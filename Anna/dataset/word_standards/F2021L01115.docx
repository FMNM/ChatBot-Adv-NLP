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E4B3" w14:textId="77777777" w:rsidR="0089653D" w:rsidRPr="006A699F" w:rsidRDefault="0089653D" w:rsidP="0089653D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OLE_LINK1"/>
      <w:r w:rsidRPr="006A699F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61928DA5" wp14:editId="4E50DDA4">
            <wp:extent cx="14192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7B3F" w14:textId="74A7B5D4" w:rsidR="0089653D" w:rsidRPr="006A699F" w:rsidRDefault="0089653D" w:rsidP="0089653D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27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20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21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</w:p>
    <w:p w14:paraId="14BF0006" w14:textId="79CA1399" w:rsidR="0089653D" w:rsidRPr="006A699F" w:rsidRDefault="0089653D" w:rsidP="0089653D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A699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Reporting Standard ARS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720.2 </w:t>
      </w:r>
      <w:r w:rsidRPr="0089653D">
        <w:rPr>
          <w:rFonts w:ascii="Arial" w:eastAsia="Times New Roman" w:hAnsi="Arial" w:cs="Arial"/>
          <w:b/>
          <w:bCs/>
          <w:color w:val="000000"/>
          <w:sz w:val="28"/>
          <w:szCs w:val="28"/>
        </w:rPr>
        <w:t>ABS/RBA Deposits</w:t>
      </w:r>
    </w:p>
    <w:p w14:paraId="7E709B60" w14:textId="77777777" w:rsidR="0089653D" w:rsidRPr="006A699F" w:rsidRDefault="0089653D" w:rsidP="0089653D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6A699F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14:paraId="4105B0BB" w14:textId="77777777" w:rsidR="0089653D" w:rsidRPr="006A699F" w:rsidRDefault="0089653D" w:rsidP="0089653D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14:paraId="1259BD58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and subsection 33(3)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Acts Interpretation Act 1901:</w:t>
      </w:r>
    </w:p>
    <w:p w14:paraId="17C1906B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77CE1C3B" w14:textId="30E35890" w:rsidR="0089653D" w:rsidRPr="006A699F" w:rsidRDefault="00A80DE1" w:rsidP="0089653D">
      <w:pPr>
        <w:numPr>
          <w:ilvl w:val="0"/>
          <w:numId w:val="40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revoke</w:t>
      </w:r>
      <w:r w:rsidR="0089653D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Financial Sector (Collection of Data) (reporting standard) determination No. </w:t>
      </w:r>
      <w:r w:rsidR="0089653D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="0089653D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20</w:t>
      </w:r>
      <w:r w:rsidR="0089653D">
        <w:rPr>
          <w:rFonts w:ascii="Times New Roman" w:eastAsia="Times New Roman" w:hAnsi="Times New Roman"/>
          <w:color w:val="000000"/>
          <w:sz w:val="24"/>
          <w:szCs w:val="24"/>
        </w:rPr>
        <w:t>19</w:t>
      </w:r>
      <w:r w:rsidR="0089653D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, including </w:t>
      </w:r>
      <w:r w:rsidR="0089653D" w:rsidRPr="00AF72B8">
        <w:rPr>
          <w:rFonts w:ascii="Times New Roman" w:hAnsi="Times New Roman"/>
          <w:i/>
          <w:sz w:val="24"/>
          <w:szCs w:val="24"/>
        </w:rPr>
        <w:t>Reporting Standard ARS 7</w:t>
      </w:r>
      <w:r w:rsidR="0089653D">
        <w:rPr>
          <w:rFonts w:ascii="Times New Roman" w:hAnsi="Times New Roman"/>
          <w:i/>
          <w:sz w:val="24"/>
          <w:szCs w:val="24"/>
        </w:rPr>
        <w:t>20</w:t>
      </w:r>
      <w:r w:rsidR="0089653D" w:rsidRPr="00AF72B8">
        <w:rPr>
          <w:rFonts w:ascii="Times New Roman" w:hAnsi="Times New Roman"/>
          <w:i/>
          <w:sz w:val="24"/>
          <w:szCs w:val="24"/>
        </w:rPr>
        <w:t>.</w:t>
      </w:r>
      <w:r w:rsidR="0089653D">
        <w:rPr>
          <w:rFonts w:ascii="Times New Roman" w:hAnsi="Times New Roman"/>
          <w:i/>
          <w:sz w:val="24"/>
          <w:szCs w:val="24"/>
        </w:rPr>
        <w:t>2</w:t>
      </w:r>
      <w:r w:rsidR="0089653D" w:rsidRPr="00AF72B8">
        <w:rPr>
          <w:rFonts w:ascii="Times New Roman" w:hAnsi="Times New Roman"/>
          <w:i/>
          <w:sz w:val="24"/>
          <w:szCs w:val="24"/>
        </w:rPr>
        <w:t xml:space="preserve"> ABS/RBA </w:t>
      </w:r>
      <w:r w:rsidR="0089653D" w:rsidRPr="005B5CA7">
        <w:rPr>
          <w:rFonts w:ascii="Times New Roman" w:hAnsi="Times New Roman"/>
          <w:i/>
          <w:sz w:val="24"/>
          <w:szCs w:val="24"/>
        </w:rPr>
        <w:t>Deposits</w:t>
      </w:r>
      <w:r w:rsidR="0089653D" w:rsidRPr="00B30F53">
        <w:rPr>
          <w:rFonts w:ascii="Times New Roman" w:eastAsia="Times New Roman" w:hAnsi="Times New Roman"/>
          <w:bCs/>
          <w:i/>
          <w:sz w:val="24"/>
          <w:szCs w:val="20"/>
          <w:lang w:val="en-US" w:eastAsia="en-AU"/>
        </w:rPr>
        <w:t xml:space="preserve"> </w:t>
      </w:r>
      <w:r w:rsidR="0089653D" w:rsidRPr="006A699F">
        <w:rPr>
          <w:rFonts w:ascii="Times New Roman" w:eastAsia="Times New Roman" w:hAnsi="Times New Roman"/>
          <w:color w:val="000000"/>
          <w:sz w:val="24"/>
          <w:szCs w:val="24"/>
        </w:rPr>
        <w:t>made under that Determination; and</w:t>
      </w:r>
    </w:p>
    <w:p w14:paraId="391DE896" w14:textId="77777777" w:rsidR="0089653D" w:rsidRPr="006A699F" w:rsidRDefault="0089653D" w:rsidP="0089653D">
      <w:pPr>
        <w:tabs>
          <w:tab w:val="left" w:pos="567"/>
        </w:tabs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B70A4B9" w14:textId="6A9D1776" w:rsidR="0089653D" w:rsidRPr="006A699F" w:rsidRDefault="00A80DE1" w:rsidP="0089653D">
      <w:pPr>
        <w:numPr>
          <w:ilvl w:val="0"/>
          <w:numId w:val="41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determin</w:t>
      </w:r>
      <w:r w:rsidR="00E200FB">
        <w:rPr>
          <w:rFonts w:ascii="Times New Roman" w:eastAsia="Times New Roman" w:hAnsi="Times New Roman"/>
          <w:color w:val="000000"/>
          <w:sz w:val="24"/>
          <w:szCs w:val="24"/>
        </w:rPr>
        <w:t>e</w:t>
      </w:r>
      <w:r w:rsidR="0089653D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9653D" w:rsidRPr="00AF72B8">
        <w:rPr>
          <w:rFonts w:ascii="Times New Roman" w:hAnsi="Times New Roman"/>
          <w:i/>
          <w:sz w:val="24"/>
          <w:szCs w:val="24"/>
        </w:rPr>
        <w:t>Reporting Standard ARS 7</w:t>
      </w:r>
      <w:r w:rsidR="0089653D">
        <w:rPr>
          <w:rFonts w:ascii="Times New Roman" w:hAnsi="Times New Roman"/>
          <w:i/>
          <w:sz w:val="24"/>
          <w:szCs w:val="24"/>
        </w:rPr>
        <w:t>20</w:t>
      </w:r>
      <w:r w:rsidR="0089653D" w:rsidRPr="00AF72B8">
        <w:rPr>
          <w:rFonts w:ascii="Times New Roman" w:hAnsi="Times New Roman"/>
          <w:i/>
          <w:sz w:val="24"/>
          <w:szCs w:val="24"/>
        </w:rPr>
        <w:t>.</w:t>
      </w:r>
      <w:r w:rsidR="0089653D">
        <w:rPr>
          <w:rFonts w:ascii="Times New Roman" w:hAnsi="Times New Roman"/>
          <w:i/>
          <w:sz w:val="24"/>
          <w:szCs w:val="24"/>
        </w:rPr>
        <w:t>2</w:t>
      </w:r>
      <w:r w:rsidR="0089653D" w:rsidRPr="00AF72B8">
        <w:rPr>
          <w:rFonts w:ascii="Times New Roman" w:hAnsi="Times New Roman"/>
          <w:i/>
          <w:sz w:val="24"/>
          <w:szCs w:val="24"/>
        </w:rPr>
        <w:t xml:space="preserve"> ABS/RBA </w:t>
      </w:r>
      <w:r w:rsidR="0089653D" w:rsidRPr="005B5CA7">
        <w:rPr>
          <w:rFonts w:ascii="Times New Roman" w:hAnsi="Times New Roman"/>
          <w:i/>
          <w:sz w:val="24"/>
          <w:szCs w:val="24"/>
        </w:rPr>
        <w:t>Deposits</w:t>
      </w:r>
      <w:r w:rsidR="0089653D"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="0089653D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Schedule, which applies to the financial sector entities to the extent provided in paragraph </w:t>
      </w:r>
      <w:r w:rsidR="0089653D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="0089653D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the reporting standard. </w:t>
      </w:r>
    </w:p>
    <w:p w14:paraId="3B6C2C11" w14:textId="77777777" w:rsidR="0089653D" w:rsidRPr="006A699F" w:rsidRDefault="0089653D" w:rsidP="0089653D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E3605E" w14:textId="49DF0A50" w:rsidR="0089653D" w:rsidRPr="006A699F" w:rsidRDefault="0089653D" w:rsidP="0089653D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</w:t>
      </w:r>
      <w:r w:rsidR="00A80DE1">
        <w:rPr>
          <w:rFonts w:ascii="Times New Roman" w:eastAsia="Times New Roman" w:hAnsi="Times New Roman"/>
          <w:sz w:val="24"/>
          <w:szCs w:val="24"/>
          <w:lang w:val="en-US" w:eastAsia="en-AU"/>
        </w:rPr>
        <w:t>declare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that the reporting standard shall begin to apply to those financial sector entities, and the revoked reporting standard sha</w:t>
      </w:r>
      <w:r w:rsidRPr="00A80DE1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ll cease to apply, on </w:t>
      </w:r>
      <w:r w:rsidR="00A80DE1" w:rsidRPr="00A80DE1">
        <w:rPr>
          <w:rFonts w:ascii="Times New Roman" w:eastAsia="Times New Roman" w:hAnsi="Times New Roman"/>
          <w:sz w:val="24"/>
          <w:szCs w:val="24"/>
          <w:lang w:val="en-US" w:eastAsia="en-AU"/>
        </w:rPr>
        <w:t>the day it is registered on the Federal Register of Legislation.</w:t>
      </w:r>
    </w:p>
    <w:p w14:paraId="10F4C7F9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7A0E9423" w14:textId="1C55F3C9" w:rsidR="00A80DE1" w:rsidRPr="006A699F" w:rsidRDefault="0089653D" w:rsidP="00A80DE1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This instrument commences </w:t>
      </w:r>
      <w:r w:rsidR="00A80DE1" w:rsidRPr="004E0C1E">
        <w:rPr>
          <w:rFonts w:ascii="Times New Roman" w:eastAsia="Times New Roman" w:hAnsi="Times New Roman"/>
          <w:sz w:val="24"/>
          <w:szCs w:val="24"/>
          <w:lang w:val="en-US" w:eastAsia="en-AU"/>
        </w:rPr>
        <w:t>upon registration on the Federal Register of Legislation.</w:t>
      </w:r>
    </w:p>
    <w:p w14:paraId="6AEE6137" w14:textId="77777777" w:rsidR="0089653D" w:rsidRDefault="0089653D" w:rsidP="0089653D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32FFA0DB" w14:textId="77777777" w:rsidR="00E200FB" w:rsidRPr="006A699F" w:rsidRDefault="00E200FB" w:rsidP="0089653D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56146DD8" w14:textId="4C23A029" w:rsidR="0089653D" w:rsidRPr="006A699F" w:rsidRDefault="0089653D" w:rsidP="0089653D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3C04E7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 w:rsidR="003C04E7" w:rsidRPr="003C04E7">
        <w:rPr>
          <w:rFonts w:ascii="Times New Roman" w:eastAsia="Times New Roman" w:hAnsi="Times New Roman"/>
          <w:sz w:val="24"/>
          <w:szCs w:val="24"/>
          <w:lang w:val="en-US" w:eastAsia="en-AU"/>
        </w:rPr>
        <w:t>30 July</w:t>
      </w:r>
      <w:r w:rsidRPr="003C04E7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2021</w:t>
      </w:r>
    </w:p>
    <w:p w14:paraId="68C6E2D7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14:paraId="30F9371C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14:paraId="63C40151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  <w:t>[Signed]</w:t>
      </w:r>
    </w:p>
    <w:p w14:paraId="71735996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7140D589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14:paraId="5F4CE752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14:paraId="24532D0D" w14:textId="7A8F6831" w:rsidR="0089653D" w:rsidRPr="006A699F" w:rsidRDefault="0089653D" w:rsidP="0089653D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Data Analytics</w:t>
      </w:r>
      <w:r w:rsidR="00E200FB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&amp; Insights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Division</w:t>
      </w:r>
    </w:p>
    <w:p w14:paraId="25F413A8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1FA2D5E5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4F47F11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72BB96F3" w14:textId="77777777" w:rsidR="0089653D" w:rsidRDefault="0089653D" w:rsidP="0089653D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219AD813" w14:textId="77777777" w:rsidR="0089653D" w:rsidRDefault="0089653D" w:rsidP="0089653D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C6004AD" w14:textId="77777777" w:rsidR="0089653D" w:rsidRDefault="0089653D" w:rsidP="0089653D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1AA04E65" w14:textId="77777777" w:rsidR="0089653D" w:rsidRPr="006A699F" w:rsidRDefault="0089653D" w:rsidP="0089653D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14:paraId="12EC419A" w14:textId="77777777" w:rsidR="0089653D" w:rsidRPr="006A699F" w:rsidRDefault="0089653D" w:rsidP="0089653D">
      <w:pPr>
        <w:keepNext/>
        <w:tabs>
          <w:tab w:val="right" w:pos="794"/>
        </w:tabs>
        <w:spacing w:before="240" w:line="26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14:paraId="0C9D5A4F" w14:textId="77777777" w:rsidR="0089653D" w:rsidRPr="006A699F" w:rsidRDefault="0089653D" w:rsidP="0089653D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14:paraId="0B9E465E" w14:textId="77777777" w:rsidR="0089653D" w:rsidRPr="006A699F" w:rsidRDefault="0089653D" w:rsidP="0089653D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 sector entity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14:paraId="51FE4A6E" w14:textId="77777777" w:rsidR="0089653D" w:rsidRPr="006A699F" w:rsidRDefault="0089653D" w:rsidP="0089653D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37A4657" w14:textId="77777777" w:rsidR="0089653D" w:rsidRPr="006A699F" w:rsidRDefault="0089653D" w:rsidP="0089653D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</w:p>
    <w:p w14:paraId="24E92C0F" w14:textId="77777777" w:rsidR="0089653D" w:rsidRPr="006A699F" w:rsidRDefault="0089653D" w:rsidP="0089653D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6A699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14:paraId="204BF49F" w14:textId="77777777" w:rsidR="0089653D" w:rsidRPr="006A699F" w:rsidRDefault="0089653D" w:rsidP="0089653D">
      <w:pPr>
        <w:keepNext/>
        <w:autoSpaceDE w:val="0"/>
        <w:autoSpaceDN w:val="0"/>
        <w:spacing w:before="60" w:line="200" w:lineRule="exact"/>
        <w:ind w:left="241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1CF441F1" w14:textId="674BFB12" w:rsidR="0089653D" w:rsidRPr="006A699F" w:rsidRDefault="0089653D" w:rsidP="0089653D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AF72B8">
        <w:rPr>
          <w:rFonts w:ascii="Times New Roman" w:hAnsi="Times New Roman"/>
          <w:i/>
          <w:sz w:val="24"/>
          <w:szCs w:val="24"/>
        </w:rPr>
        <w:t>Reporting Standard ARS 7</w:t>
      </w:r>
      <w:r>
        <w:rPr>
          <w:rFonts w:ascii="Times New Roman" w:hAnsi="Times New Roman"/>
          <w:i/>
          <w:sz w:val="24"/>
          <w:szCs w:val="24"/>
        </w:rPr>
        <w:t>20</w:t>
      </w:r>
      <w:r w:rsidRPr="00AF72B8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>2</w:t>
      </w:r>
      <w:r w:rsidRPr="00AF72B8">
        <w:rPr>
          <w:rFonts w:ascii="Times New Roman" w:hAnsi="Times New Roman"/>
          <w:i/>
          <w:sz w:val="24"/>
          <w:szCs w:val="24"/>
        </w:rPr>
        <w:t xml:space="preserve"> ABS/RBA </w:t>
      </w:r>
      <w:r w:rsidRPr="005B5CA7">
        <w:rPr>
          <w:rFonts w:ascii="Times New Roman" w:hAnsi="Times New Roman"/>
          <w:i/>
          <w:sz w:val="24"/>
          <w:szCs w:val="24"/>
        </w:rPr>
        <w:t>Deposits</w:t>
      </w:r>
      <w:r w:rsidRPr="00AF72B8">
        <w:rPr>
          <w:rFonts w:ascii="Times New Roman" w:hAnsi="Times New Roman"/>
          <w:sz w:val="24"/>
          <w:szCs w:val="24"/>
        </w:rPr>
        <w:t xml:space="preserve"> </w:t>
      </w:r>
      <w:r w:rsidRPr="006A699F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>comprises the document commencing on the following page.</w:t>
      </w:r>
    </w:p>
    <w:p w14:paraId="355FF70C" w14:textId="77777777" w:rsidR="0089653D" w:rsidRDefault="0089653D" w:rsidP="00040594">
      <w:pPr>
        <w:jc w:val="both"/>
        <w:rPr>
          <w:ins w:id="1" w:author="Say, Tiffany" w:date="2021-06-22T18:53:00Z"/>
          <w:rFonts w:eastAsia="Times"/>
          <w:szCs w:val="20"/>
        </w:rPr>
        <w:sectPr w:rsidR="0089653D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1106BAEF" w14:textId="6F694A9A" w:rsidR="00AF103C" w:rsidRPr="00AB4984" w:rsidRDefault="00413F2E" w:rsidP="00040594">
      <w:pPr>
        <w:jc w:val="both"/>
        <w:rPr>
          <w:rFonts w:eastAsia="Times"/>
          <w:szCs w:val="20"/>
        </w:rPr>
      </w:pPr>
      <w:r w:rsidRPr="00AB4984">
        <w:rPr>
          <w:rFonts w:eastAsia="Times"/>
          <w:noProof/>
          <w:szCs w:val="20"/>
          <w:lang w:eastAsia="en-AU"/>
        </w:rPr>
        <w:lastRenderedPageBreak/>
        <w:drawing>
          <wp:inline distT="0" distB="0" distL="0" distR="0" wp14:anchorId="09784476" wp14:editId="1C45FB45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23DD" w14:textId="77777777" w:rsidR="00AF103C" w:rsidRPr="00AB4984" w:rsidRDefault="00AF103C" w:rsidP="00040594">
      <w:pPr>
        <w:jc w:val="both"/>
        <w:rPr>
          <w:rFonts w:eastAsia="Times"/>
          <w:szCs w:val="20"/>
        </w:rPr>
      </w:pPr>
    </w:p>
    <w:p w14:paraId="4CF2A23C" w14:textId="77777777" w:rsidR="00AF103C" w:rsidRPr="00AB4984" w:rsidRDefault="00B90C07" w:rsidP="00B83893">
      <w:pPr>
        <w:spacing w:after="240"/>
        <w:jc w:val="both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F3301E">
        <w:rPr>
          <w:rFonts w:ascii="Arial" w:eastAsia="Times New Roman" w:hAnsi="Arial" w:cs="Arial"/>
          <w:b/>
          <w:sz w:val="40"/>
          <w:szCs w:val="40"/>
          <w:lang w:eastAsia="en-AU"/>
        </w:rPr>
        <w:t>720.2</w:t>
      </w:r>
    </w:p>
    <w:p w14:paraId="1346C68B" w14:textId="77777777" w:rsidR="00AF103C" w:rsidRPr="00AB4984" w:rsidRDefault="00C8047C" w:rsidP="00B83893">
      <w:pPr>
        <w:spacing w:after="240"/>
        <w:jc w:val="both"/>
        <w:rPr>
          <w:rFonts w:ascii="Times New Roman" w:eastAsia="Times New Roman" w:hAnsi="Times New Roman"/>
          <w:iCs/>
          <w:lang w:val="x-none"/>
        </w:rPr>
      </w:pPr>
      <w:bookmarkStart w:id="2" w:name="_Toc256519851"/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ABS/RBA </w:t>
      </w:r>
      <w:r w:rsidR="00F3301E">
        <w:rPr>
          <w:rFonts w:ascii="Arial" w:eastAsia="Times New Roman" w:hAnsi="Arial" w:cs="Arial"/>
          <w:b/>
          <w:sz w:val="40"/>
          <w:szCs w:val="40"/>
          <w:lang w:eastAsia="en-AU"/>
        </w:rPr>
        <w:t>Deposits</w:t>
      </w:r>
    </w:p>
    <w:bookmarkEnd w:id="2"/>
    <w:p w14:paraId="1D3B87CF" w14:textId="77777777" w:rsidR="00CD3512" w:rsidRPr="00CD6287" w:rsidRDefault="00CD3512" w:rsidP="00B83893">
      <w:pPr>
        <w:spacing w:after="240"/>
        <w:jc w:val="both"/>
        <w:rPr>
          <w:rFonts w:ascii="Arial" w:eastAsia="Times" w:hAnsi="Arial" w:cs="Arial"/>
          <w:b/>
          <w:sz w:val="32"/>
          <w:szCs w:val="32"/>
        </w:rPr>
      </w:pPr>
      <w:r w:rsidRPr="00CD628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0FD5C45A" w14:textId="77777777" w:rsidR="00CD3512" w:rsidRDefault="00CD3512" w:rsidP="00B83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644F17">
        <w:rPr>
          <w:rFonts w:ascii="Times New Roman" w:eastAsia="Times" w:hAnsi="Times New Roman"/>
          <w:sz w:val="24"/>
          <w:szCs w:val="24"/>
        </w:rPr>
        <w:t xml:space="preserve">This </w:t>
      </w:r>
      <w:r w:rsidR="002E2A2D">
        <w:rPr>
          <w:rFonts w:ascii="Times New Roman" w:eastAsia="Times" w:hAnsi="Times New Roman"/>
          <w:sz w:val="24"/>
          <w:szCs w:val="24"/>
        </w:rPr>
        <w:t>R</w:t>
      </w:r>
      <w:r w:rsidRPr="00644F17">
        <w:rPr>
          <w:rFonts w:ascii="Times New Roman" w:eastAsia="Times" w:hAnsi="Times New Roman"/>
          <w:sz w:val="24"/>
          <w:szCs w:val="24"/>
        </w:rPr>
        <w:t xml:space="preserve">eporting </w:t>
      </w:r>
      <w:r w:rsidR="002E2A2D">
        <w:rPr>
          <w:rFonts w:ascii="Times New Roman" w:eastAsia="Times" w:hAnsi="Times New Roman"/>
          <w:sz w:val="24"/>
          <w:szCs w:val="24"/>
        </w:rPr>
        <w:t>S</w:t>
      </w:r>
      <w:r w:rsidRPr="00644F17">
        <w:rPr>
          <w:rFonts w:ascii="Times New Roman" w:eastAsia="Times" w:hAnsi="Times New Roman"/>
          <w:sz w:val="24"/>
          <w:szCs w:val="24"/>
        </w:rPr>
        <w:t>tandard outlines the requirements for the provision of information to APRA relating to a</w:t>
      </w:r>
      <w:r w:rsidR="00450A8F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="00F3301E">
        <w:rPr>
          <w:rFonts w:ascii="Times New Roman" w:hAnsi="Times New Roman"/>
          <w:sz w:val="24"/>
          <w:szCs w:val="24"/>
        </w:rPr>
        <w:t>deposits</w:t>
      </w:r>
      <w:r w:rsidR="00B83893">
        <w:rPr>
          <w:rFonts w:ascii="Times New Roman" w:eastAsia="Times" w:hAnsi="Times New Roman"/>
          <w:sz w:val="24"/>
          <w:szCs w:val="24"/>
        </w:rPr>
        <w:t>.</w:t>
      </w:r>
    </w:p>
    <w:p w14:paraId="16DA745C" w14:textId="77777777" w:rsidR="00CD3512" w:rsidRPr="00B83893" w:rsidRDefault="00CD3512" w:rsidP="00B83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It includes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>
        <w:rPr>
          <w:rFonts w:ascii="Times New Roman" w:eastAsia="Times" w:hAnsi="Times New Roman"/>
          <w:i/>
          <w:sz w:val="24"/>
          <w:szCs w:val="24"/>
        </w:rPr>
        <w:t>Form ARF 720.</w:t>
      </w:r>
      <w:r w:rsidR="00F3301E">
        <w:rPr>
          <w:rFonts w:ascii="Times New Roman" w:eastAsia="Times" w:hAnsi="Times New Roman"/>
          <w:i/>
          <w:sz w:val="24"/>
          <w:szCs w:val="24"/>
        </w:rPr>
        <w:t>2A</w:t>
      </w:r>
      <w:r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F3301E">
        <w:rPr>
          <w:rFonts w:ascii="Times New Roman" w:eastAsia="Times" w:hAnsi="Times New Roman"/>
          <w:i/>
          <w:sz w:val="24"/>
          <w:szCs w:val="24"/>
        </w:rPr>
        <w:t>Deposits (</w:t>
      </w:r>
      <w:r w:rsidR="00CA169D">
        <w:rPr>
          <w:rFonts w:ascii="Times New Roman" w:eastAsia="Times" w:hAnsi="Times New Roman"/>
          <w:i/>
          <w:sz w:val="24"/>
          <w:szCs w:val="24"/>
        </w:rPr>
        <w:t>Standard</w:t>
      </w:r>
      <w:r w:rsidR="00F3301E">
        <w:rPr>
          <w:rFonts w:ascii="Times New Roman" w:eastAsia="Times" w:hAnsi="Times New Roman"/>
          <w:i/>
          <w:sz w:val="24"/>
          <w:szCs w:val="24"/>
        </w:rPr>
        <w:t xml:space="preserve">) </w:t>
      </w:r>
      <w:r w:rsidR="00F3301E" w:rsidRPr="00F3301E">
        <w:rPr>
          <w:rFonts w:ascii="Times New Roman" w:eastAsia="Times" w:hAnsi="Times New Roman"/>
          <w:sz w:val="24"/>
          <w:szCs w:val="24"/>
        </w:rPr>
        <w:t>and</w:t>
      </w:r>
      <w:r w:rsidR="00F3301E">
        <w:rPr>
          <w:rFonts w:ascii="Times New Roman" w:eastAsia="Times" w:hAnsi="Times New Roman"/>
          <w:i/>
          <w:sz w:val="24"/>
          <w:szCs w:val="24"/>
        </w:rPr>
        <w:t xml:space="preserve"> </w:t>
      </w:r>
      <w:r w:rsidR="00F3301E" w:rsidRPr="00CC57BD">
        <w:rPr>
          <w:rFonts w:ascii="Times New Roman" w:eastAsia="Times" w:hAnsi="Times New Roman"/>
          <w:i/>
          <w:sz w:val="24"/>
          <w:szCs w:val="24"/>
        </w:rPr>
        <w:t>Reporting</w:t>
      </w:r>
      <w:r w:rsidR="00F3301E">
        <w:rPr>
          <w:rFonts w:ascii="Times New Roman" w:eastAsia="Times" w:hAnsi="Times New Roman"/>
          <w:sz w:val="24"/>
          <w:szCs w:val="24"/>
        </w:rPr>
        <w:t xml:space="preserve"> </w:t>
      </w:r>
      <w:r w:rsidR="00F3301E">
        <w:rPr>
          <w:rFonts w:ascii="Times New Roman" w:eastAsia="Times" w:hAnsi="Times New Roman"/>
          <w:i/>
          <w:sz w:val="24"/>
          <w:szCs w:val="24"/>
        </w:rPr>
        <w:t>Form ARF 720.2B ABS/RBA Deposits (</w:t>
      </w:r>
      <w:r w:rsidR="00A45809">
        <w:rPr>
          <w:rFonts w:ascii="Times New Roman" w:eastAsia="Times" w:hAnsi="Times New Roman"/>
          <w:i/>
          <w:sz w:val="24"/>
          <w:szCs w:val="24"/>
        </w:rPr>
        <w:t>Reduced</w:t>
      </w:r>
      <w:r w:rsidR="00F3301E">
        <w:rPr>
          <w:rFonts w:ascii="Times New Roman" w:eastAsia="Times" w:hAnsi="Times New Roman"/>
          <w:i/>
          <w:sz w:val="24"/>
          <w:szCs w:val="24"/>
        </w:rPr>
        <w:t>)</w:t>
      </w:r>
      <w:r>
        <w:rPr>
          <w:rFonts w:ascii="Times New Roman" w:eastAsia="Times" w:hAnsi="Times New Roman"/>
          <w:i/>
          <w:sz w:val="24"/>
          <w:szCs w:val="24"/>
        </w:rPr>
        <w:t xml:space="preserve"> </w:t>
      </w:r>
      <w:r>
        <w:rPr>
          <w:rFonts w:ascii="Times New Roman" w:eastAsia="Times" w:hAnsi="Times New Roman"/>
          <w:sz w:val="24"/>
          <w:szCs w:val="24"/>
        </w:rPr>
        <w:t>and the as</w:t>
      </w:r>
      <w:r w:rsidR="00B83893">
        <w:rPr>
          <w:rFonts w:ascii="Times New Roman" w:eastAsia="Times" w:hAnsi="Times New Roman"/>
          <w:sz w:val="24"/>
          <w:szCs w:val="24"/>
        </w:rPr>
        <w:t>sociated specific instructions.</w:t>
      </w:r>
      <w:bookmarkStart w:id="3" w:name="_Toc256519850"/>
    </w:p>
    <w:p w14:paraId="55AEA1B9" w14:textId="77777777" w:rsidR="00CD3512" w:rsidRPr="00CD6287" w:rsidRDefault="00CD3512" w:rsidP="00B8389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3"/>
    </w:p>
    <w:p w14:paraId="277F07CE" w14:textId="77777777" w:rsidR="00CD3512" w:rsidRPr="00CD6287" w:rsidRDefault="00CD3512" w:rsidP="00B8389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4" w:name="_Ref42506849"/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CD628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4"/>
    </w:p>
    <w:p w14:paraId="4F5B3C42" w14:textId="77777777" w:rsidR="00CD3512" w:rsidRPr="00CD6287" w:rsidRDefault="00CD3512" w:rsidP="00B8389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7A238252" w14:textId="77777777" w:rsidR="00CD3512" w:rsidRPr="00287C7B" w:rsidRDefault="00CD3512" w:rsidP="00B8389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>
        <w:rPr>
          <w:rFonts w:ascii="Times New Roman"/>
          <w:sz w:val="24"/>
        </w:rPr>
        <w:t xml:space="preserve">by </w:t>
      </w:r>
      <w:r w:rsidR="00F3301E" w:rsidRPr="00CC57BD">
        <w:rPr>
          <w:rFonts w:ascii="Times New Roman" w:eastAsia="Times" w:hAnsi="Times New Roman"/>
          <w:i/>
          <w:sz w:val="24"/>
          <w:szCs w:val="24"/>
        </w:rPr>
        <w:t>Reporting</w:t>
      </w:r>
      <w:r w:rsidR="00F3301E">
        <w:rPr>
          <w:rFonts w:ascii="Times New Roman" w:eastAsia="Times" w:hAnsi="Times New Roman"/>
          <w:sz w:val="24"/>
          <w:szCs w:val="24"/>
        </w:rPr>
        <w:t xml:space="preserve"> </w:t>
      </w:r>
      <w:r w:rsidR="00F3301E">
        <w:rPr>
          <w:rFonts w:ascii="Times New Roman" w:eastAsia="Times" w:hAnsi="Times New Roman"/>
          <w:i/>
          <w:sz w:val="24"/>
          <w:szCs w:val="24"/>
        </w:rPr>
        <w:t>Form ARF 720.2A ABS/RBA Deposits (</w:t>
      </w:r>
      <w:r w:rsidR="00A45809">
        <w:rPr>
          <w:rFonts w:ascii="Times New Roman" w:eastAsia="Times" w:hAnsi="Times New Roman"/>
          <w:i/>
          <w:sz w:val="24"/>
          <w:szCs w:val="24"/>
        </w:rPr>
        <w:t>Standard</w:t>
      </w:r>
      <w:r w:rsidR="00F3301E">
        <w:rPr>
          <w:rFonts w:ascii="Times New Roman" w:eastAsia="Times" w:hAnsi="Times New Roman"/>
          <w:i/>
          <w:sz w:val="24"/>
          <w:szCs w:val="24"/>
        </w:rPr>
        <w:t xml:space="preserve">) </w:t>
      </w:r>
      <w:r w:rsidR="00F3301E">
        <w:rPr>
          <w:rFonts w:ascii="Times New Roman" w:eastAsia="Times" w:hAnsi="Times New Roman"/>
          <w:sz w:val="24"/>
          <w:szCs w:val="24"/>
        </w:rPr>
        <w:t xml:space="preserve">(ARF 720.2A) </w:t>
      </w:r>
      <w:r w:rsidR="00F3301E" w:rsidRPr="00F3301E">
        <w:rPr>
          <w:rFonts w:ascii="Times New Roman" w:eastAsia="Times" w:hAnsi="Times New Roman"/>
          <w:sz w:val="24"/>
          <w:szCs w:val="24"/>
        </w:rPr>
        <w:t>and</w:t>
      </w:r>
      <w:r w:rsidR="00F3301E">
        <w:rPr>
          <w:rFonts w:ascii="Times New Roman" w:eastAsia="Times" w:hAnsi="Times New Roman"/>
          <w:i/>
          <w:sz w:val="24"/>
          <w:szCs w:val="24"/>
        </w:rPr>
        <w:t xml:space="preserve"> </w:t>
      </w:r>
      <w:r w:rsidR="00F3301E" w:rsidRPr="00CC57BD">
        <w:rPr>
          <w:rFonts w:ascii="Times New Roman" w:eastAsia="Times" w:hAnsi="Times New Roman"/>
          <w:i/>
          <w:sz w:val="24"/>
          <w:szCs w:val="24"/>
        </w:rPr>
        <w:t>Reporting</w:t>
      </w:r>
      <w:r w:rsidR="00F3301E">
        <w:rPr>
          <w:rFonts w:ascii="Times New Roman" w:eastAsia="Times" w:hAnsi="Times New Roman"/>
          <w:sz w:val="24"/>
          <w:szCs w:val="24"/>
        </w:rPr>
        <w:t xml:space="preserve"> </w:t>
      </w:r>
      <w:r w:rsidR="00F3301E">
        <w:rPr>
          <w:rFonts w:ascii="Times New Roman" w:eastAsia="Times" w:hAnsi="Times New Roman"/>
          <w:i/>
          <w:sz w:val="24"/>
          <w:szCs w:val="24"/>
        </w:rPr>
        <w:t>Form ARF 720.2B ABS/RBA Deposits (</w:t>
      </w:r>
      <w:r w:rsidR="00A45809">
        <w:rPr>
          <w:rFonts w:ascii="Times New Roman" w:eastAsia="Times" w:hAnsi="Times New Roman"/>
          <w:i/>
          <w:sz w:val="24"/>
          <w:szCs w:val="24"/>
        </w:rPr>
        <w:t>Reduced</w:t>
      </w:r>
      <w:r w:rsidR="00F3301E">
        <w:rPr>
          <w:rFonts w:ascii="Times New Roman" w:eastAsia="Times" w:hAnsi="Times New Roman"/>
          <w:i/>
          <w:sz w:val="24"/>
          <w:szCs w:val="24"/>
        </w:rPr>
        <w:t xml:space="preserve">) </w:t>
      </w:r>
      <w:r w:rsidR="00E52250">
        <w:rPr>
          <w:rFonts w:ascii="Times New Roman"/>
          <w:i/>
          <w:sz w:val="24"/>
        </w:rPr>
        <w:t xml:space="preserve"> </w:t>
      </w:r>
      <w:r>
        <w:rPr>
          <w:rFonts w:ascii="Times New Roman"/>
          <w:sz w:val="24"/>
        </w:rPr>
        <w:t xml:space="preserve">(ARF </w:t>
      </w:r>
      <w:r w:rsidR="00F3301E">
        <w:rPr>
          <w:rFonts w:ascii="Times New Roman"/>
          <w:sz w:val="24"/>
        </w:rPr>
        <w:t>720.2B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8"/>
          <w:sz w:val="24"/>
        </w:rPr>
        <w:t xml:space="preserve"> 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>for various purposes, including the compilation of Australia’s National Accounts and the calculation of the monetary aggregates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  <w:r w:rsidR="005278EA">
        <w:rPr>
          <w:rFonts w:ascii="Times New Roman" w:eastAsia="Times New Roman" w:hAnsi="Times New Roman"/>
          <w:iCs/>
          <w:sz w:val="24"/>
          <w:szCs w:val="24"/>
        </w:rPr>
        <w:t xml:space="preserve">  This information may also be used by </w:t>
      </w:r>
      <w:r w:rsidR="005278EA" w:rsidRPr="008F16B6">
        <w:rPr>
          <w:rFonts w:ascii="Times New Roman" w:hAnsi="Times New Roman"/>
          <w:b/>
          <w:i/>
          <w:sz w:val="24"/>
          <w:szCs w:val="24"/>
        </w:rPr>
        <w:t>APRA</w:t>
      </w:r>
      <w:r w:rsidR="005278EA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5278EA">
        <w:rPr>
          <w:rFonts w:ascii="Times New Roman" w:hAnsi="Times New Roman"/>
          <w:sz w:val="24"/>
          <w:szCs w:val="24"/>
        </w:rPr>
        <w:t>ion purposes.</w:t>
      </w:r>
    </w:p>
    <w:p w14:paraId="3F4B7588" w14:textId="77777777" w:rsidR="00781C78" w:rsidRPr="00781C78" w:rsidRDefault="00781C78" w:rsidP="00B8389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This Reporting Standard is an Economic and Financial Statistics (EFS) Reporting Standard for the purposes</w:t>
      </w:r>
      <w:r w:rsidR="00D7489C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794CB4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.  </w:t>
      </w:r>
    </w:p>
    <w:p w14:paraId="4CE8B20E" w14:textId="77777777" w:rsidR="00CD3512" w:rsidRPr="00CD6287" w:rsidRDefault="00CD3512" w:rsidP="00B8389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1603A026" w14:textId="65AA9B87" w:rsidR="00A70B45" w:rsidRPr="00574601" w:rsidRDefault="00CD3512" w:rsidP="00B83893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574601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to an </w:t>
      </w:r>
      <w:r w:rsidRPr="0057460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06492E">
        <w:rPr>
          <w:rFonts w:ascii="Times New Roman" w:eastAsia="Times New Roman" w:hAnsi="Times New Roman"/>
          <w:iCs/>
          <w:sz w:val="24"/>
          <w:szCs w:val="24"/>
        </w:rPr>
        <w:t>(</w:t>
      </w:r>
      <w:r w:rsidRPr="00574601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06492E">
        <w:rPr>
          <w:rFonts w:ascii="Times New Roman" w:eastAsia="Times New Roman" w:hAnsi="Times New Roman"/>
          <w:iCs/>
          <w:sz w:val="24"/>
          <w:szCs w:val="24"/>
        </w:rPr>
        <w:t>)</w:t>
      </w:r>
      <w:r w:rsidR="00450A8F" w:rsidRPr="00574601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70062C" w:rsidRPr="00574601"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="00450A8F" w:rsidRPr="0057460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egistered </w:t>
      </w:r>
      <w:r w:rsidR="0070062C" w:rsidRPr="00574601">
        <w:rPr>
          <w:rFonts w:ascii="Times New Roman" w:eastAsia="Times New Roman" w:hAnsi="Times New Roman"/>
          <w:b/>
          <w:i/>
          <w:iCs/>
          <w:sz w:val="24"/>
          <w:szCs w:val="24"/>
        </w:rPr>
        <w:t>f</w:t>
      </w:r>
      <w:r w:rsidR="00450A8F" w:rsidRPr="0057460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inancial </w:t>
      </w:r>
      <w:r w:rsidR="0070062C" w:rsidRPr="00574601">
        <w:rPr>
          <w:rFonts w:ascii="Times New Roman" w:eastAsia="Times New Roman" w:hAnsi="Times New Roman"/>
          <w:b/>
          <w:i/>
          <w:iCs/>
          <w:sz w:val="24"/>
          <w:szCs w:val="24"/>
        </w:rPr>
        <w:t>c</w:t>
      </w:r>
      <w:r w:rsidR="00450A8F" w:rsidRPr="0057460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orporation </w:t>
      </w:r>
      <w:r w:rsidR="00450A8F" w:rsidRPr="0006492E">
        <w:rPr>
          <w:rFonts w:ascii="Times New Roman" w:eastAsia="Times New Roman" w:hAnsi="Times New Roman"/>
          <w:iCs/>
          <w:sz w:val="24"/>
          <w:szCs w:val="24"/>
        </w:rPr>
        <w:t>(</w:t>
      </w:r>
      <w:r w:rsidR="00450A8F" w:rsidRPr="00574601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450A8F" w:rsidRPr="0006492E">
        <w:rPr>
          <w:rFonts w:ascii="Times New Roman" w:eastAsia="Times New Roman" w:hAnsi="Times New Roman"/>
          <w:iCs/>
          <w:sz w:val="24"/>
          <w:szCs w:val="24"/>
        </w:rPr>
        <w:t>)</w:t>
      </w:r>
      <w:r w:rsidRPr="00574601">
        <w:rPr>
          <w:rFonts w:ascii="Times New Roman" w:eastAsia="Times New Roman" w:hAnsi="Times New Roman"/>
          <w:iCs/>
          <w:sz w:val="24"/>
          <w:szCs w:val="24"/>
        </w:rPr>
        <w:t xml:space="preserve"> as set out in the table below</w:t>
      </w:r>
      <w:r w:rsidR="00773781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24239C36" w14:textId="77777777" w:rsidR="00346449" w:rsidRDefault="00346449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8"/>
        <w:gridCol w:w="2905"/>
        <w:gridCol w:w="2963"/>
      </w:tblGrid>
      <w:tr w:rsidR="00F3301E" w:rsidRPr="00D77B51" w14:paraId="65358564" w14:textId="77777777" w:rsidTr="00287C7B">
        <w:tc>
          <w:tcPr>
            <w:tcW w:w="1746" w:type="pct"/>
            <w:shd w:val="clear" w:color="auto" w:fill="BFBFBF"/>
          </w:tcPr>
          <w:p w14:paraId="052C8542" w14:textId="77777777" w:rsidR="00F3301E" w:rsidRPr="00D77B51" w:rsidRDefault="00F3301E" w:rsidP="00A833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Class of </w:t>
            </w:r>
            <w:r w:rsidR="002A4385"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1611" w:type="pct"/>
            <w:shd w:val="clear" w:color="auto" w:fill="BFBFBF"/>
          </w:tcPr>
          <w:p w14:paraId="1800ECF3" w14:textId="77777777" w:rsidR="00F3301E" w:rsidRPr="00D77B51" w:rsidRDefault="00F3301E" w:rsidP="001B76FB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ARF 720.2A</w:t>
            </w:r>
          </w:p>
        </w:tc>
        <w:tc>
          <w:tcPr>
            <w:tcW w:w="1643" w:type="pct"/>
            <w:shd w:val="clear" w:color="auto" w:fill="BFBFBF"/>
          </w:tcPr>
          <w:p w14:paraId="768EF40D" w14:textId="77777777" w:rsidR="00F3301E" w:rsidRPr="00D77B51" w:rsidRDefault="00F3301E" w:rsidP="001B76FB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ARF 720.2</w:t>
            </w:r>
            <w:r w:rsidR="0070062C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4552E0" w:rsidRPr="00D77B51" w14:paraId="5135550B" w14:textId="77777777" w:rsidTr="00287C7B">
        <w:tc>
          <w:tcPr>
            <w:tcW w:w="1746" w:type="pct"/>
            <w:shd w:val="clear" w:color="auto" w:fill="auto"/>
          </w:tcPr>
          <w:p w14:paraId="514B321B" w14:textId="77777777" w:rsidR="004552E0" w:rsidRPr="004F0698" w:rsidDel="00265931" w:rsidRDefault="004552E0" w:rsidP="004552E0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ADI Reporting Category A</w:t>
            </w:r>
          </w:p>
        </w:tc>
        <w:tc>
          <w:tcPr>
            <w:tcW w:w="1611" w:type="pct"/>
            <w:shd w:val="clear" w:color="auto" w:fill="auto"/>
          </w:tcPr>
          <w:p w14:paraId="4CCE1B69" w14:textId="77777777" w:rsidR="004552E0" w:rsidRPr="00D77B51" w:rsidRDefault="004552E0" w:rsidP="00A8330F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43" w:type="pct"/>
          </w:tcPr>
          <w:p w14:paraId="19FE70AD" w14:textId="77777777" w:rsidR="004552E0" w:rsidRDefault="004552E0" w:rsidP="00A8330F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total assets ≥ $200m</w:t>
            </w:r>
          </w:p>
        </w:tc>
      </w:tr>
      <w:tr w:rsidR="00F3301E" w:rsidRPr="00D77B51" w14:paraId="7DA147B4" w14:textId="77777777" w:rsidTr="00287C7B">
        <w:tc>
          <w:tcPr>
            <w:tcW w:w="1746" w:type="pct"/>
            <w:shd w:val="clear" w:color="auto" w:fill="auto"/>
          </w:tcPr>
          <w:p w14:paraId="060C69AE" w14:textId="77777777" w:rsidR="00F3301E" w:rsidRPr="004F0698" w:rsidRDefault="00331D83" w:rsidP="004552E0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ADI Reporting Category </w:t>
            </w:r>
            <w:r w:rsidR="004552E0">
              <w:rPr>
                <w:rFonts w:ascii="Times New Roman" w:hAnsi="Times New Roman"/>
                <w:b/>
                <w:i/>
                <w:sz w:val="24"/>
                <w:szCs w:val="24"/>
              </w:rPr>
              <w:t>B</w:t>
            </w:r>
          </w:p>
        </w:tc>
        <w:tc>
          <w:tcPr>
            <w:tcW w:w="1611" w:type="pct"/>
            <w:shd w:val="clear" w:color="auto" w:fill="auto"/>
          </w:tcPr>
          <w:p w14:paraId="253EF428" w14:textId="77777777" w:rsidR="00F3301E" w:rsidRPr="00D77B51" w:rsidRDefault="00F3301E" w:rsidP="00574EB7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7B51">
              <w:rPr>
                <w:rFonts w:ascii="Times New Roman" w:hAnsi="Times New Roman"/>
                <w:sz w:val="24"/>
                <w:szCs w:val="24"/>
              </w:rPr>
              <w:t>Yes</w:t>
            </w:r>
            <w:r w:rsidR="00574EB7">
              <w:rPr>
                <w:rStyle w:val="FootnoteReference"/>
                <w:rFonts w:ascii="Times New Roman" w:hAnsi="Times New Roman"/>
                <w:sz w:val="24"/>
                <w:szCs w:val="24"/>
              </w:rPr>
              <w:footnoteReference w:id="2"/>
            </w:r>
          </w:p>
        </w:tc>
        <w:tc>
          <w:tcPr>
            <w:tcW w:w="1643" w:type="pct"/>
          </w:tcPr>
          <w:p w14:paraId="7B2961FE" w14:textId="77777777" w:rsidR="00F3301E" w:rsidRPr="00D77B51" w:rsidRDefault="003E1FA0" w:rsidP="00A8330F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F3301E" w:rsidRPr="00D77B51" w14:paraId="69EEE82E" w14:textId="77777777" w:rsidTr="00287C7B">
        <w:tc>
          <w:tcPr>
            <w:tcW w:w="1746" w:type="pct"/>
            <w:shd w:val="clear" w:color="auto" w:fill="auto"/>
          </w:tcPr>
          <w:p w14:paraId="2F48BD1A" w14:textId="77777777" w:rsidR="00F3301E" w:rsidRPr="004F0698" w:rsidRDefault="00F3301E" w:rsidP="00A8330F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F0698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1611" w:type="pct"/>
            <w:shd w:val="clear" w:color="auto" w:fill="auto"/>
          </w:tcPr>
          <w:p w14:paraId="148B59E7" w14:textId="77777777" w:rsidR="00F3301E" w:rsidRDefault="003E1FA0" w:rsidP="00A8330F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43" w:type="pct"/>
          </w:tcPr>
          <w:p w14:paraId="4104A306" w14:textId="77777777" w:rsidR="00F3301E" w:rsidRDefault="003E1FA0" w:rsidP="00A8330F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  <w:r w:rsidR="00781C78">
              <w:rPr>
                <w:rFonts w:ascii="Times New Roman" w:hAnsi="Times New Roman"/>
                <w:sz w:val="24"/>
                <w:szCs w:val="24"/>
              </w:rPr>
              <w:t xml:space="preserve"> if total assets ≥ $</w:t>
            </w:r>
            <w:r w:rsidR="000372D1">
              <w:rPr>
                <w:rFonts w:ascii="Times New Roman" w:hAnsi="Times New Roman"/>
                <w:sz w:val="24"/>
                <w:szCs w:val="24"/>
              </w:rPr>
              <w:t>50</w:t>
            </w:r>
            <w:r w:rsidR="00B5017C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</w:tr>
    </w:tbl>
    <w:p w14:paraId="7445CDE5" w14:textId="6985FC98" w:rsidR="00773781" w:rsidRPr="00773781" w:rsidRDefault="00773781" w:rsidP="00773781">
      <w:pPr>
        <w:spacing w:before="240"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</w:rPr>
      </w:pPr>
      <w:bookmarkStart w:id="5" w:name="_Hlk78213458"/>
      <w:r w:rsidRPr="00647622">
        <w:rPr>
          <w:rFonts w:ascii="Times New Roman" w:hAnsi="Times New Roman"/>
          <w:i/>
          <w:iCs/>
          <w:sz w:val="20"/>
          <w:lang w:val="x-none"/>
        </w:rPr>
        <w:t>Note</w:t>
      </w:r>
      <w:r w:rsidRPr="00647622">
        <w:rPr>
          <w:rFonts w:ascii="Times New Roman" w:hAnsi="Times New Roman"/>
          <w:iCs/>
          <w:sz w:val="20"/>
          <w:lang w:val="x-none"/>
        </w:rPr>
        <w:t xml:space="preserve">: </w:t>
      </w:r>
      <w:r w:rsidRPr="00647622">
        <w:rPr>
          <w:rFonts w:ascii="Times New Roman" w:hAnsi="Times New Roman"/>
          <w:iCs/>
          <w:sz w:val="20"/>
        </w:rPr>
        <w:t>‘total assets’ is measured in accordance with paragraph 9.</w:t>
      </w:r>
    </w:p>
    <w:bookmarkEnd w:id="5"/>
    <w:p w14:paraId="0D4E2619" w14:textId="194E84B5" w:rsidR="00220932" w:rsidRDefault="00220932" w:rsidP="00EC6027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</w:t>
      </w:r>
      <w:r w:rsidR="00706EFB">
        <w:rPr>
          <w:rFonts w:ascii="Times New Roman" w:eastAsia="Times New Roman" w:hAnsi="Times New Roman"/>
          <w:iCs/>
          <w:sz w:val="24"/>
          <w:szCs w:val="24"/>
        </w:rPr>
        <w:t xml:space="preserve">threshold, or 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higher threshold </w:t>
      </w:r>
      <w:r w:rsidR="00706EFB">
        <w:rPr>
          <w:rFonts w:ascii="Times New Roman" w:eastAsia="Times New Roman" w:hAnsi="Times New Roman"/>
          <w:iCs/>
          <w:sz w:val="24"/>
          <w:szCs w:val="24"/>
        </w:rPr>
        <w:t xml:space="preserve">than that specified in paragraph 4 of this </w:t>
      </w:r>
      <w:r w:rsidR="00EE3ED3">
        <w:rPr>
          <w:rFonts w:ascii="Times New Roman" w:eastAsia="Times New Roman" w:hAnsi="Times New Roman"/>
          <w:iCs/>
          <w:sz w:val="24"/>
          <w:szCs w:val="24"/>
        </w:rPr>
        <w:t>Reporting S</w:t>
      </w:r>
      <w:r w:rsidR="00706EFB">
        <w:rPr>
          <w:rFonts w:ascii="Times New Roman" w:eastAsia="Times New Roman" w:hAnsi="Times New Roman"/>
          <w:iCs/>
          <w:sz w:val="24"/>
          <w:szCs w:val="24"/>
        </w:rPr>
        <w:t xml:space="preserve">tandard,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706EFB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.  </w:t>
      </w:r>
      <w:r w:rsidR="00706EFB">
        <w:rPr>
          <w:rFonts w:ascii="Times New Roman" w:eastAsia="Times New Roman" w:hAnsi="Times New Roman"/>
          <w:iCs/>
          <w:sz w:val="24"/>
          <w:szCs w:val="24"/>
        </w:rPr>
        <w:t>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14:paraId="0A184A74" w14:textId="534B9944" w:rsidR="00CD3512" w:rsidRDefault="00CD3512" w:rsidP="00B8389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for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 ending on or after</w:t>
      </w:r>
      <w:r w:rsidR="004D01E6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851F7C">
        <w:rPr>
          <w:rFonts w:ascii="Times New Roman" w:eastAsia="Times New Roman" w:hAnsi="Times New Roman"/>
          <w:iCs/>
          <w:sz w:val="24"/>
          <w:szCs w:val="24"/>
        </w:rPr>
        <w:t xml:space="preserve">30 </w:t>
      </w:r>
      <w:r w:rsidR="008B2233">
        <w:rPr>
          <w:rFonts w:ascii="Times New Roman" w:eastAsia="Times New Roman" w:hAnsi="Times New Roman"/>
          <w:iCs/>
          <w:sz w:val="24"/>
          <w:szCs w:val="24"/>
        </w:rPr>
        <w:t xml:space="preserve">September </w:t>
      </w:r>
      <w:r w:rsidR="00851F7C">
        <w:rPr>
          <w:rFonts w:ascii="Times New Roman" w:eastAsia="Times New Roman" w:hAnsi="Times New Roman"/>
          <w:iCs/>
          <w:sz w:val="24"/>
          <w:szCs w:val="24"/>
        </w:rPr>
        <w:t>2021</w:t>
      </w:r>
      <w:r w:rsidR="004D01E6"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14:paraId="60ECEE8C" w14:textId="77777777" w:rsidR="00CD3512" w:rsidRPr="00CD6287" w:rsidRDefault="00CD3512" w:rsidP="00B83893">
      <w:pPr>
        <w:keepNext/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Information required</w:t>
      </w:r>
    </w:p>
    <w:p w14:paraId="7C8869B7" w14:textId="77777777" w:rsidR="00CD3512" w:rsidRDefault="00CD3512" w:rsidP="00B8389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450A8F"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AB2F11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with the i</w:t>
      </w:r>
      <w:r w:rsidR="003E1FA0">
        <w:rPr>
          <w:rFonts w:ascii="Times New Roman" w:eastAsia="Times New Roman" w:hAnsi="Times New Roman"/>
          <w:iCs/>
          <w:sz w:val="24"/>
          <w:szCs w:val="24"/>
        </w:rPr>
        <w:t xml:space="preserve">nformation required by </w:t>
      </w:r>
      <w:r w:rsidR="00AB2F11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 w:rsidR="003E1FA0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for each </w:t>
      </w:r>
      <w:r w:rsidRPr="00115DF2">
        <w:rPr>
          <w:rFonts w:ascii="Times New Roman" w:eastAsia="Times New Roman" w:hAnsi="Times New Roman"/>
          <w:b/>
          <w:i/>
          <w:iCs/>
          <w:sz w:val="24"/>
          <w:szCs w:val="24"/>
        </w:rPr>
        <w:t>reporting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115DF2">
        <w:rPr>
          <w:rFonts w:ascii="Times New Roman" w:eastAsia="Times New Roman" w:hAnsi="Times New Roman"/>
          <w:b/>
          <w:i/>
          <w:iCs/>
          <w:sz w:val="24"/>
          <w:szCs w:val="24"/>
        </w:rPr>
        <w:t>period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706EFB">
        <w:rPr>
          <w:rFonts w:ascii="Times New Roman" w:eastAsia="Times New Roman" w:hAnsi="Times New Roman"/>
          <w:iCs/>
          <w:sz w:val="24"/>
          <w:szCs w:val="24"/>
        </w:rPr>
        <w:t xml:space="preserve">on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="00D96EBC"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d</w:t>
      </w:r>
      <w:r w:rsidR="00450A8F"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omestic </w:t>
      </w:r>
      <w:r w:rsidR="00D96EBC"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450A8F"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ooks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consolidation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184C9129" w14:textId="77777777" w:rsidR="00CD3512" w:rsidRPr="00CD6287" w:rsidRDefault="00CD3512" w:rsidP="00B8389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>Method</w:t>
      </w: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4C699927" w14:textId="77777777" w:rsidR="00685DA9" w:rsidRDefault="00685DA9" w:rsidP="00EC6027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format, using the ‘Direct to APRA’ application or by a method (i.e. a web-based solution)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submission.</w:t>
      </w:r>
    </w:p>
    <w:p w14:paraId="0A253D0C" w14:textId="77777777" w:rsidR="00CD3512" w:rsidRPr="00DC4E62" w:rsidRDefault="00CD3512" w:rsidP="00B83893">
      <w:pPr>
        <w:pStyle w:val="IntroTo"/>
        <w:spacing w:after="240"/>
        <w:ind w:left="567" w:firstLine="0"/>
        <w:jc w:val="both"/>
        <w:rPr>
          <w:sz w:val="20"/>
        </w:rPr>
      </w:pPr>
      <w:r w:rsidRPr="008D6B62">
        <w:rPr>
          <w:i/>
          <w:sz w:val="20"/>
        </w:rPr>
        <w:t>Note</w:t>
      </w:r>
      <w:r w:rsidRPr="007B3049">
        <w:rPr>
          <w:sz w:val="20"/>
        </w:rPr>
        <w:t xml:space="preserve">: </w:t>
      </w:r>
      <w:r w:rsidR="00685DA9" w:rsidRPr="00CA26F5">
        <w:rPr>
          <w:iCs/>
          <w:sz w:val="20"/>
          <w:lang w:val="x-none"/>
        </w:rPr>
        <w:t xml:space="preserve">the Direct to APRA application software (also known as D2A) may be obtained from </w:t>
      </w:r>
      <w:r w:rsidR="00685DA9" w:rsidRPr="00CA26F5">
        <w:rPr>
          <w:b/>
          <w:i/>
          <w:iCs/>
          <w:sz w:val="20"/>
          <w:lang w:val="x-none"/>
        </w:rPr>
        <w:t>APRA</w:t>
      </w:r>
      <w:r w:rsidRPr="007B3049">
        <w:rPr>
          <w:sz w:val="20"/>
        </w:rPr>
        <w:t>.</w:t>
      </w:r>
      <w:r>
        <w:rPr>
          <w:sz w:val="20"/>
        </w:rPr>
        <w:t xml:space="preserve"> </w:t>
      </w:r>
    </w:p>
    <w:p w14:paraId="51A39A99" w14:textId="77777777" w:rsidR="00CD3512" w:rsidRPr="00135A22" w:rsidRDefault="00CD3512" w:rsidP="00B8389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14:paraId="0C6EC3FD" w14:textId="3EA222C2" w:rsidR="007940FD" w:rsidRPr="00EF230F" w:rsidRDefault="007940FD" w:rsidP="00B8389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6" w:name="_Ref188416538"/>
      <w:bookmarkStart w:id="7" w:name="_Ref391456739"/>
      <w:bookmarkStart w:id="8" w:name="_Ref349587044"/>
      <w:bookmarkStart w:id="9" w:name="_Ref351559533"/>
      <w:r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by an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706EFB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5: </w:t>
      </w:r>
    </w:p>
    <w:p w14:paraId="106183AD" w14:textId="77777777" w:rsidR="007940FD" w:rsidRPr="00EF230F" w:rsidRDefault="007940FD" w:rsidP="00B83893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in respect of each calendar month by a</w:t>
      </w:r>
      <w:r w:rsidR="002F6A0F">
        <w:rPr>
          <w:rFonts w:ascii="Times New Roman" w:eastAsia="Times New Roman" w:hAnsi="Times New Roman"/>
          <w:iCs/>
          <w:sz w:val="24"/>
          <w:szCs w:val="24"/>
        </w:rPr>
        <w:t>n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 w:rsidR="00E57274" w:rsidRPr="001911CD">
        <w:rPr>
          <w:rFonts w:ascii="Times New Roman" w:eastAsia="Times New Roman" w:hAnsi="Times New Roman"/>
          <w:iCs/>
          <w:sz w:val="24"/>
          <w:szCs w:val="24"/>
        </w:rPr>
        <w:t xml:space="preserve">in </w:t>
      </w:r>
      <w:r w:rsidR="00E57274" w:rsidRPr="001911CD">
        <w:rPr>
          <w:rFonts w:ascii="Times New Roman" w:eastAsia="Times New Roman" w:hAnsi="Times New Roman"/>
          <w:b/>
          <w:i/>
          <w:iCs/>
          <w:sz w:val="24"/>
          <w:szCs w:val="24"/>
        </w:rPr>
        <w:t>ADI Reporting Category B</w:t>
      </w:r>
      <w:r w:rsidR="00E57274" w:rsidRPr="001911CD">
        <w:rPr>
          <w:rFonts w:ascii="Times New Roman" w:eastAsia="Times New Roman" w:hAnsi="Times New Roman"/>
          <w:iCs/>
          <w:sz w:val="24"/>
          <w:szCs w:val="24"/>
        </w:rPr>
        <w:t>, an</w:t>
      </w:r>
      <w:r w:rsidR="00E57274" w:rsidRPr="001911CD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ADI</w:t>
      </w:r>
      <w:r w:rsidR="00E57274" w:rsidRPr="001911CD">
        <w:rPr>
          <w:rFonts w:ascii="Times New Roman" w:eastAsia="Times New Roman" w:hAnsi="Times New Roman"/>
          <w:iCs/>
          <w:sz w:val="24"/>
          <w:szCs w:val="24"/>
        </w:rPr>
        <w:t xml:space="preserve"> in</w:t>
      </w:r>
      <w:r w:rsidR="00E57274" w:rsidRPr="001911CD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ADI Reporting Category A</w:t>
      </w:r>
      <w:r w:rsidR="00E57274" w:rsidRPr="001D5E80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with total assets ≥ $200 million and by an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>
        <w:rPr>
          <w:rFonts w:ascii="Times New Roman" w:eastAsia="Times New Roman" w:hAnsi="Times New Roman"/>
          <w:iCs/>
          <w:sz w:val="24"/>
          <w:szCs w:val="24"/>
        </w:rPr>
        <w:t>with total assets ≥ $</w:t>
      </w:r>
      <w:r w:rsidR="00120E7B">
        <w:rPr>
          <w:rFonts w:ascii="Times New Roman" w:eastAsia="Times New Roman" w:hAnsi="Times New Roman"/>
          <w:iCs/>
          <w:sz w:val="24"/>
          <w:szCs w:val="24"/>
        </w:rPr>
        <w:t>4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00 million; and </w:t>
      </w:r>
    </w:p>
    <w:p w14:paraId="08053142" w14:textId="5D413BD8" w:rsidR="007940FD" w:rsidRDefault="007940FD" w:rsidP="002C1B0F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in respect of each </w:t>
      </w:r>
      <w:r w:rsidR="00911D06">
        <w:rPr>
          <w:rFonts w:ascii="Times New Roman" w:eastAsia="Times New Roman" w:hAnsi="Times New Roman"/>
          <w:iCs/>
          <w:sz w:val="24"/>
          <w:szCs w:val="24"/>
        </w:rPr>
        <w:t>financial year (within the meaning</w:t>
      </w:r>
      <w:r w:rsidR="0009195E">
        <w:rPr>
          <w:rFonts w:ascii="Times New Roman" w:eastAsia="Times New Roman" w:hAnsi="Times New Roman"/>
          <w:iCs/>
          <w:sz w:val="24"/>
          <w:szCs w:val="24"/>
        </w:rPr>
        <w:t xml:space="preserve"> of the </w:t>
      </w:r>
      <w:r w:rsidR="0009195E" w:rsidRPr="00993923">
        <w:rPr>
          <w:rFonts w:ascii="Times New Roman" w:eastAsia="Times New Roman" w:hAnsi="Times New Roman"/>
          <w:i/>
          <w:iCs/>
          <w:sz w:val="24"/>
          <w:szCs w:val="24"/>
        </w:rPr>
        <w:t>Corporations Act 2001</w:t>
      </w:r>
      <w:r w:rsidR="00911D06">
        <w:rPr>
          <w:rFonts w:ascii="Times New Roman" w:eastAsia="Times New Roman" w:hAnsi="Times New Roman"/>
          <w:iCs/>
          <w:sz w:val="24"/>
          <w:szCs w:val="24"/>
        </w:rPr>
        <w:t>)</w:t>
      </w:r>
      <w:r w:rsidR="007614C0">
        <w:rPr>
          <w:rFonts w:ascii="Times New Roman" w:eastAsia="Times New Roman" w:hAnsi="Times New Roman"/>
          <w:iCs/>
          <w:sz w:val="24"/>
          <w:szCs w:val="24"/>
        </w:rPr>
        <w:t xml:space="preserve"> of the </w:t>
      </w:r>
      <w:r w:rsidR="007614C0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09195E">
        <w:rPr>
          <w:rFonts w:ascii="Times New Roman" w:eastAsia="Times New Roman" w:hAnsi="Times New Roman"/>
          <w:iCs/>
          <w:sz w:val="24"/>
          <w:szCs w:val="24"/>
        </w:rPr>
        <w:t>,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by an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>
        <w:rPr>
          <w:rFonts w:ascii="Times New Roman" w:eastAsia="Times New Roman" w:hAnsi="Times New Roman"/>
          <w:iCs/>
          <w:sz w:val="24"/>
          <w:szCs w:val="24"/>
        </w:rPr>
        <w:t>with total assets &lt; $</w:t>
      </w:r>
      <w:r w:rsidR="00120E7B">
        <w:rPr>
          <w:rFonts w:ascii="Times New Roman" w:eastAsia="Times New Roman" w:hAnsi="Times New Roman"/>
          <w:iCs/>
          <w:sz w:val="24"/>
          <w:szCs w:val="24"/>
        </w:rPr>
        <w:t>4</w:t>
      </w:r>
      <w:r>
        <w:rPr>
          <w:rFonts w:ascii="Times New Roman" w:eastAsia="Times New Roman" w:hAnsi="Times New Roman"/>
          <w:iCs/>
          <w:sz w:val="24"/>
          <w:szCs w:val="24"/>
        </w:rPr>
        <w:t>00 million.</w:t>
      </w:r>
    </w:p>
    <w:p w14:paraId="5B0C30A2" w14:textId="77777777" w:rsidR="002416FC" w:rsidRPr="00647622" w:rsidRDefault="002416FC" w:rsidP="002416FC">
      <w:pPr>
        <w:spacing w:after="240"/>
        <w:ind w:left="567"/>
        <w:jc w:val="both"/>
        <w:rPr>
          <w:rFonts w:ascii="Times New Roman" w:hAnsi="Times New Roman"/>
          <w:i/>
          <w:iCs/>
          <w:sz w:val="20"/>
          <w:szCs w:val="20"/>
        </w:rPr>
      </w:pPr>
      <w:r w:rsidRPr="00647622">
        <w:rPr>
          <w:rFonts w:ascii="Times New Roman" w:hAnsi="Times New Roman"/>
          <w:i/>
          <w:iCs/>
          <w:sz w:val="20"/>
          <w:szCs w:val="20"/>
          <w:lang w:val="x-none"/>
        </w:rPr>
        <w:t>Note</w:t>
      </w:r>
      <w:r>
        <w:rPr>
          <w:rFonts w:ascii="Times New Roman" w:hAnsi="Times New Roman"/>
          <w:i/>
          <w:iCs/>
          <w:sz w:val="20"/>
          <w:szCs w:val="20"/>
        </w:rPr>
        <w:t>:</w:t>
      </w:r>
      <w:r w:rsidRPr="00647622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DB2A3CB" w14:textId="77777777" w:rsidR="002416FC" w:rsidRDefault="002416FC" w:rsidP="002416FC">
      <w:pPr>
        <w:pStyle w:val="ListParagraph"/>
        <w:numPr>
          <w:ilvl w:val="0"/>
          <w:numId w:val="38"/>
        </w:numPr>
        <w:rPr>
          <w:rFonts w:ascii="Times New Roman" w:hAnsi="Times New Roman"/>
          <w:sz w:val="20"/>
          <w:szCs w:val="20"/>
        </w:rPr>
      </w:pPr>
      <w:r w:rsidRPr="002D0D81">
        <w:rPr>
          <w:rFonts w:ascii="Times New Roman" w:hAnsi="Times New Roman"/>
          <w:sz w:val="20"/>
          <w:szCs w:val="20"/>
        </w:rPr>
        <w:lastRenderedPageBreak/>
        <w:t xml:space="preserve">An </w:t>
      </w:r>
      <w:r w:rsidRPr="002D0D81">
        <w:rPr>
          <w:rFonts w:ascii="Times New Roman" w:hAnsi="Times New Roman"/>
          <w:b/>
          <w:bCs/>
          <w:i/>
          <w:iCs/>
          <w:sz w:val="20"/>
          <w:szCs w:val="20"/>
        </w:rPr>
        <w:t xml:space="preserve">ADI’s </w:t>
      </w:r>
      <w:r w:rsidRPr="002D0D81">
        <w:rPr>
          <w:rFonts w:ascii="Times New Roman" w:hAnsi="Times New Roman"/>
          <w:sz w:val="20"/>
          <w:szCs w:val="20"/>
        </w:rPr>
        <w:t xml:space="preserve">‘total assets’ is measured by the value reported in item 13 (column 1) on ARF 720.0A/B or the value reported in item 11 (column 1) on </w:t>
      </w:r>
      <w:r w:rsidRPr="002D0D81">
        <w:rPr>
          <w:rFonts w:ascii="Times New Roman" w:hAnsi="Times New Roman"/>
          <w:i/>
          <w:iCs/>
          <w:sz w:val="20"/>
          <w:szCs w:val="20"/>
        </w:rPr>
        <w:t>Reporting Form ARF 323.0 Statement of Financial Position (Licensed ADI)</w:t>
      </w:r>
      <w:r w:rsidRPr="002D0D81">
        <w:rPr>
          <w:rFonts w:ascii="Times New Roman" w:hAnsi="Times New Roman"/>
          <w:sz w:val="20"/>
          <w:szCs w:val="20"/>
        </w:rPr>
        <w:t xml:space="preserve"> (ARF 323.0) as at 31 December of the prior calendar year.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4942A6FF" w14:textId="77777777" w:rsidR="002416FC" w:rsidRDefault="002416FC" w:rsidP="002416FC">
      <w:pPr>
        <w:pStyle w:val="ListParagraph"/>
        <w:ind w:left="1080"/>
        <w:rPr>
          <w:rFonts w:ascii="Times New Roman" w:hAnsi="Times New Roman"/>
          <w:sz w:val="20"/>
          <w:szCs w:val="20"/>
        </w:rPr>
      </w:pPr>
    </w:p>
    <w:p w14:paraId="4864DA36" w14:textId="52E27FA2" w:rsidR="002416FC" w:rsidRPr="002D0D81" w:rsidRDefault="002416FC" w:rsidP="002416FC">
      <w:pPr>
        <w:pStyle w:val="ListParagraph"/>
        <w:numPr>
          <w:ilvl w:val="0"/>
          <w:numId w:val="38"/>
        </w:numPr>
        <w:rPr>
          <w:rFonts w:ascii="Times New Roman" w:hAnsi="Times New Roman"/>
          <w:sz w:val="20"/>
          <w:szCs w:val="20"/>
        </w:rPr>
      </w:pPr>
      <w:r w:rsidRPr="002D0D81">
        <w:rPr>
          <w:rFonts w:ascii="Times New Roman" w:hAnsi="Times New Roman"/>
          <w:sz w:val="20"/>
          <w:szCs w:val="20"/>
        </w:rPr>
        <w:t xml:space="preserve">The ‘total assets’ for an </w:t>
      </w:r>
      <w:r w:rsidRPr="002D0D81">
        <w:rPr>
          <w:rFonts w:ascii="Times New Roman" w:hAnsi="Times New Roman"/>
          <w:b/>
          <w:bCs/>
          <w:i/>
          <w:iCs/>
          <w:sz w:val="20"/>
          <w:szCs w:val="20"/>
        </w:rPr>
        <w:t>RFC</w:t>
      </w:r>
      <w:r w:rsidRPr="002D0D81">
        <w:rPr>
          <w:rFonts w:ascii="Times New Roman" w:hAnsi="Times New Roman"/>
          <w:sz w:val="20"/>
          <w:szCs w:val="20"/>
        </w:rPr>
        <w:t xml:space="preserve"> is measured by the value reported in item 13 (column 1) on ARF 720.0A as at the last day of the </w:t>
      </w:r>
      <w:r w:rsidRPr="002D0D81">
        <w:rPr>
          <w:rFonts w:ascii="Times New Roman" w:hAnsi="Times New Roman"/>
          <w:b/>
          <w:bCs/>
          <w:i/>
          <w:iCs/>
          <w:sz w:val="20"/>
          <w:szCs w:val="20"/>
        </w:rPr>
        <w:t>RFC’s</w:t>
      </w:r>
      <w:r w:rsidRPr="002D0D81">
        <w:rPr>
          <w:rFonts w:ascii="Times New Roman" w:hAnsi="Times New Roman"/>
          <w:sz w:val="20"/>
          <w:szCs w:val="20"/>
        </w:rPr>
        <w:t xml:space="preserve"> prior financial year (within the meaning of the</w:t>
      </w:r>
      <w:r w:rsidRPr="002D0D81">
        <w:rPr>
          <w:rFonts w:ascii="Times New Roman" w:hAnsi="Times New Roman"/>
          <w:i/>
          <w:iCs/>
          <w:sz w:val="20"/>
          <w:szCs w:val="20"/>
        </w:rPr>
        <w:t xml:space="preserve"> Corporations Act 2001</w:t>
      </w:r>
      <w:r>
        <w:rPr>
          <w:rFonts w:ascii="Times New Roman" w:hAnsi="Times New Roman"/>
          <w:iCs/>
          <w:sz w:val="20"/>
          <w:szCs w:val="20"/>
        </w:rPr>
        <w:t>).</w:t>
      </w:r>
    </w:p>
    <w:p w14:paraId="17ADCFAF" w14:textId="77777777" w:rsidR="002416FC" w:rsidRPr="00907F9A" w:rsidRDefault="002416FC" w:rsidP="00B5616D">
      <w:pPr>
        <w:spacing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4A3F674D" w14:textId="77777777" w:rsidR="00CD3512" w:rsidRPr="00D65D94" w:rsidRDefault="00CD3512" w:rsidP="00B8389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</w:t>
      </w:r>
      <w:r w:rsidR="00BE1EB6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C434FC">
        <w:rPr>
          <w:rFonts w:ascii="Times New Roman" w:eastAsia="Times New Roman" w:hAnsi="Times New Roman"/>
          <w:iCs/>
          <w:sz w:val="24"/>
          <w:szCs w:val="24"/>
        </w:rPr>
        <w:t>10 business</w:t>
      </w:r>
      <w:r w:rsidR="00B10E9E" w:rsidRPr="00BE1EB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days after the end of the </w:t>
      </w:r>
      <w:r w:rsidR="00B10E9E" w:rsidRPr="00BE1EB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</w:t>
      </w:r>
      <w:r w:rsidR="00B10E9E" w:rsidRPr="00BE1EB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D96EBC">
        <w:rPr>
          <w:rFonts w:ascii="Times New Roman" w:eastAsia="Times New Roman" w:hAnsi="Times New Roman"/>
          <w:iCs/>
          <w:sz w:val="24"/>
          <w:szCs w:val="24"/>
        </w:rPr>
        <w:t>.</w:t>
      </w:r>
      <w:bookmarkEnd w:id="6"/>
    </w:p>
    <w:p w14:paraId="7D6AC2E5" w14:textId="77777777" w:rsidR="00CD3512" w:rsidRPr="00135A22" w:rsidRDefault="00CD3512" w:rsidP="00B8389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BF07D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1902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, to require it to provide the information required by this Reporting Standard more frequently, or less frequently, having regard to:</w:t>
      </w:r>
      <w:bookmarkEnd w:id="7"/>
    </w:p>
    <w:p w14:paraId="03C3C7CD" w14:textId="77777777" w:rsidR="00CD3512" w:rsidRPr="00135A22" w:rsidRDefault="00CD3512" w:rsidP="00B83893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1902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08D4B9A6" w14:textId="77777777" w:rsidR="00CD3512" w:rsidRPr="00135A22" w:rsidRDefault="00CD3512" w:rsidP="00B83893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he extent to which the information is required for the purposes of the </w:t>
      </w:r>
      <w:r w:rsidR="002A4385"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="002A4385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2A4385"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</w:p>
    <w:p w14:paraId="63E2D54B" w14:textId="77777777" w:rsidR="00CD3512" w:rsidRPr="004D01E6" w:rsidRDefault="00CD3512" w:rsidP="00B8389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BF07D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grant an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</w:t>
      </w:r>
      <w:r w:rsidRPr="004D01E6">
        <w:rPr>
          <w:rFonts w:ascii="Times New Roman" w:eastAsia="Times New Roman" w:hAnsi="Times New Roman"/>
          <w:iCs/>
          <w:sz w:val="24"/>
          <w:szCs w:val="24"/>
          <w:lang w:val="x-none"/>
        </w:rPr>
        <w:t>extension.</w:t>
      </w:r>
    </w:p>
    <w:bookmarkEnd w:id="8"/>
    <w:bookmarkEnd w:id="9"/>
    <w:p w14:paraId="101D7CBC" w14:textId="77777777" w:rsidR="00CD3512" w:rsidRPr="007940FD" w:rsidRDefault="00CD3512" w:rsidP="00B8389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4D01E6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Quality control</w:t>
      </w:r>
    </w:p>
    <w:p w14:paraId="5646EDA5" w14:textId="77777777" w:rsidR="00D50365" w:rsidRPr="00552EBB" w:rsidRDefault="00D50365" w:rsidP="00D50365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RFC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007EB6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007EB6" w:rsidRPr="00722918">
        <w:rPr>
          <w:rFonts w:ascii="Times New Roman" w:eastAsia="Times New Roman" w:hAnsi="Times New Roman"/>
          <w:i/>
          <w:iCs/>
          <w:sz w:val="24"/>
          <w:szCs w:val="24"/>
        </w:rPr>
        <w:t>APS 310</w:t>
      </w:r>
      <w:r w:rsidR="00007EB6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007EB6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007EB6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007EB6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007EB6"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007EB6">
        <w:rPr>
          <w:rFonts w:ascii="Times New Roman" w:eastAsia="Times New Roman" w:hAnsi="Times New Roman"/>
          <w:i/>
          <w:iCs/>
          <w:sz w:val="24"/>
          <w:szCs w:val="24"/>
        </w:rPr>
        <w:t xml:space="preserve">Reporting Standard </w:t>
      </w:r>
      <w:r w:rsidR="00007EB6" w:rsidRPr="00722918">
        <w:rPr>
          <w:rFonts w:ascii="Times New Roman" w:eastAsia="Times New Roman" w:hAnsi="Times New Roman"/>
          <w:i/>
          <w:iCs/>
          <w:sz w:val="24"/>
          <w:szCs w:val="24"/>
        </w:rPr>
        <w:t xml:space="preserve">RRS 710.0 </w:t>
      </w:r>
      <w:r w:rsidR="00007EB6">
        <w:rPr>
          <w:rFonts w:ascii="Times New Roman" w:eastAsia="Times New Roman" w:hAnsi="Times New Roman"/>
          <w:i/>
          <w:iCs/>
          <w:sz w:val="24"/>
          <w:szCs w:val="24"/>
        </w:rPr>
        <w:t>ABS/RBA Audit Requirements for Registered Financial Corporations</w:t>
      </w:r>
      <w:r w:rsidR="00007EB6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007EB6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7A17B95D" w14:textId="77777777" w:rsidR="00D50365" w:rsidRPr="00552EBB" w:rsidRDefault="00D50365" w:rsidP="00D50365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14:paraId="7B2F3099" w14:textId="77777777" w:rsidR="00CD3512" w:rsidRPr="004D01E6" w:rsidRDefault="00CD3512" w:rsidP="00B8389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4D01E6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5C685BAF" w14:textId="77777777" w:rsidR="00CD3512" w:rsidRPr="008817DC" w:rsidRDefault="00CD3512" w:rsidP="00B83893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4D01E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When an officer </w:t>
      </w:r>
      <w:r w:rsidR="00AB348B">
        <w:rPr>
          <w:rFonts w:ascii="Times New Roman" w:eastAsia="Times New Roman" w:hAnsi="Times New Roman"/>
          <w:iCs/>
          <w:sz w:val="24"/>
          <w:szCs w:val="24"/>
        </w:rPr>
        <w:t xml:space="preserve">or agent </w:t>
      </w:r>
      <w:r w:rsidRPr="004D01E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of an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="0019029E" w:rsidRPr="004D01E6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BF07D1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4D01E6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E57274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="00E57274"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5532F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it will be necessary for the officer </w:t>
      </w:r>
      <w:r w:rsidR="00AE74D5">
        <w:rPr>
          <w:rFonts w:ascii="Times New Roman" w:eastAsia="Times New Roman" w:hAnsi="Times New Roman"/>
          <w:iCs/>
          <w:sz w:val="24"/>
          <w:szCs w:val="24"/>
        </w:rPr>
        <w:t xml:space="preserve">or agent </w:t>
      </w:r>
      <w:r w:rsidRPr="005532F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to digitally sign the relevant information using a digital certificate </w:t>
      </w:r>
      <w:r w:rsidR="00E57274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or other digital identity credential </w:t>
      </w:r>
      <w:r w:rsidRPr="005532F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acceptable to </w:t>
      </w:r>
      <w:r w:rsidRPr="00BF07D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5532FE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7E4EBC59" w14:textId="77777777" w:rsidR="00CD3512" w:rsidRPr="00761D2C" w:rsidRDefault="00CD3512" w:rsidP="00040594">
      <w:pPr>
        <w:keepNext/>
        <w:keepLines/>
        <w:spacing w:before="120"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bookmarkStart w:id="10" w:name="_GoBack"/>
      <w:bookmarkEnd w:id="10"/>
      <w:r w:rsidRPr="00761D2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2D9CA229" w14:textId="77777777" w:rsidR="007940FD" w:rsidRPr="00B83893" w:rsidRDefault="002E0397" w:rsidP="00B83893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Terms that are defined in ARS 701.1 appear in bold and italics in this Reporting Standard. </w:t>
      </w:r>
    </w:p>
    <w:p w14:paraId="6D05D43C" w14:textId="77777777" w:rsidR="00CD3512" w:rsidRPr="00B83893" w:rsidRDefault="00CD3512" w:rsidP="0006492E">
      <w:pPr>
        <w:keepNext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B83893">
        <w:rPr>
          <w:rFonts w:ascii="Times New Roman" w:eastAsia="Times New Roman" w:hAnsi="Times New Roman"/>
          <w:iCs/>
          <w:sz w:val="24"/>
          <w:szCs w:val="24"/>
          <w:lang w:val="x-none"/>
        </w:rPr>
        <w:lastRenderedPageBreak/>
        <w:t xml:space="preserve">In this </w:t>
      </w:r>
      <w:r w:rsidR="00D96EBC" w:rsidRPr="00B83893">
        <w:rPr>
          <w:rFonts w:ascii="Times New Roman" w:eastAsia="Times New Roman" w:hAnsi="Times New Roman"/>
          <w:iCs/>
          <w:sz w:val="24"/>
          <w:szCs w:val="24"/>
          <w:lang w:val="x-none"/>
        </w:rPr>
        <w:t>R</w:t>
      </w:r>
      <w:r w:rsidRPr="00B83893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="00D96EBC" w:rsidRPr="00B83893">
        <w:rPr>
          <w:rFonts w:ascii="Times New Roman" w:eastAsia="Times New Roman" w:hAnsi="Times New Roman"/>
          <w:iCs/>
          <w:sz w:val="24"/>
          <w:szCs w:val="24"/>
          <w:lang w:val="x-none"/>
        </w:rPr>
        <w:t>S</w:t>
      </w:r>
      <w:r w:rsidRPr="00B83893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tandard: </w:t>
      </w:r>
    </w:p>
    <w:p w14:paraId="13ABFDBB" w14:textId="77777777" w:rsidR="00CD3512" w:rsidRPr="00BE1EB6" w:rsidRDefault="00CD3512" w:rsidP="00040594">
      <w:pPr>
        <w:pStyle w:val="Default"/>
        <w:ind w:left="560"/>
        <w:jc w:val="both"/>
      </w:pPr>
      <w:r w:rsidRPr="00BE1EB6">
        <w:rPr>
          <w:b/>
          <w:bCs/>
          <w:i/>
          <w:iCs/>
        </w:rPr>
        <w:t xml:space="preserve">due date </w:t>
      </w:r>
      <w:r w:rsidRPr="00BE1EB6">
        <w:t xml:space="preserve">means the last day of the </w:t>
      </w:r>
      <w:r w:rsidR="00794160">
        <w:t>10 business</w:t>
      </w:r>
      <w:r w:rsidRPr="00BE1EB6">
        <w:t xml:space="preserve"> days provided for in paragraph </w:t>
      </w:r>
      <w:r w:rsidR="007940FD" w:rsidRPr="00BE1EB6">
        <w:t xml:space="preserve">10 </w:t>
      </w:r>
      <w:r w:rsidRPr="00BE1EB6">
        <w:t xml:space="preserve">or, if applicable, </w:t>
      </w:r>
      <w:r w:rsidR="002E0397" w:rsidRPr="002E0397">
        <w:rPr>
          <w:szCs w:val="22"/>
        </w:rPr>
        <w:t xml:space="preserve"> </w:t>
      </w:r>
      <w:r w:rsidR="002E0397">
        <w:rPr>
          <w:szCs w:val="22"/>
        </w:rPr>
        <w:t>the date on a notice of extension given under paragraph 12</w:t>
      </w:r>
      <w:r w:rsidRPr="00BE1EB6">
        <w:t>.</w:t>
      </w:r>
    </w:p>
    <w:p w14:paraId="4831B331" w14:textId="77777777" w:rsidR="00CD3512" w:rsidRDefault="00CD3512" w:rsidP="00040594">
      <w:pPr>
        <w:spacing w:before="240"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  <w:r w:rsidRPr="00BE1EB6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 xml:space="preserve">reporting period </w:t>
      </w:r>
      <w:r w:rsidRPr="00BE1EB6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means a month of a year as provided for in paragraph </w:t>
      </w:r>
      <w:r w:rsidR="007940FD" w:rsidRPr="00BE1EB6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9 </w:t>
      </w:r>
      <w:r w:rsidRPr="00BE1EB6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or, if applicable, </w:t>
      </w:r>
      <w:r w:rsidR="002E0397">
        <w:rPr>
          <w:rFonts w:ascii="Times New Roman" w:hAnsi="Times New Roman"/>
          <w:bCs/>
          <w:iCs/>
          <w:color w:val="000000"/>
          <w:sz w:val="24"/>
          <w:lang w:eastAsia="en-AU"/>
        </w:rPr>
        <w:t>the date on a notice given under paragraph 11</w:t>
      </w:r>
      <w:r w:rsidRPr="00BE1EB6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.</w:t>
      </w:r>
    </w:p>
    <w:p w14:paraId="35B44AD9" w14:textId="77777777" w:rsidR="00086CE5" w:rsidRPr="00A8330F" w:rsidRDefault="006B4D31" w:rsidP="00366973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6F7984">
        <w:rPr>
          <w:rFonts w:ascii="Times New Roman" w:hAnsi="Times New Roman"/>
          <w:sz w:val="24"/>
          <w:szCs w:val="24"/>
        </w:rPr>
        <w:t>Unless the contrary intention appears, any reference to an Act, Prudential Standard, Reporting Standard, Australian Accounting or Auditing Standard is a reference to the instrument as in force</w:t>
      </w:r>
      <w:r>
        <w:rPr>
          <w:rFonts w:ascii="Times New Roman" w:hAnsi="Times New Roman"/>
          <w:sz w:val="24"/>
          <w:szCs w:val="24"/>
        </w:rPr>
        <w:t xml:space="preserve"> or existing from time to time.</w:t>
      </w:r>
    </w:p>
    <w:p w14:paraId="60A83DD2" w14:textId="77777777" w:rsidR="00086CE5" w:rsidRDefault="00086CE5" w:rsidP="00040594">
      <w:pPr>
        <w:spacing w:before="240"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</w:p>
    <w:p w14:paraId="31589D12" w14:textId="77777777" w:rsidR="00086CE5" w:rsidRPr="00BE1EB6" w:rsidRDefault="00086CE5" w:rsidP="00040594">
      <w:pPr>
        <w:spacing w:before="240"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</w:p>
    <w:p w14:paraId="2F8E9814" w14:textId="77777777" w:rsidR="007940FD" w:rsidRPr="00086CE5" w:rsidRDefault="007940FD" w:rsidP="00086CE5">
      <w:pPr>
        <w:spacing w:before="240"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7940FD" w:rsidRPr="00086CE5" w:rsidSect="00827642">
          <w:headerReference w:type="default" r:id="rId18"/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394B57" w:rsidRPr="00FC3309" w14:paraId="4B565719" w14:textId="77777777" w:rsidTr="00CB59CE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0"/>
          <w:p w14:paraId="0C6CF742" w14:textId="77777777" w:rsidR="00394B57" w:rsidRPr="008B2233" w:rsidRDefault="00394B57" w:rsidP="00CA169D">
            <w:pPr>
              <w:pStyle w:val="D2Aform"/>
              <w:jc w:val="center"/>
              <w:rPr>
                <w:b/>
                <w:sz w:val="32"/>
                <w:szCs w:val="32"/>
              </w:rPr>
            </w:pPr>
            <w:r w:rsidRPr="008B2233">
              <w:rPr>
                <w:b/>
                <w:sz w:val="32"/>
                <w:szCs w:val="32"/>
              </w:rPr>
              <w:lastRenderedPageBreak/>
              <w:t>ARF_720_2A: ABS/RBA Deposits (</w:t>
            </w:r>
            <w:r w:rsidR="00CA169D" w:rsidRPr="008B2233">
              <w:rPr>
                <w:b/>
                <w:sz w:val="32"/>
                <w:szCs w:val="32"/>
              </w:rPr>
              <w:t>Standard</w:t>
            </w:r>
            <w:r w:rsidRPr="008B2233">
              <w:rPr>
                <w:b/>
                <w:sz w:val="32"/>
                <w:szCs w:val="32"/>
              </w:rPr>
              <w:t>)</w:t>
            </w:r>
          </w:p>
        </w:tc>
      </w:tr>
    </w:tbl>
    <w:p w14:paraId="4A5835CB" w14:textId="77777777" w:rsidR="00394B57" w:rsidRPr="00FC3309" w:rsidRDefault="00394B57" w:rsidP="00394B57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394B57" w:rsidRPr="00FC3309" w14:paraId="606E7447" w14:textId="77777777" w:rsidTr="00CB59CE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14932D" w14:textId="77777777" w:rsidR="00394B57" w:rsidRPr="007874D6" w:rsidRDefault="00394B57" w:rsidP="00CB59CE">
            <w:pPr>
              <w:pStyle w:val="D2Aform"/>
              <w:rPr>
                <w:b/>
              </w:rPr>
            </w:pPr>
            <w:r w:rsidRPr="00DF55DA">
              <w:rPr>
                <w:b/>
              </w:rPr>
              <w:t>A</w:t>
            </w:r>
            <w:r w:rsidRPr="007874D6">
              <w:rPr>
                <w:b/>
              </w:rPr>
              <w:t>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15EE46F" w14:textId="77777777" w:rsidR="00394B57" w:rsidRPr="007874D6" w:rsidRDefault="00394B57" w:rsidP="00CB59CE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394B57" w:rsidRPr="00FC3309" w14:paraId="1589080C" w14:textId="77777777" w:rsidTr="00CB59CE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FAEAC" w14:textId="77777777" w:rsidR="00394B57" w:rsidRPr="00FC3309" w:rsidRDefault="00394B57" w:rsidP="00CB59CE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CBF05" w14:textId="77777777" w:rsidR="00394B57" w:rsidRPr="00FC3309" w:rsidRDefault="00394B57" w:rsidP="00CB59CE">
            <w:pPr>
              <w:pStyle w:val="D2Aform"/>
            </w:pPr>
          </w:p>
        </w:tc>
      </w:tr>
      <w:tr w:rsidR="00394B57" w:rsidRPr="00FC3309" w14:paraId="5B0509B3" w14:textId="77777777" w:rsidTr="00CB59CE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06770C" w14:textId="77777777" w:rsidR="00394B57" w:rsidRPr="007874D6" w:rsidRDefault="00394B57" w:rsidP="00CB59CE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11D42A" w14:textId="77777777" w:rsidR="00394B57" w:rsidRPr="007874D6" w:rsidRDefault="00394B57" w:rsidP="00CB59CE">
            <w:pPr>
              <w:pStyle w:val="D2Aform"/>
              <w:rPr>
                <w:b/>
              </w:rPr>
            </w:pPr>
            <w:r w:rsidRPr="007874D6">
              <w:rPr>
                <w:b/>
              </w:rPr>
              <w:t xml:space="preserve">Scale Factor </w:t>
            </w:r>
          </w:p>
        </w:tc>
      </w:tr>
      <w:tr w:rsidR="00394B57" w:rsidRPr="00FC3309" w14:paraId="4B164C47" w14:textId="77777777" w:rsidTr="00CB59CE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20BF0" w14:textId="77777777" w:rsidR="00394B57" w:rsidRPr="00FC3309" w:rsidRDefault="00394B57" w:rsidP="00CB59CE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0F651" w14:textId="77777777" w:rsidR="00394B57" w:rsidRPr="00FC3309" w:rsidRDefault="00394B57" w:rsidP="00CB59CE">
            <w:pPr>
              <w:pStyle w:val="D2Aform"/>
            </w:pPr>
          </w:p>
        </w:tc>
      </w:tr>
      <w:tr w:rsidR="00394B57" w:rsidRPr="00FC3309" w14:paraId="1A577B61" w14:textId="77777777" w:rsidTr="00CB59CE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31792B3E" w14:textId="77777777" w:rsidR="00394B57" w:rsidRPr="007874D6" w:rsidRDefault="00394B57" w:rsidP="00CB59CE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107CAF23" w14:textId="77777777" w:rsidR="00394B57" w:rsidRPr="00FC3309" w:rsidRDefault="00394B57" w:rsidP="00CB59CE">
            <w:pPr>
              <w:pStyle w:val="D2Aform"/>
            </w:pPr>
          </w:p>
        </w:tc>
      </w:tr>
      <w:tr w:rsidR="00394B57" w:rsidRPr="00FC3309" w14:paraId="1D4712FF" w14:textId="77777777" w:rsidTr="00CB59CE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4EB6B" w14:textId="77777777" w:rsidR="00394B57" w:rsidRPr="00FC3309" w:rsidRDefault="00394B57" w:rsidP="00DD17E1">
            <w:pPr>
              <w:pStyle w:val="D2Aform"/>
            </w:pPr>
            <w: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08681DAC" w14:textId="77777777" w:rsidR="00394B57" w:rsidRPr="00FC3309" w:rsidRDefault="00394B57" w:rsidP="00CB59CE">
            <w:pPr>
              <w:pStyle w:val="D2Aform"/>
            </w:pPr>
          </w:p>
        </w:tc>
      </w:tr>
    </w:tbl>
    <w:p w14:paraId="4AB08D5D" w14:textId="77777777" w:rsidR="00394B57" w:rsidRPr="00FC3309" w:rsidRDefault="00394B57" w:rsidP="00394B57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794"/>
        <w:gridCol w:w="735"/>
        <w:gridCol w:w="1559"/>
        <w:gridCol w:w="1134"/>
        <w:gridCol w:w="1559"/>
        <w:gridCol w:w="1418"/>
        <w:gridCol w:w="1559"/>
        <w:gridCol w:w="1134"/>
      </w:tblGrid>
      <w:tr w:rsidR="00394B57" w:rsidRPr="00FC3309" w14:paraId="0BDDA71C" w14:textId="77777777" w:rsidTr="0006492E">
        <w:trPr>
          <w:trHeight w:val="397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C029F" w14:textId="77777777" w:rsidR="00394B57" w:rsidRPr="00FC3309" w:rsidRDefault="00394B57" w:rsidP="00CB59CE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D6D85CD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Transaction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B2BCA7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Non-transaction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CFC0878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</w:tr>
      <w:tr w:rsidR="00AB2F11" w:rsidRPr="00FC3309" w14:paraId="62D33C04" w14:textId="77777777" w:rsidTr="0006492E">
        <w:trPr>
          <w:trHeight w:val="397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8389" w14:textId="77777777" w:rsidR="00394B57" w:rsidRPr="00FC3309" w:rsidRDefault="00394B57" w:rsidP="00CB59CE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2F89B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84A58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o</w:t>
            </w:r>
            <w:r w:rsidRPr="00484C4F">
              <w:rPr>
                <w:b/>
                <w:i/>
                <w:sz w:val="20"/>
                <w:szCs w:val="20"/>
              </w:rPr>
              <w:t>f which:</w:t>
            </w:r>
            <w:r w:rsidRPr="00484C4F">
              <w:rPr>
                <w:b/>
                <w:sz w:val="20"/>
                <w:szCs w:val="20"/>
              </w:rPr>
              <w:t xml:space="preserve"> Denominated in FX (AUD equivalent)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8EB83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Fixed-t</w:t>
            </w:r>
            <w:r w:rsidRPr="00332A1E">
              <w:rPr>
                <w:b/>
                <w:sz w:val="20"/>
                <w:szCs w:val="20"/>
              </w:rPr>
              <w:t xml:space="preserve">erm </w:t>
            </w:r>
            <w:r>
              <w:rPr>
                <w:b/>
                <w:sz w:val="20"/>
                <w:szCs w:val="20"/>
              </w:rPr>
              <w:t>d</w:t>
            </w:r>
            <w:r w:rsidRPr="00332A1E">
              <w:rPr>
                <w:b/>
                <w:sz w:val="20"/>
                <w:szCs w:val="20"/>
              </w:rPr>
              <w:t>eposits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FB663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o</w:t>
            </w:r>
            <w:r w:rsidRPr="00484C4F">
              <w:rPr>
                <w:b/>
                <w:i/>
                <w:sz w:val="20"/>
                <w:szCs w:val="20"/>
              </w:rPr>
              <w:t>f which:</w:t>
            </w:r>
            <w:r w:rsidRPr="00484C4F">
              <w:rPr>
                <w:b/>
                <w:sz w:val="20"/>
                <w:szCs w:val="20"/>
              </w:rPr>
              <w:t xml:space="preserve"> Denominated in FX (AUD equivalent)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374DDD6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332A1E">
              <w:rPr>
                <w:b/>
                <w:sz w:val="20"/>
                <w:szCs w:val="20"/>
              </w:rPr>
              <w:t>Other non-transaction deposit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56F4DD5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o</w:t>
            </w:r>
            <w:r w:rsidRPr="00484C4F">
              <w:rPr>
                <w:b/>
                <w:i/>
                <w:sz w:val="20"/>
                <w:szCs w:val="20"/>
              </w:rPr>
              <w:t>f which:</w:t>
            </w:r>
            <w:r w:rsidRPr="00484C4F">
              <w:rPr>
                <w:b/>
                <w:sz w:val="20"/>
                <w:szCs w:val="20"/>
              </w:rPr>
              <w:t xml:space="preserve"> Denominated in FX (AUD equivalent)</w:t>
            </w:r>
          </w:p>
        </w:tc>
        <w:tc>
          <w:tcPr>
            <w:tcW w:w="1134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7A09BE37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332A1E">
              <w:rPr>
                <w:b/>
                <w:sz w:val="20"/>
                <w:szCs w:val="20"/>
              </w:rPr>
              <w:t>Total deposit</w:t>
            </w:r>
            <w:r>
              <w:rPr>
                <w:b/>
                <w:sz w:val="20"/>
                <w:szCs w:val="20"/>
              </w:rPr>
              <w:t>s</w:t>
            </w:r>
            <w:r w:rsidRPr="00332A1E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AB2F11" w:rsidRPr="00FC3309" w14:paraId="579D8DB1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3EFE" w14:textId="77777777" w:rsidR="00394B57" w:rsidRPr="00FC3309" w:rsidRDefault="00394B57" w:rsidP="00CB59CE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77270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DF633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ACF42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DCA75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C95D1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C25F4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8E6DC" w14:textId="77777777" w:rsidR="00394B57" w:rsidRPr="007874D6" w:rsidRDefault="00394B57" w:rsidP="00CB59C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(7)</w:t>
            </w:r>
          </w:p>
        </w:tc>
      </w:tr>
      <w:tr w:rsidR="00AB2F11" w:rsidRPr="00FC3309" w14:paraId="258526C4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9E3C" w14:textId="77777777" w:rsidR="00394B57" w:rsidRPr="006B7165" w:rsidRDefault="00394B57" w:rsidP="00394B57">
            <w:pPr>
              <w:pStyle w:val="D2Aform"/>
              <w:numPr>
                <w:ilvl w:val="0"/>
                <w:numId w:val="32"/>
              </w:numPr>
              <w:rPr>
                <w:b/>
              </w:rPr>
            </w:pPr>
            <w:r w:rsidRPr="00332A1E">
              <w:rPr>
                <w:b/>
              </w:rPr>
              <w:t>Total deposit</w:t>
            </w:r>
            <w:r>
              <w:rPr>
                <w:b/>
              </w:rPr>
              <w:t>s</w:t>
            </w:r>
            <w:r w:rsidRPr="00332A1E">
              <w:rPr>
                <w:b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03042F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6857EB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A5AA71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2C9062F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FEF10B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3722722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D544918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3C6564D8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CE93A" w14:textId="77777777" w:rsidR="00394B57" w:rsidRPr="00332A1E" w:rsidRDefault="00394B57" w:rsidP="00394B57">
            <w:pPr>
              <w:pStyle w:val="D2Aform"/>
              <w:numPr>
                <w:ilvl w:val="1"/>
                <w:numId w:val="32"/>
              </w:numPr>
            </w:pPr>
            <w:r>
              <w:t xml:space="preserve">Resident deposits 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5FBF62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E1E930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5FB5480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5E58DF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284F46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1A211C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190D5C2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2550FA82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A857E" w14:textId="77777777" w:rsidR="00394B57" w:rsidRPr="00332A1E" w:rsidRDefault="00394B57" w:rsidP="00394B57">
            <w:pPr>
              <w:pStyle w:val="D2Aform"/>
              <w:numPr>
                <w:ilvl w:val="2"/>
                <w:numId w:val="32"/>
              </w:numPr>
            </w:pPr>
            <w:r w:rsidRPr="00332A1E">
              <w:t>Households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FF02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65D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C2EB1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8159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215A9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59DE8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1798E2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23FE707F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70FFD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 w:rsidRPr="00E10C95">
              <w:rPr>
                <w:i/>
              </w:rPr>
              <w:t>of which:</w:t>
            </w:r>
            <w:r w:rsidRPr="00332A1E">
              <w:t xml:space="preserve"> Housing loan offset accounts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D30A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15FE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8C87B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FECE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11C90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1795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5589FFD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533AA152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E8BD4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 w:rsidRPr="00E10C95">
              <w:rPr>
                <w:i/>
              </w:rPr>
              <w:t>of which:</w:t>
            </w:r>
            <w:r w:rsidRPr="00332A1E">
              <w:t xml:space="preserve"> Retirement savings accounts</w:t>
            </w:r>
            <w:r>
              <w:t xml:space="preserve"> 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74018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2D121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B4D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0158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7433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9BCF0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61232FC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3D2456EA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BB456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>
              <w:rPr>
                <w:i/>
              </w:rPr>
              <w:t xml:space="preserve">of which: </w:t>
            </w:r>
            <w:r>
              <w:t>Non-interest-bearing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21025" w14:textId="77777777" w:rsidR="00394B57" w:rsidRPr="00323313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5187" w14:textId="77777777" w:rsidR="00394B57" w:rsidRPr="00323313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E8C12" w14:textId="77777777" w:rsidR="00394B57" w:rsidRPr="00323313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07B30" w14:textId="77777777" w:rsidR="00394B57" w:rsidRPr="00323313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2A299" w14:textId="77777777" w:rsidR="00394B57" w:rsidRPr="00323313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4B054" w14:textId="77777777" w:rsidR="00394B57" w:rsidRPr="00323313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DD842C" w14:textId="77777777" w:rsidR="00394B57" w:rsidRPr="00323313" w:rsidRDefault="00394B57" w:rsidP="00CB59CE">
            <w:pPr>
              <w:pStyle w:val="D2Aform"/>
              <w:jc w:val="center"/>
            </w:pPr>
          </w:p>
        </w:tc>
      </w:tr>
      <w:tr w:rsidR="00AB2F11" w:rsidRPr="00FC3309" w14:paraId="021AB261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71B10" w14:textId="77777777" w:rsidR="00394B57" w:rsidRPr="00332A1E" w:rsidRDefault="00394B57" w:rsidP="00394B57">
            <w:pPr>
              <w:pStyle w:val="D2Aform"/>
              <w:numPr>
                <w:ilvl w:val="2"/>
                <w:numId w:val="32"/>
              </w:numPr>
            </w:pPr>
            <w:r w:rsidRPr="00332A1E">
              <w:t xml:space="preserve">Community </w:t>
            </w:r>
            <w:r>
              <w:t>s</w:t>
            </w:r>
            <w:r w:rsidRPr="00332A1E">
              <w:t xml:space="preserve">ervice </w:t>
            </w:r>
            <w:r>
              <w:t>o</w:t>
            </w:r>
            <w:r w:rsidRPr="00332A1E">
              <w:t>rganisations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5F64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6B85F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BEA8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12AF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A0B31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C18E2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9439E40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4A591160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9DE65" w14:textId="77777777" w:rsidR="00394B57" w:rsidRPr="00332A1E" w:rsidRDefault="00394B57" w:rsidP="00394B57">
            <w:pPr>
              <w:pStyle w:val="D2Aform"/>
              <w:numPr>
                <w:ilvl w:val="2"/>
                <w:numId w:val="32"/>
              </w:numPr>
            </w:pPr>
            <w:r>
              <w:t>Non-financial businesses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815BA8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4A0FAB2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EBE66F8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980E59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0F41C0F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FE53541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38D53B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43AA3B27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C5AA7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 w:rsidRPr="00332A1E">
              <w:t>Private non-financial investment funds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E9D2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F848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C4B6B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624E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3AF3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62C12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758CE1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7CED29FD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C0F79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 w:rsidRPr="00332A1E">
              <w:t>Other private non-financial corporations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A79A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270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82131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32FC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6D3C1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63D4D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EA7090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316268E9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0BB68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 w:rsidRPr="00332A1E">
              <w:lastRenderedPageBreak/>
              <w:t>Private unincorporated businesses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25F38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BCA6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89D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4CE5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C427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E697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E807702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16355712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F7CAD" w14:textId="77777777" w:rsidR="00394B57" w:rsidRPr="00332A1E" w:rsidRDefault="00394B57" w:rsidP="00AB2F11">
            <w:pPr>
              <w:pStyle w:val="D2Aform"/>
              <w:numPr>
                <w:ilvl w:val="3"/>
                <w:numId w:val="32"/>
              </w:numPr>
            </w:pPr>
            <w:r>
              <w:t>S</w:t>
            </w:r>
            <w:r w:rsidRPr="00332A1E">
              <w:t xml:space="preserve">tate, territory </w:t>
            </w:r>
            <w:r>
              <w:t>and</w:t>
            </w:r>
            <w:r w:rsidRPr="00332A1E">
              <w:t xml:space="preserve"> local government</w:t>
            </w:r>
            <w:r w:rsidR="00AB2F11">
              <w:t xml:space="preserve"> non-financial corporations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EBE02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C1F4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9BF3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611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AEE8B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E1FC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D3570CD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7815524E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A1061" w14:textId="77777777" w:rsidR="00394B57" w:rsidRPr="00332A1E" w:rsidRDefault="00394B57" w:rsidP="00AB2F11">
            <w:pPr>
              <w:pStyle w:val="D2Aform"/>
              <w:numPr>
                <w:ilvl w:val="3"/>
                <w:numId w:val="32"/>
              </w:numPr>
            </w:pPr>
            <w:r w:rsidRPr="00332A1E">
              <w:t xml:space="preserve">Commonwealth </w:t>
            </w:r>
            <w:r w:rsidR="00AB2F11">
              <w:t>G</w:t>
            </w:r>
            <w:r w:rsidRPr="00332A1E">
              <w:t>overnment non-financial</w:t>
            </w:r>
            <w:r>
              <w:t xml:space="preserve"> corporations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30D9C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E189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29A6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F55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63D50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AE1B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971A6B5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63636ECD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37165" w14:textId="77777777" w:rsidR="00394B57" w:rsidRPr="00332A1E" w:rsidRDefault="00394B57" w:rsidP="00394B57">
            <w:pPr>
              <w:pStyle w:val="D2Aform"/>
              <w:numPr>
                <w:ilvl w:val="2"/>
                <w:numId w:val="32"/>
              </w:numPr>
            </w:pPr>
            <w:r>
              <w:t>General government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02221A8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8720E6F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AA0A17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F5E8C8C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942B38C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EEECFC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A62843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62191892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E8DDA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>
              <w:t>S</w:t>
            </w:r>
            <w:r w:rsidRPr="00332A1E">
              <w:t xml:space="preserve">tate, territory </w:t>
            </w:r>
            <w:r>
              <w:t>and</w:t>
            </w:r>
            <w:r w:rsidRPr="00332A1E">
              <w:t xml:space="preserve"> local general government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4ED29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3F99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3943F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E92F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0A809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B33C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C2DBF84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4173A564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08F46" w14:textId="77777777" w:rsidR="00394B57" w:rsidRPr="00332A1E" w:rsidRDefault="00394B57" w:rsidP="00AB2F11">
            <w:pPr>
              <w:pStyle w:val="D2Aform"/>
              <w:numPr>
                <w:ilvl w:val="3"/>
                <w:numId w:val="32"/>
              </w:numPr>
            </w:pPr>
            <w:r w:rsidRPr="00332A1E">
              <w:t xml:space="preserve">Commonwealth </w:t>
            </w:r>
            <w:r w:rsidR="00AB2F11">
              <w:t xml:space="preserve">general </w:t>
            </w:r>
            <w:r w:rsidRPr="00332A1E">
              <w:t>government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5626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CA12C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DEB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FE220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2E90D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3624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39E0D5D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4F84648A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CC9CB" w14:textId="77777777" w:rsidR="00394B57" w:rsidRPr="00332A1E" w:rsidRDefault="00394B57" w:rsidP="00394B57">
            <w:pPr>
              <w:pStyle w:val="D2Aform"/>
              <w:numPr>
                <w:ilvl w:val="2"/>
                <w:numId w:val="32"/>
              </w:numPr>
            </w:pPr>
            <w:r>
              <w:t xml:space="preserve">Financial </w:t>
            </w:r>
            <w:r w:rsidR="00AB2F11">
              <w:t>i</w:t>
            </w:r>
            <w:r>
              <w:t>nstitutions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5F629C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FAD26C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0B6AE8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B52A7C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CFBF168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691AE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3397D31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46ED371B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1F4A1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 w:rsidRPr="00332A1E">
              <w:t>RBA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7D9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8A6B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01E9B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30AA1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BB91B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8E288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41724D7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625D08A4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7DFFA" w14:textId="77777777" w:rsidR="00394B57" w:rsidRPr="00332A1E" w:rsidRDefault="00A45809" w:rsidP="00394B57">
            <w:pPr>
              <w:pStyle w:val="D2Aform"/>
              <w:numPr>
                <w:ilvl w:val="3"/>
                <w:numId w:val="32"/>
              </w:numPr>
            </w:pPr>
            <w:r>
              <w:t>ADIs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8332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EC431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97D0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DEDE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C7C8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21711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3BC0B6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3EAB88FF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1659B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 w:rsidRPr="00332A1E">
              <w:t>Registered financial corporations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39F9B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EF54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42A7D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ECFC2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510D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4710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1C21BA5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60DD4AAE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36272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 w:rsidRPr="00332A1E">
              <w:t>Central borrowing authorities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4980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89ACF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CA5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B69D0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73F88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D1EB2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1F67C8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0F1B2EBB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6EC0D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 w:rsidRPr="00332A1E">
              <w:t>Life insurance corporations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A6558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CAC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5AD5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72730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734B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DB62F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A62E5EB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59540D6F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C84EA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 w:rsidRPr="00332A1E">
              <w:t>Other insurance corporations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3DBB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041F0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E5AD9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FF55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3375C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FA5D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7994F3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40BAB0F3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44F64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 w:rsidRPr="00332A1E">
              <w:t>Self-managed superannuation funds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670AB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D129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EBC6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E0F22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77E2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F0F68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8EEEB03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559A1BE3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33278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 w:rsidRPr="00332A1E">
              <w:t>Other superannuation funds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F76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784D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FCBB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76B1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37CD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8FBC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C8FD990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21F794FA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CC49C" w14:textId="77777777" w:rsidR="00394B57" w:rsidRPr="00332A1E" w:rsidRDefault="00394B57" w:rsidP="00394B57">
            <w:pPr>
              <w:pStyle w:val="D2Aform"/>
              <w:numPr>
                <w:ilvl w:val="3"/>
                <w:numId w:val="32"/>
              </w:numPr>
            </w:pPr>
            <w:r>
              <w:t>Financial auxiliaries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F52C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7D91C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FD30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D13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FD5FD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12ECB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6CDA18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0146AFCE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AEE86" w14:textId="77777777" w:rsidR="00394B57" w:rsidRPr="00332A1E" w:rsidDel="003D54D8" w:rsidRDefault="00C030DC" w:rsidP="00C030DC">
            <w:pPr>
              <w:pStyle w:val="D2Aform"/>
              <w:ind w:left="1134"/>
            </w:pPr>
            <w:r>
              <w:t xml:space="preserve">   </w:t>
            </w:r>
            <w:r w:rsidRPr="00C030DC">
              <w:t>1.1.5.9.1.</w:t>
            </w:r>
            <w:r>
              <w:rPr>
                <w:i/>
              </w:rPr>
              <w:t xml:space="preserve"> </w:t>
            </w:r>
            <w:r w:rsidR="00394B57">
              <w:rPr>
                <w:i/>
              </w:rPr>
              <w:t>of which:</w:t>
            </w:r>
            <w:r w:rsidR="005A1A3C">
              <w:rPr>
                <w:i/>
              </w:rPr>
              <w:t xml:space="preserve"> </w:t>
            </w:r>
            <w:r w:rsidR="00394B57">
              <w:t>Clearing houses</w:t>
            </w:r>
            <w:r w:rsidR="00AB2F11">
              <w:t xml:space="preserve"> and central counterparties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D4AE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F0038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833B1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F4DB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52A1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C4E22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8DE3FE8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78029065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32384" w14:textId="77777777" w:rsidR="00394B57" w:rsidRPr="00332A1E" w:rsidRDefault="00394B57" w:rsidP="00C030DC">
            <w:pPr>
              <w:pStyle w:val="D2Aform"/>
              <w:numPr>
                <w:ilvl w:val="3"/>
                <w:numId w:val="37"/>
              </w:numPr>
            </w:pPr>
            <w:r>
              <w:t>Securitisers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642D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F06D0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52D72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D425F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8117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33C6D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DC209E5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71342FE1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A7CB6" w14:textId="77777777" w:rsidR="00394B57" w:rsidRPr="00332A1E" w:rsidRDefault="00394B57" w:rsidP="00C030DC">
            <w:pPr>
              <w:pStyle w:val="D2Aform"/>
              <w:numPr>
                <w:ilvl w:val="3"/>
                <w:numId w:val="37"/>
              </w:numPr>
            </w:pPr>
            <w:r>
              <w:t>Money-market investment funds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F1C1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4C31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D406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D146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46A7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62AA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3CF426C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23591420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DB44F" w14:textId="77777777" w:rsidR="00394B57" w:rsidRPr="00332A1E" w:rsidRDefault="00394B57" w:rsidP="00C030DC">
            <w:pPr>
              <w:pStyle w:val="D2Aform"/>
              <w:numPr>
                <w:ilvl w:val="3"/>
                <w:numId w:val="37"/>
              </w:numPr>
            </w:pPr>
            <w:r>
              <w:t xml:space="preserve">Non-money-market </w:t>
            </w:r>
            <w:r w:rsidR="00AB2F11">
              <w:t xml:space="preserve">financial </w:t>
            </w:r>
            <w:r>
              <w:t>investment funds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B385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C610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426D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29D1B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20BF3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11568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87F3675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213A9D28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5DF80" w14:textId="77777777" w:rsidR="00394B57" w:rsidRPr="00E10C95" w:rsidRDefault="00394B57" w:rsidP="00C030DC">
            <w:pPr>
              <w:pStyle w:val="D2Aform"/>
              <w:numPr>
                <w:ilvl w:val="3"/>
                <w:numId w:val="37"/>
              </w:numPr>
            </w:pPr>
            <w:r>
              <w:t>F</w:t>
            </w:r>
            <w:r w:rsidRPr="00E10C95">
              <w:t>inancial institutions</w:t>
            </w:r>
            <w:r>
              <w:t xml:space="preserve"> n.e.c.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FD19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9B2D9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F17F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E5C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E9B99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2B052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B33666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79A32C75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BC08D" w14:textId="77777777" w:rsidR="00394B57" w:rsidRPr="00E10C95" w:rsidRDefault="00394B57" w:rsidP="00C030DC">
            <w:pPr>
              <w:pStyle w:val="D2Aform"/>
              <w:numPr>
                <w:ilvl w:val="1"/>
                <w:numId w:val="37"/>
              </w:numPr>
            </w:pPr>
            <w:r>
              <w:lastRenderedPageBreak/>
              <w:t xml:space="preserve">Non-resident deposits 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6C3D4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775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6A1A6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40AC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EA4AE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04AA7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2DCBF49" w14:textId="77777777" w:rsidR="00394B57" w:rsidRDefault="00394B57" w:rsidP="00CB59CE">
            <w:pPr>
              <w:pStyle w:val="D2Aform"/>
              <w:jc w:val="center"/>
            </w:pPr>
          </w:p>
        </w:tc>
      </w:tr>
      <w:tr w:rsidR="00AB2F11" w:rsidRPr="00FC3309" w14:paraId="517FDEBD" w14:textId="77777777" w:rsidTr="0006492E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D75A6" w14:textId="77777777" w:rsidR="00394B57" w:rsidRDefault="00394B57" w:rsidP="00394B57">
            <w:pPr>
              <w:pStyle w:val="D2Aform"/>
              <w:numPr>
                <w:ilvl w:val="2"/>
                <w:numId w:val="34"/>
              </w:numPr>
            </w:pPr>
            <w:r>
              <w:rPr>
                <w:i/>
              </w:rPr>
              <w:t xml:space="preserve">of which: </w:t>
            </w:r>
            <w:r>
              <w:t>Clearing houses</w:t>
            </w:r>
            <w:r w:rsidR="00AB2F11">
              <w:t xml:space="preserve"> and central counterparties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71F92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2FBB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F162A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200B5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1E31D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2B4B1" w14:textId="77777777" w:rsidR="00394B57" w:rsidRDefault="00394B57" w:rsidP="00CB59C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6BAA604" w14:textId="77777777" w:rsidR="00394B57" w:rsidRDefault="00394B57" w:rsidP="00CB59CE">
            <w:pPr>
              <w:pStyle w:val="D2Aform"/>
              <w:jc w:val="center"/>
            </w:pPr>
          </w:p>
        </w:tc>
      </w:tr>
    </w:tbl>
    <w:p w14:paraId="3190D918" w14:textId="77777777" w:rsidR="00394B57" w:rsidRDefault="00394B57" w:rsidP="002A46AF">
      <w:pPr>
        <w:pStyle w:val="D2Aform"/>
        <w:sectPr w:rsidR="00394B57" w:rsidSect="00A06640">
          <w:footerReference w:type="default" r:id="rId20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1CE53ECB" w14:textId="77777777" w:rsidR="00B04B20" w:rsidRPr="00AB4984" w:rsidRDefault="00054C93" w:rsidP="00B83893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AB4984">
        <w:rPr>
          <w:rFonts w:ascii="Arial" w:hAnsi="Arial" w:cs="Arial"/>
          <w:b/>
          <w:sz w:val="40"/>
          <w:szCs w:val="40"/>
        </w:rPr>
        <w:t>F</w:t>
      </w:r>
      <w:r w:rsidR="00041673" w:rsidRPr="00AB4984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AB4984">
        <w:rPr>
          <w:rFonts w:ascii="Arial" w:hAnsi="Arial" w:cs="Arial"/>
          <w:b/>
          <w:sz w:val="40"/>
          <w:szCs w:val="40"/>
        </w:rPr>
        <w:t>A</w:t>
      </w:r>
      <w:r w:rsidRPr="00AB4984">
        <w:rPr>
          <w:rFonts w:ascii="Arial" w:hAnsi="Arial" w:cs="Arial"/>
          <w:b/>
          <w:sz w:val="40"/>
          <w:szCs w:val="40"/>
        </w:rPr>
        <w:t xml:space="preserve">RF </w:t>
      </w:r>
      <w:r w:rsidR="00C8047C" w:rsidRPr="00AB4984">
        <w:rPr>
          <w:rFonts w:ascii="Arial" w:hAnsi="Arial" w:cs="Arial"/>
          <w:b/>
          <w:sz w:val="40"/>
          <w:szCs w:val="40"/>
        </w:rPr>
        <w:t>7</w:t>
      </w:r>
      <w:r w:rsidR="005A2A0B">
        <w:rPr>
          <w:rFonts w:ascii="Arial" w:hAnsi="Arial" w:cs="Arial"/>
          <w:b/>
          <w:sz w:val="40"/>
          <w:szCs w:val="40"/>
        </w:rPr>
        <w:t xml:space="preserve">20.2A </w:t>
      </w:r>
    </w:p>
    <w:p w14:paraId="21A6B9C1" w14:textId="77777777" w:rsidR="00054C93" w:rsidRPr="00AB4984" w:rsidRDefault="00C8047C" w:rsidP="00B83893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 w:rsidR="005A2A0B">
        <w:rPr>
          <w:rFonts w:ascii="Arial" w:hAnsi="Arial" w:cs="Arial"/>
          <w:b/>
          <w:sz w:val="40"/>
          <w:szCs w:val="40"/>
        </w:rPr>
        <w:t xml:space="preserve">Deposits </w:t>
      </w:r>
      <w:r w:rsidR="00086CE5">
        <w:rPr>
          <w:rFonts w:ascii="Arial" w:hAnsi="Arial" w:cs="Arial"/>
          <w:b/>
          <w:sz w:val="40"/>
          <w:szCs w:val="40"/>
        </w:rPr>
        <w:t>(</w:t>
      </w:r>
      <w:r w:rsidR="00A45809">
        <w:rPr>
          <w:rFonts w:ascii="Arial" w:hAnsi="Arial" w:cs="Arial"/>
          <w:b/>
          <w:sz w:val="40"/>
          <w:szCs w:val="40"/>
        </w:rPr>
        <w:t>Standard</w:t>
      </w:r>
      <w:r w:rsidR="00086CE5">
        <w:rPr>
          <w:rFonts w:ascii="Arial" w:hAnsi="Arial" w:cs="Arial"/>
          <w:b/>
          <w:sz w:val="40"/>
          <w:szCs w:val="40"/>
        </w:rPr>
        <w:t>)</w:t>
      </w:r>
    </w:p>
    <w:p w14:paraId="1430E9F2" w14:textId="77777777" w:rsidR="00054C93" w:rsidRPr="00B83893" w:rsidRDefault="00054C93" w:rsidP="00B83893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B83893">
        <w:rPr>
          <w:rFonts w:ascii="Arial" w:hAnsi="Arial" w:cs="Arial"/>
          <w:b/>
          <w:sz w:val="32"/>
          <w:szCs w:val="40"/>
        </w:rPr>
        <w:t>Instruction</w:t>
      </w:r>
      <w:r w:rsidR="002A0B6A" w:rsidRPr="00B83893">
        <w:rPr>
          <w:rFonts w:ascii="Arial" w:hAnsi="Arial" w:cs="Arial"/>
          <w:b/>
          <w:sz w:val="32"/>
          <w:szCs w:val="40"/>
        </w:rPr>
        <w:t>s</w:t>
      </w:r>
    </w:p>
    <w:p w14:paraId="338BB1AC" w14:textId="77777777" w:rsidR="00C8047C" w:rsidRPr="00AB4984" w:rsidRDefault="00C53458" w:rsidP="00B83893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AB4984">
        <w:rPr>
          <w:rFonts w:ascii="Times New Roman" w:hAnsi="Times New Roman"/>
          <w:sz w:val="24"/>
          <w:szCs w:val="24"/>
        </w:rPr>
        <w:t xml:space="preserve">assist completion of </w:t>
      </w:r>
      <w:r w:rsidR="00191C91" w:rsidRPr="00CC57BD">
        <w:rPr>
          <w:rFonts w:ascii="Times New Roman" w:eastAsia="Times" w:hAnsi="Times New Roman"/>
          <w:i/>
          <w:sz w:val="24"/>
          <w:szCs w:val="24"/>
        </w:rPr>
        <w:t>Reporting</w:t>
      </w:r>
      <w:r w:rsidR="00191C91">
        <w:rPr>
          <w:rFonts w:ascii="Times New Roman" w:eastAsia="Times" w:hAnsi="Times New Roman"/>
          <w:sz w:val="24"/>
          <w:szCs w:val="24"/>
        </w:rPr>
        <w:t xml:space="preserve"> </w:t>
      </w:r>
      <w:r w:rsidR="00191C91">
        <w:rPr>
          <w:rFonts w:ascii="Times New Roman" w:eastAsia="Times" w:hAnsi="Times New Roman"/>
          <w:i/>
          <w:sz w:val="24"/>
          <w:szCs w:val="24"/>
        </w:rPr>
        <w:t>Form ARF 720.2A ABS/RBA Deposits (</w:t>
      </w:r>
      <w:r w:rsidR="00A45809">
        <w:rPr>
          <w:rFonts w:ascii="Times New Roman" w:eastAsia="Times" w:hAnsi="Times New Roman"/>
          <w:i/>
          <w:sz w:val="24"/>
          <w:szCs w:val="24"/>
        </w:rPr>
        <w:t>Standard</w:t>
      </w:r>
      <w:r w:rsidR="00191C91">
        <w:rPr>
          <w:rFonts w:ascii="Times New Roman" w:eastAsia="Times" w:hAnsi="Times New Roman"/>
          <w:i/>
          <w:sz w:val="24"/>
          <w:szCs w:val="24"/>
        </w:rPr>
        <w:t xml:space="preserve">) </w:t>
      </w:r>
      <w:r w:rsidR="00191C91">
        <w:rPr>
          <w:rFonts w:ascii="Times New Roman" w:eastAsia="Times" w:hAnsi="Times New Roman"/>
          <w:sz w:val="24"/>
          <w:szCs w:val="24"/>
        </w:rPr>
        <w:t>(</w:t>
      </w:r>
      <w:r w:rsidR="00C8047C" w:rsidRPr="00AB4984">
        <w:rPr>
          <w:rFonts w:ascii="Times New Roman" w:hAnsi="Times New Roman"/>
          <w:sz w:val="24"/>
          <w:szCs w:val="24"/>
        </w:rPr>
        <w:t>A</w:t>
      </w:r>
      <w:r w:rsidR="00041673" w:rsidRPr="00AB4984">
        <w:rPr>
          <w:rFonts w:ascii="Times New Roman" w:hAnsi="Times New Roman"/>
          <w:sz w:val="24"/>
          <w:szCs w:val="24"/>
        </w:rPr>
        <w:t xml:space="preserve">RF </w:t>
      </w:r>
      <w:r w:rsidR="005A2A0B">
        <w:rPr>
          <w:rFonts w:ascii="Times New Roman" w:hAnsi="Times New Roman"/>
          <w:sz w:val="24"/>
          <w:szCs w:val="24"/>
        </w:rPr>
        <w:t>720.2A</w:t>
      </w:r>
      <w:r w:rsidR="00191C91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>.</w:t>
      </w:r>
      <w:r w:rsidR="00D477FC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BF07D1">
        <w:rPr>
          <w:rFonts w:ascii="Times New Roman" w:hAnsi="Times New Roman"/>
          <w:sz w:val="24"/>
          <w:szCs w:val="24"/>
        </w:rPr>
        <w:t>A</w:t>
      </w:r>
      <w:r w:rsidR="00BB17AE" w:rsidRPr="00BF07D1">
        <w:rPr>
          <w:rFonts w:ascii="Times New Roman" w:hAnsi="Times New Roman"/>
          <w:sz w:val="24"/>
          <w:szCs w:val="24"/>
        </w:rPr>
        <w:t xml:space="preserve">RF </w:t>
      </w:r>
      <w:r w:rsidR="00C8047C" w:rsidRPr="00BF07D1">
        <w:rPr>
          <w:rFonts w:ascii="Times New Roman" w:hAnsi="Times New Roman"/>
          <w:sz w:val="24"/>
          <w:szCs w:val="24"/>
        </w:rPr>
        <w:t>720.</w:t>
      </w:r>
      <w:r w:rsidR="005A2A0B" w:rsidRPr="00BF07D1">
        <w:rPr>
          <w:rFonts w:ascii="Times New Roman" w:hAnsi="Times New Roman"/>
          <w:sz w:val="24"/>
          <w:szCs w:val="24"/>
        </w:rPr>
        <w:t>2A</w:t>
      </w:r>
      <w:r w:rsidR="00BB17AE" w:rsidRPr="00BF07D1">
        <w:rPr>
          <w:rFonts w:ascii="Arial" w:hAnsi="Arial" w:cs="Arial"/>
          <w:b/>
          <w:sz w:val="40"/>
          <w:szCs w:val="40"/>
        </w:rPr>
        <w:t xml:space="preserve"> </w:t>
      </w:r>
      <w:r w:rsidR="004072D6" w:rsidRPr="002220F3">
        <w:rPr>
          <w:rFonts w:ascii="Times New Roman" w:hAnsi="Times New Roman"/>
          <w:sz w:val="24"/>
          <w:szCs w:val="24"/>
        </w:rPr>
        <w:t>collects</w:t>
      </w:r>
      <w:r w:rsidR="004072D6" w:rsidRPr="00AB4984">
        <w:rPr>
          <w:rFonts w:ascii="Times New Roman" w:hAnsi="Times New Roman"/>
          <w:sz w:val="24"/>
          <w:szCs w:val="24"/>
        </w:rPr>
        <w:t xml:space="preserve"> information relating </w:t>
      </w:r>
      <w:r w:rsidR="00414401" w:rsidRPr="00AB4984">
        <w:rPr>
          <w:rFonts w:ascii="Times New Roman" w:hAnsi="Times New Roman"/>
          <w:sz w:val="24"/>
          <w:szCs w:val="24"/>
        </w:rPr>
        <w:t>to</w:t>
      </w:r>
      <w:r w:rsidR="006B13E0" w:rsidRPr="00AB4984">
        <w:rPr>
          <w:rFonts w:ascii="Times New Roman" w:hAnsi="Times New Roman"/>
          <w:sz w:val="24"/>
          <w:szCs w:val="24"/>
        </w:rPr>
        <w:t xml:space="preserve"> </w:t>
      </w:r>
      <w:r w:rsidR="005A2A0B">
        <w:rPr>
          <w:rFonts w:ascii="Times New Roman" w:hAnsi="Times New Roman"/>
          <w:b/>
          <w:i/>
          <w:sz w:val="24"/>
          <w:szCs w:val="24"/>
        </w:rPr>
        <w:t>deposits</w:t>
      </w:r>
      <w:r w:rsidR="00C8047C" w:rsidRPr="00115DF2">
        <w:rPr>
          <w:rFonts w:ascii="Times New Roman" w:hAnsi="Times New Roman"/>
          <w:i/>
          <w:sz w:val="24"/>
          <w:szCs w:val="24"/>
        </w:rPr>
        <w:t>.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112BD546" w14:textId="77777777" w:rsidR="004072D6" w:rsidRPr="00BF07D1" w:rsidRDefault="004072D6" w:rsidP="00B8389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in </w:t>
      </w:r>
      <w:r w:rsidR="00C8047C" w:rsidRPr="00BF07D1">
        <w:rPr>
          <w:rFonts w:ascii="Times New Roman" w:hAnsi="Times New Roman"/>
          <w:sz w:val="24"/>
          <w:szCs w:val="24"/>
        </w:rPr>
        <w:t>A</w:t>
      </w:r>
      <w:r w:rsidR="009E4BEE" w:rsidRPr="00BF07D1">
        <w:rPr>
          <w:rFonts w:ascii="Times New Roman" w:hAnsi="Times New Roman"/>
          <w:sz w:val="24"/>
          <w:szCs w:val="24"/>
        </w:rPr>
        <w:t xml:space="preserve">RF </w:t>
      </w:r>
      <w:r w:rsidR="005A2A0B" w:rsidRPr="00BF07D1">
        <w:rPr>
          <w:rFonts w:ascii="Times New Roman" w:hAnsi="Times New Roman"/>
          <w:sz w:val="24"/>
          <w:szCs w:val="24"/>
        </w:rPr>
        <w:t>720.2A</w:t>
      </w:r>
      <w:r w:rsidR="009E4BEE" w:rsidRPr="00BF07D1">
        <w:rPr>
          <w:rFonts w:ascii="Times New Roman" w:hAnsi="Times New Roman"/>
          <w:sz w:val="24"/>
          <w:szCs w:val="24"/>
        </w:rPr>
        <w:t xml:space="preserve"> </w:t>
      </w:r>
      <w:r w:rsidRPr="002220F3">
        <w:rPr>
          <w:rFonts w:ascii="Times New Roman" w:hAnsi="Times New Roman"/>
          <w:sz w:val="24"/>
          <w:szCs w:val="24"/>
        </w:rPr>
        <w:t xml:space="preserve">is required </w:t>
      </w:r>
      <w:r w:rsidR="00BF37AB" w:rsidRPr="002220F3">
        <w:rPr>
          <w:rFonts w:ascii="Times New Roman" w:hAnsi="Times New Roman"/>
          <w:sz w:val="24"/>
          <w:szCs w:val="24"/>
        </w:rPr>
        <w:t>primarily</w:t>
      </w:r>
      <w:r w:rsidR="00BF37AB" w:rsidRPr="00AB4984">
        <w:rPr>
          <w:rFonts w:ascii="Times New Roman" w:hAnsi="Times New Roman"/>
          <w:sz w:val="24"/>
          <w:szCs w:val="24"/>
        </w:rPr>
        <w:t xml:space="preserve"> </w:t>
      </w:r>
      <w:r w:rsidR="00F551D9" w:rsidRPr="00AB4984">
        <w:rPr>
          <w:rFonts w:ascii="Times New Roman" w:hAnsi="Times New Roman"/>
          <w:sz w:val="24"/>
          <w:szCs w:val="24"/>
        </w:rPr>
        <w:t>for</w:t>
      </w:r>
      <w:r w:rsidR="00F3081F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purposes of the </w:t>
      </w:r>
      <w:r w:rsidR="00C8047C" w:rsidRPr="00BF07D1">
        <w:rPr>
          <w:rFonts w:ascii="Times New Roman" w:hAnsi="Times New Roman"/>
          <w:b/>
          <w:i/>
          <w:sz w:val="24"/>
          <w:szCs w:val="24"/>
        </w:rPr>
        <w:t>ABS</w:t>
      </w:r>
      <w:r w:rsidR="00C8047C" w:rsidRPr="00AB4984">
        <w:rPr>
          <w:rFonts w:ascii="Times New Roman" w:hAnsi="Times New Roman"/>
          <w:sz w:val="24"/>
          <w:szCs w:val="24"/>
        </w:rPr>
        <w:t xml:space="preserve"> and the 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>RBA</w:t>
      </w:r>
      <w:r w:rsidR="002220F3" w:rsidRPr="00115DF2">
        <w:rPr>
          <w:rFonts w:ascii="Times New Roman" w:hAnsi="Times New Roman"/>
          <w:i/>
          <w:sz w:val="24"/>
          <w:szCs w:val="24"/>
        </w:rPr>
        <w:t>.</w:t>
      </w:r>
      <w:r w:rsidR="002220F3"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2220F3">
        <w:rPr>
          <w:rFonts w:ascii="Times New Roman" w:hAnsi="Times New Roman"/>
          <w:sz w:val="24"/>
          <w:szCs w:val="24"/>
        </w:rPr>
        <w:t xml:space="preserve">Items on </w:t>
      </w:r>
      <w:r w:rsidR="00086CE5">
        <w:rPr>
          <w:rFonts w:ascii="Times New Roman" w:hAnsi="Times New Roman"/>
          <w:sz w:val="24"/>
          <w:szCs w:val="24"/>
        </w:rPr>
        <w:t>ARF 720.2A</w:t>
      </w:r>
      <w:r w:rsidR="002220F3" w:rsidRPr="002220F3">
        <w:rPr>
          <w:rFonts w:ascii="Times New Roman" w:hAnsi="Times New Roman"/>
          <w:sz w:val="24"/>
          <w:szCs w:val="24"/>
        </w:rPr>
        <w:t xml:space="preserve"> </w:t>
      </w:r>
      <w:r w:rsidR="002220F3" w:rsidRPr="00AB4984">
        <w:rPr>
          <w:rFonts w:ascii="Times New Roman" w:hAnsi="Times New Roman"/>
          <w:sz w:val="24"/>
          <w:szCs w:val="24"/>
        </w:rPr>
        <w:t>are required for various purposes, including the compilation of Australia’s National Accounts and the calculation of the monetary aggregates.</w:t>
      </w:r>
      <w:r w:rsidR="002220F3">
        <w:rPr>
          <w:rFonts w:ascii="Times New Roman" w:hAnsi="Times New Roman"/>
          <w:sz w:val="24"/>
          <w:szCs w:val="24"/>
        </w:rPr>
        <w:t xml:space="preserve">  Information reported in </w:t>
      </w:r>
      <w:r w:rsidR="00086CE5">
        <w:rPr>
          <w:rFonts w:ascii="Times New Roman" w:hAnsi="Times New Roman"/>
          <w:sz w:val="24"/>
          <w:szCs w:val="24"/>
        </w:rPr>
        <w:t>ARF 720.2A</w:t>
      </w:r>
      <w:r w:rsidR="002220F3" w:rsidRPr="00BF07D1">
        <w:rPr>
          <w:rFonts w:ascii="Times New Roman" w:hAnsi="Times New Roman"/>
          <w:sz w:val="24"/>
          <w:szCs w:val="24"/>
        </w:rPr>
        <w:t xml:space="preserve"> </w:t>
      </w:r>
      <w:r w:rsidR="00C8047C" w:rsidRPr="002220F3">
        <w:rPr>
          <w:rFonts w:ascii="Times New Roman" w:hAnsi="Times New Roman"/>
          <w:sz w:val="24"/>
          <w:szCs w:val="24"/>
        </w:rPr>
        <w:t>may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2220F3">
        <w:rPr>
          <w:rFonts w:ascii="Times New Roman" w:hAnsi="Times New Roman"/>
          <w:sz w:val="24"/>
          <w:szCs w:val="24"/>
        </w:rPr>
        <w:t xml:space="preserve">also </w:t>
      </w:r>
      <w:r w:rsidR="00C8047C" w:rsidRPr="00AB4984">
        <w:rPr>
          <w:rFonts w:ascii="Times New Roman" w:hAnsi="Times New Roman"/>
          <w:sz w:val="24"/>
          <w:szCs w:val="24"/>
        </w:rPr>
        <w:t xml:space="preserve">be used by </w:t>
      </w:r>
      <w:r w:rsidR="00C8047C" w:rsidRPr="00115DF2">
        <w:rPr>
          <w:rFonts w:ascii="Times New Roman" w:hAnsi="Times New Roman"/>
          <w:b/>
          <w:i/>
          <w:sz w:val="24"/>
          <w:szCs w:val="24"/>
        </w:rPr>
        <w:t>APRA</w:t>
      </w:r>
      <w:r w:rsidR="00C8047C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5A2A0B">
        <w:rPr>
          <w:rFonts w:ascii="Times New Roman" w:hAnsi="Times New Roman"/>
          <w:sz w:val="24"/>
          <w:szCs w:val="24"/>
        </w:rPr>
        <w:t xml:space="preserve">ion purposes. </w:t>
      </w:r>
    </w:p>
    <w:p w14:paraId="59A1A456" w14:textId="77777777" w:rsidR="00135C27" w:rsidRPr="00B83893" w:rsidRDefault="00135C27" w:rsidP="00B83893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B83893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292A6324" w14:textId="77777777" w:rsidR="004072D6" w:rsidRDefault="00C8047C" w:rsidP="00B83893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BF07D1">
        <w:rPr>
          <w:rFonts w:ascii="Times New Roman" w:hAnsi="Times New Roman"/>
          <w:sz w:val="24"/>
          <w:szCs w:val="24"/>
        </w:rPr>
        <w:t>A</w:t>
      </w:r>
      <w:r w:rsidR="009E4BEE" w:rsidRPr="00BF07D1">
        <w:rPr>
          <w:rFonts w:ascii="Times New Roman" w:hAnsi="Times New Roman"/>
          <w:sz w:val="24"/>
          <w:szCs w:val="24"/>
        </w:rPr>
        <w:t xml:space="preserve">RF </w:t>
      </w:r>
      <w:r w:rsidR="005A2A0B" w:rsidRPr="00BF07D1">
        <w:rPr>
          <w:rFonts w:ascii="Times New Roman" w:hAnsi="Times New Roman"/>
          <w:sz w:val="24"/>
          <w:szCs w:val="24"/>
        </w:rPr>
        <w:t>720.2A</w:t>
      </w:r>
      <w:r w:rsidR="009E4BEE" w:rsidRPr="00BF07D1">
        <w:rPr>
          <w:rFonts w:ascii="Times New Roman" w:hAnsi="Times New Roman"/>
          <w:sz w:val="24"/>
          <w:szCs w:val="24"/>
        </w:rPr>
        <w:t xml:space="preserve"> </w:t>
      </w:r>
      <w:r w:rsidR="00135C27" w:rsidRPr="002220F3">
        <w:rPr>
          <w:rFonts w:ascii="Times New Roman" w:hAnsi="Times New Roman"/>
          <w:sz w:val="24"/>
          <w:szCs w:val="24"/>
        </w:rPr>
        <w:t>must</w:t>
      </w:r>
      <w:r w:rsidR="00135C27" w:rsidRPr="00AB4984">
        <w:rPr>
          <w:rFonts w:ascii="Times New Roman" w:hAnsi="Times New Roman"/>
          <w:sz w:val="24"/>
          <w:szCs w:val="24"/>
        </w:rPr>
        <w:t xml:space="preserve"> be completed </w:t>
      </w:r>
      <w:r w:rsidR="00DB5634">
        <w:rPr>
          <w:rFonts w:ascii="Times New Roman" w:hAnsi="Times New Roman"/>
          <w:sz w:val="24"/>
          <w:szCs w:val="24"/>
        </w:rPr>
        <w:t>by</w:t>
      </w:r>
      <w:r w:rsidR="00DB5634" w:rsidRPr="00AB4984">
        <w:rPr>
          <w:rFonts w:ascii="Times New Roman" w:hAnsi="Times New Roman"/>
          <w:sz w:val="24"/>
          <w:szCs w:val="24"/>
        </w:rPr>
        <w:t xml:space="preserve"> </w:t>
      </w:r>
      <w:r w:rsidR="000C0116" w:rsidRPr="00AB4984">
        <w:rPr>
          <w:rFonts w:ascii="Times New Roman" w:hAnsi="Times New Roman"/>
          <w:sz w:val="24"/>
          <w:szCs w:val="24"/>
        </w:rPr>
        <w:t xml:space="preserve">each </w:t>
      </w:r>
      <w:r w:rsidR="00907F9A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="00DB5634" w:rsidRPr="00115DF2">
        <w:rPr>
          <w:rFonts w:ascii="Times New Roman" w:hAnsi="Times New Roman"/>
          <w:sz w:val="24"/>
          <w:szCs w:val="24"/>
        </w:rPr>
        <w:t xml:space="preserve">to which this </w:t>
      </w:r>
      <w:r w:rsidR="00565E5C" w:rsidRPr="00115DF2">
        <w:rPr>
          <w:rFonts w:ascii="Times New Roman" w:hAnsi="Times New Roman"/>
          <w:sz w:val="24"/>
          <w:szCs w:val="24"/>
        </w:rPr>
        <w:t>Reporting Standard</w:t>
      </w:r>
      <w:r w:rsidR="00DB5634" w:rsidRPr="00115DF2">
        <w:rPr>
          <w:rFonts w:ascii="Times New Roman" w:hAnsi="Times New Roman"/>
          <w:sz w:val="24"/>
          <w:szCs w:val="24"/>
        </w:rPr>
        <w:t xml:space="preserve"> applies under paragraph 4 </w:t>
      </w:r>
      <w:r w:rsidR="00563539">
        <w:rPr>
          <w:rFonts w:ascii="Times New Roman" w:hAnsi="Times New Roman"/>
          <w:sz w:val="24"/>
          <w:szCs w:val="24"/>
        </w:rPr>
        <w:t>or</w:t>
      </w:r>
      <w:r w:rsidR="00563539" w:rsidRPr="00115DF2">
        <w:rPr>
          <w:rFonts w:ascii="Times New Roman" w:hAnsi="Times New Roman"/>
          <w:sz w:val="24"/>
          <w:szCs w:val="24"/>
        </w:rPr>
        <w:t xml:space="preserve"> </w:t>
      </w:r>
      <w:r w:rsidR="00DB5634" w:rsidRPr="00115DF2">
        <w:rPr>
          <w:rFonts w:ascii="Times New Roman" w:hAnsi="Times New Roman"/>
          <w:sz w:val="24"/>
          <w:szCs w:val="24"/>
        </w:rPr>
        <w:t>5</w:t>
      </w:r>
      <w:r w:rsidRPr="00115DF2">
        <w:rPr>
          <w:rFonts w:ascii="Times New Roman" w:hAnsi="Times New Roman"/>
          <w:i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5A2A2522" w14:textId="77777777" w:rsidR="00B42206" w:rsidRPr="00B83893" w:rsidRDefault="00B42206" w:rsidP="005F409E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B83893">
        <w:rPr>
          <w:rFonts w:ascii="Arial" w:hAnsi="Arial" w:cs="Arial"/>
          <w:b/>
          <w:sz w:val="24"/>
          <w:szCs w:val="32"/>
        </w:rPr>
        <w:t xml:space="preserve">Reporting basis and </w:t>
      </w:r>
      <w:r w:rsidR="000952DD" w:rsidRPr="00B83893">
        <w:rPr>
          <w:rFonts w:ascii="Arial" w:hAnsi="Arial" w:cs="Arial"/>
          <w:b/>
          <w:sz w:val="24"/>
          <w:szCs w:val="32"/>
        </w:rPr>
        <w:t>unit of measurement</w:t>
      </w:r>
    </w:p>
    <w:p w14:paraId="1DDF6704" w14:textId="77777777" w:rsidR="00CF0B8C" w:rsidRDefault="00CF0B8C" w:rsidP="00B83893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 </w:t>
      </w:r>
    </w:p>
    <w:p w14:paraId="1E7FB9E1" w14:textId="77777777" w:rsidR="00A9197E" w:rsidRPr="00472F9F" w:rsidRDefault="00A9197E" w:rsidP="00B83893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Items on </w:t>
      </w:r>
      <w:r w:rsidRPr="0016769B">
        <w:rPr>
          <w:rFonts w:ascii="Times New Roman" w:hAnsi="Times New Roman"/>
          <w:sz w:val="24"/>
          <w:szCs w:val="24"/>
        </w:rPr>
        <w:t>ARF 720.2A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must be reported as at the end of the </w:t>
      </w:r>
      <w:r w:rsidRPr="000D70B1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250AB3C6" w14:textId="77777777" w:rsidR="00A9197E" w:rsidRDefault="00A9197E" w:rsidP="00B83893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reporting purposes, unless specified otherwise,</w:t>
      </w:r>
      <w:r w:rsidR="00007EB6">
        <w:rPr>
          <w:rFonts w:ascii="Times New Roman" w:hAnsi="Times New Roman"/>
          <w:sz w:val="24"/>
          <w:szCs w:val="24"/>
        </w:rPr>
        <w:t xml:space="preserve"> enter</w:t>
      </w:r>
      <w:r>
        <w:rPr>
          <w:rFonts w:ascii="Times New Roman" w:hAnsi="Times New Roman"/>
          <w:sz w:val="24"/>
          <w:szCs w:val="24"/>
        </w:rPr>
        <w:t xml:space="preserve"> data </w:t>
      </w:r>
      <w:r w:rsidR="005F409E">
        <w:rPr>
          <w:rFonts w:ascii="Times New Roman" w:hAnsi="Times New Roman"/>
          <w:sz w:val="24"/>
          <w:szCs w:val="24"/>
        </w:rPr>
        <w:t xml:space="preserve">as a positive number. </w:t>
      </w:r>
    </w:p>
    <w:p w14:paraId="269F6DE6" w14:textId="77777777" w:rsidR="005D1CAB" w:rsidRPr="005F409E" w:rsidRDefault="005D1CAB" w:rsidP="005F409E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5F409E">
        <w:rPr>
          <w:rFonts w:ascii="Arial" w:hAnsi="Arial" w:cs="Arial"/>
          <w:b/>
          <w:sz w:val="24"/>
          <w:szCs w:val="32"/>
        </w:rPr>
        <w:t xml:space="preserve">Counterparties </w:t>
      </w:r>
    </w:p>
    <w:p w14:paraId="4D47E885" w14:textId="77777777" w:rsidR="008F496C" w:rsidRPr="00040594" w:rsidRDefault="008F496C" w:rsidP="00B83893">
      <w:pPr>
        <w:spacing w:after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>
        <w:rPr>
          <w:rFonts w:ascii="Times New Roman" w:hAnsi="Times New Roman"/>
          <w:b/>
          <w:i/>
          <w:sz w:val="24"/>
          <w:szCs w:val="24"/>
        </w:rPr>
        <w:t xml:space="preserve">deposits </w:t>
      </w:r>
      <w:r>
        <w:rPr>
          <w:rFonts w:ascii="Times New Roman" w:hAnsi="Times New Roman"/>
          <w:sz w:val="24"/>
          <w:szCs w:val="24"/>
        </w:rPr>
        <w:t xml:space="preserve">by </w:t>
      </w:r>
      <w:r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i/>
          <w:sz w:val="24"/>
          <w:szCs w:val="24"/>
        </w:rPr>
        <w:t>intra-group deposits</w:t>
      </w:r>
      <w:r>
        <w:rPr>
          <w:rFonts w:ascii="Times New Roman" w:hAnsi="Times New Roman"/>
          <w:sz w:val="24"/>
          <w:szCs w:val="24"/>
        </w:rPr>
        <w:t xml:space="preserve">).  Detail on </w:t>
      </w:r>
      <w:r>
        <w:rPr>
          <w:rFonts w:ascii="Times New Roman" w:hAnsi="Times New Roman"/>
          <w:b/>
          <w:i/>
          <w:sz w:val="24"/>
          <w:szCs w:val="24"/>
        </w:rPr>
        <w:t xml:space="preserve">intra-group </w:t>
      </w:r>
      <w:r w:rsidR="00DB5634">
        <w:rPr>
          <w:rFonts w:ascii="Times New Roman" w:hAnsi="Times New Roman"/>
          <w:b/>
          <w:i/>
          <w:sz w:val="24"/>
          <w:szCs w:val="24"/>
        </w:rPr>
        <w:t xml:space="preserve">deposits </w:t>
      </w:r>
      <w:r w:rsidR="00494A12">
        <w:rPr>
          <w:rFonts w:ascii="Times New Roman" w:hAnsi="Times New Roman"/>
          <w:sz w:val="24"/>
          <w:szCs w:val="24"/>
        </w:rPr>
        <w:t xml:space="preserve">is </w:t>
      </w:r>
      <w:r>
        <w:rPr>
          <w:rFonts w:ascii="Times New Roman" w:hAnsi="Times New Roman"/>
          <w:sz w:val="24"/>
          <w:szCs w:val="24"/>
        </w:rPr>
        <w:t xml:space="preserve">reported on </w:t>
      </w:r>
      <w:r w:rsidR="00DA2157">
        <w:rPr>
          <w:rFonts w:ascii="Times New Roman" w:hAnsi="Times New Roman"/>
          <w:i/>
          <w:sz w:val="24"/>
          <w:szCs w:val="24"/>
        </w:rPr>
        <w:t>Reporting F</w:t>
      </w:r>
      <w:r>
        <w:rPr>
          <w:rFonts w:ascii="Times New Roman" w:hAnsi="Times New Roman"/>
          <w:i/>
          <w:sz w:val="24"/>
          <w:szCs w:val="24"/>
        </w:rPr>
        <w:t xml:space="preserve">orm ARF 720.3 ABS/RBA Intra-group </w:t>
      </w:r>
      <w:r w:rsidR="002B0748">
        <w:rPr>
          <w:rFonts w:ascii="Times New Roman" w:hAnsi="Times New Roman"/>
          <w:i/>
          <w:sz w:val="24"/>
          <w:szCs w:val="24"/>
        </w:rPr>
        <w:t>Assets and Liabilities</w:t>
      </w:r>
      <w:r w:rsidR="002220F3">
        <w:rPr>
          <w:rFonts w:ascii="Times New Roman" w:hAnsi="Times New Roman"/>
          <w:i/>
          <w:sz w:val="24"/>
          <w:szCs w:val="24"/>
        </w:rPr>
        <w:t xml:space="preserve"> </w:t>
      </w:r>
      <w:r w:rsidR="002220F3">
        <w:rPr>
          <w:rFonts w:ascii="Times New Roman" w:hAnsi="Times New Roman"/>
          <w:sz w:val="24"/>
          <w:szCs w:val="24"/>
        </w:rPr>
        <w:t>(ARF 720.3)</w:t>
      </w:r>
      <w:r>
        <w:rPr>
          <w:rFonts w:ascii="Times New Roman" w:hAnsi="Times New Roman"/>
          <w:i/>
          <w:sz w:val="24"/>
          <w:szCs w:val="24"/>
        </w:rPr>
        <w:t xml:space="preserve">.  </w:t>
      </w:r>
    </w:p>
    <w:p w14:paraId="5AB01998" w14:textId="77777777" w:rsidR="008F496C" w:rsidRPr="00040594" w:rsidRDefault="008F496C" w:rsidP="00B8389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Data for </w:t>
      </w:r>
      <w:r w:rsidRPr="007F4E77">
        <w:rPr>
          <w:rFonts w:ascii="Times New Roman" w:hAnsi="Times New Roman"/>
          <w:b/>
          <w:i/>
          <w:sz w:val="24"/>
          <w:szCs w:val="24"/>
        </w:rPr>
        <w:t>resident</w:t>
      </w:r>
      <w:r w:rsidR="00AB2F11">
        <w:rPr>
          <w:rFonts w:ascii="Times New Roman" w:hAnsi="Times New Roman"/>
          <w:b/>
          <w:i/>
          <w:sz w:val="24"/>
          <w:szCs w:val="24"/>
        </w:rPr>
        <w:t>s</w:t>
      </w:r>
      <w:r w:rsidRPr="007F4E77">
        <w:rPr>
          <w:rFonts w:ascii="Times New Roman" w:hAnsi="Times New Roman"/>
          <w:sz w:val="24"/>
          <w:szCs w:val="24"/>
        </w:rPr>
        <w:t xml:space="preserve"> and </w:t>
      </w:r>
      <w:r w:rsidRPr="007F4E77">
        <w:rPr>
          <w:rFonts w:ascii="Times New Roman" w:hAnsi="Times New Roman"/>
          <w:b/>
          <w:i/>
          <w:sz w:val="24"/>
          <w:szCs w:val="24"/>
        </w:rPr>
        <w:t>non-resident</w:t>
      </w:r>
      <w:r w:rsidR="00DB5634">
        <w:rPr>
          <w:rFonts w:ascii="Times New Roman" w:hAnsi="Times New Roman"/>
          <w:b/>
          <w:i/>
          <w:sz w:val="24"/>
          <w:szCs w:val="24"/>
        </w:rPr>
        <w:t>s</w:t>
      </w:r>
      <w:r w:rsidRPr="007F4E77">
        <w:rPr>
          <w:rFonts w:ascii="Times New Roman" w:hAnsi="Times New Roman"/>
          <w:sz w:val="24"/>
          <w:szCs w:val="24"/>
        </w:rPr>
        <w:t xml:space="preserve"> are collected separately. Note that this treatment differs from </w:t>
      </w:r>
      <w:r w:rsidR="00DA2157">
        <w:rPr>
          <w:rFonts w:ascii="Times New Roman" w:hAnsi="Times New Roman"/>
          <w:i/>
          <w:sz w:val="24"/>
          <w:szCs w:val="24"/>
        </w:rPr>
        <w:t xml:space="preserve">Reporting Form </w:t>
      </w:r>
      <w:r w:rsidRPr="00F82EAA">
        <w:rPr>
          <w:rFonts w:ascii="Times New Roman" w:hAnsi="Times New Roman"/>
          <w:i/>
          <w:sz w:val="24"/>
          <w:szCs w:val="24"/>
        </w:rPr>
        <w:t>ARF 720.0</w:t>
      </w:r>
      <w:r w:rsidR="008E2EFE">
        <w:rPr>
          <w:rFonts w:ascii="Times New Roman" w:hAnsi="Times New Roman"/>
          <w:i/>
          <w:sz w:val="24"/>
          <w:szCs w:val="24"/>
        </w:rPr>
        <w:t>A/B</w:t>
      </w:r>
      <w:r w:rsidR="00DA2157">
        <w:rPr>
          <w:rFonts w:ascii="Times New Roman" w:hAnsi="Times New Roman"/>
          <w:i/>
          <w:sz w:val="24"/>
          <w:szCs w:val="24"/>
        </w:rPr>
        <w:t xml:space="preserve"> Statement of Financial Position</w:t>
      </w:r>
      <w:r w:rsidR="002220F3">
        <w:rPr>
          <w:rFonts w:ascii="Times New Roman" w:hAnsi="Times New Roman"/>
          <w:i/>
          <w:sz w:val="24"/>
          <w:szCs w:val="24"/>
        </w:rPr>
        <w:t xml:space="preserve"> (</w:t>
      </w:r>
      <w:r w:rsidR="00A45809">
        <w:rPr>
          <w:rFonts w:ascii="Times New Roman" w:hAnsi="Times New Roman"/>
          <w:i/>
          <w:sz w:val="24"/>
          <w:szCs w:val="24"/>
        </w:rPr>
        <w:t>Standard</w:t>
      </w:r>
      <w:r w:rsidR="002220F3">
        <w:rPr>
          <w:rFonts w:ascii="Times New Roman" w:hAnsi="Times New Roman"/>
          <w:i/>
          <w:sz w:val="24"/>
          <w:szCs w:val="24"/>
        </w:rPr>
        <w:t>)</w:t>
      </w:r>
      <w:r w:rsidR="00086CE5">
        <w:rPr>
          <w:rFonts w:ascii="Times New Roman" w:hAnsi="Times New Roman"/>
          <w:i/>
          <w:sz w:val="24"/>
          <w:szCs w:val="24"/>
        </w:rPr>
        <w:t xml:space="preserve"> </w:t>
      </w:r>
      <w:r w:rsidR="00086CE5">
        <w:rPr>
          <w:rFonts w:ascii="Times New Roman" w:hAnsi="Times New Roman"/>
          <w:sz w:val="24"/>
          <w:szCs w:val="24"/>
        </w:rPr>
        <w:t>(ARF </w:t>
      </w:r>
      <w:r w:rsidR="00DA2157">
        <w:rPr>
          <w:rFonts w:ascii="Times New Roman" w:hAnsi="Times New Roman"/>
          <w:sz w:val="24"/>
          <w:szCs w:val="24"/>
        </w:rPr>
        <w:t>720.0</w:t>
      </w:r>
      <w:r w:rsidR="00086CE5">
        <w:rPr>
          <w:rFonts w:ascii="Times New Roman" w:hAnsi="Times New Roman"/>
          <w:sz w:val="24"/>
          <w:szCs w:val="24"/>
        </w:rPr>
        <w:t>A</w:t>
      </w:r>
      <w:r w:rsidR="00DA215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>,</w:t>
      </w:r>
      <w:r w:rsidRPr="00AB4984">
        <w:rPr>
          <w:rFonts w:ascii="Arial" w:hAnsi="Arial" w:cs="Arial"/>
          <w:b/>
          <w:i/>
          <w:sz w:val="40"/>
          <w:szCs w:val="40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where </w:t>
      </w:r>
      <w:r>
        <w:rPr>
          <w:rFonts w:ascii="Times New Roman" w:hAnsi="Times New Roman"/>
          <w:b/>
          <w:i/>
          <w:sz w:val="24"/>
          <w:szCs w:val="24"/>
        </w:rPr>
        <w:t>deposits</w:t>
      </w:r>
      <w:r w:rsidRPr="007F4E77">
        <w:rPr>
          <w:rFonts w:ascii="Times New Roman" w:hAnsi="Times New Roman"/>
          <w:sz w:val="24"/>
          <w:szCs w:val="24"/>
        </w:rPr>
        <w:t xml:space="preserve"> by </w:t>
      </w:r>
      <w:r>
        <w:rPr>
          <w:rFonts w:ascii="Times New Roman" w:hAnsi="Times New Roman"/>
          <w:b/>
          <w:i/>
          <w:sz w:val="24"/>
          <w:szCs w:val="24"/>
        </w:rPr>
        <w:t>non-residents</w:t>
      </w:r>
      <w:r w:rsidRPr="007F4E77">
        <w:rPr>
          <w:rFonts w:ascii="Times New Roman" w:hAnsi="Times New Roman"/>
          <w:sz w:val="24"/>
          <w:szCs w:val="24"/>
        </w:rPr>
        <w:t xml:space="preserve"> are not separately identified.  </w:t>
      </w:r>
    </w:p>
    <w:p w14:paraId="30D2CFE9" w14:textId="77777777" w:rsidR="008F496C" w:rsidRPr="005F409E" w:rsidRDefault="008F496C" w:rsidP="005F409E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5F409E">
        <w:rPr>
          <w:rFonts w:ascii="Arial" w:hAnsi="Arial" w:cs="Arial"/>
          <w:b/>
          <w:sz w:val="24"/>
          <w:szCs w:val="32"/>
        </w:rPr>
        <w:t>Values</w:t>
      </w:r>
    </w:p>
    <w:p w14:paraId="227EE281" w14:textId="77777777" w:rsidR="008F496C" w:rsidRDefault="008F496C" w:rsidP="00B83893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all items on the </w:t>
      </w:r>
      <w:r w:rsidRPr="00BF07D1">
        <w:rPr>
          <w:rFonts w:ascii="Times New Roman" w:hAnsi="Times New Roman"/>
          <w:sz w:val="24"/>
          <w:szCs w:val="24"/>
        </w:rPr>
        <w:t>ARF 720.2A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accordance with Australian Accounting Standards unless otherwise specified.  </w:t>
      </w:r>
    </w:p>
    <w:p w14:paraId="78C445ED" w14:textId="77777777" w:rsidR="008F496C" w:rsidRPr="00040594" w:rsidRDefault="008F496C" w:rsidP="00B83893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monetary amounts on </w:t>
      </w:r>
      <w:r w:rsidRPr="00BF07D1">
        <w:rPr>
          <w:rFonts w:ascii="Times New Roman" w:hAnsi="Times New Roman"/>
          <w:sz w:val="24"/>
          <w:szCs w:val="24"/>
        </w:rPr>
        <w:t>ARF 720.2A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Australian dollars or the Australian dollar equivalent of the foreign currency. </w:t>
      </w:r>
      <w:r w:rsidR="00007EB6">
        <w:rPr>
          <w:rFonts w:ascii="Times New Roman" w:hAnsi="Times New Roman"/>
          <w:sz w:val="24"/>
          <w:szCs w:val="24"/>
        </w:rPr>
        <w:t>Convert a</w:t>
      </w:r>
      <w:r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 w:rsidRPr="00F82EAA">
        <w:rPr>
          <w:rFonts w:ascii="Times New Roman" w:hAnsi="Times New Roman"/>
          <w:i/>
          <w:sz w:val="24"/>
          <w:szCs w:val="24"/>
        </w:rPr>
        <w:t>AASB 121 The Effects of Changes in Foreign</w:t>
      </w:r>
      <w:r w:rsidRPr="008F496C">
        <w:rPr>
          <w:rFonts w:ascii="Times New Roman" w:hAnsi="Times New Roman"/>
          <w:i/>
          <w:sz w:val="24"/>
          <w:szCs w:val="24"/>
        </w:rPr>
        <w:t xml:space="preserve"> </w:t>
      </w:r>
      <w:r w:rsidRPr="00F82EAA">
        <w:rPr>
          <w:rFonts w:ascii="Times New Roman" w:hAnsi="Times New Roman"/>
          <w:i/>
          <w:sz w:val="24"/>
          <w:szCs w:val="24"/>
        </w:rPr>
        <w:t>Exchange Rates</w:t>
      </w:r>
      <w:r w:rsidRPr="000560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BF07D1">
        <w:rPr>
          <w:rFonts w:ascii="Times New Roman" w:hAnsi="Times New Roman"/>
          <w:sz w:val="24"/>
          <w:szCs w:val="24"/>
        </w:rPr>
        <w:t>AASB 121</w:t>
      </w:r>
      <w:r w:rsidR="00BF07D1">
        <w:rPr>
          <w:rFonts w:ascii="Times New Roman" w:hAnsi="Times New Roman"/>
          <w:sz w:val="24"/>
          <w:szCs w:val="24"/>
        </w:rPr>
        <w:t xml:space="preserve">).  </w:t>
      </w:r>
    </w:p>
    <w:p w14:paraId="1CBB97DA" w14:textId="77777777" w:rsidR="008F496C" w:rsidRDefault="00007EB6" w:rsidP="00B8389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</w:t>
      </w:r>
      <w:r w:rsidR="008F496C" w:rsidRPr="00AB4984">
        <w:rPr>
          <w:rFonts w:ascii="Times New Roman" w:hAnsi="Times New Roman"/>
          <w:sz w:val="24"/>
          <w:szCs w:val="24"/>
        </w:rPr>
        <w:t xml:space="preserve">tems on </w:t>
      </w:r>
      <w:r w:rsidR="008F496C" w:rsidRPr="00BF07D1">
        <w:rPr>
          <w:rFonts w:ascii="Times New Roman" w:hAnsi="Times New Roman"/>
          <w:sz w:val="24"/>
          <w:szCs w:val="24"/>
        </w:rPr>
        <w:t>ARF 720.2A</w:t>
      </w:r>
      <w:r w:rsidR="008F496C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F4583D">
        <w:rPr>
          <w:rFonts w:ascii="Times New Roman" w:hAnsi="Times New Roman"/>
          <w:sz w:val="24"/>
          <w:szCs w:val="24"/>
        </w:rPr>
        <w:t>in whole dollars</w:t>
      </w:r>
      <w:r w:rsidR="008F496C" w:rsidRPr="00AB4984">
        <w:rPr>
          <w:rFonts w:ascii="Times New Roman" w:hAnsi="Times New Roman"/>
          <w:sz w:val="24"/>
          <w:szCs w:val="24"/>
        </w:rPr>
        <w:t xml:space="preserve">. </w:t>
      </w:r>
    </w:p>
    <w:p w14:paraId="63BD3852" w14:textId="77777777" w:rsidR="002220F3" w:rsidRPr="005F409E" w:rsidRDefault="00A9197E" w:rsidP="005F409E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5F409E">
        <w:rPr>
          <w:rFonts w:ascii="Arial" w:hAnsi="Arial" w:cs="Arial"/>
          <w:b/>
          <w:sz w:val="24"/>
          <w:szCs w:val="32"/>
        </w:rPr>
        <w:lastRenderedPageBreak/>
        <w:t>Standard Business Reporting (SBR)</w:t>
      </w:r>
    </w:p>
    <w:p w14:paraId="6D268F7B" w14:textId="77777777" w:rsidR="00394B57" w:rsidRDefault="00A9197E" w:rsidP="00086CE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items on </w:t>
      </w:r>
      <w:r w:rsidRPr="00766229">
        <w:rPr>
          <w:rFonts w:ascii="Times New Roman" w:hAnsi="Times New Roman"/>
          <w:sz w:val="24"/>
          <w:szCs w:val="24"/>
        </w:rPr>
        <w:t>ARF 7</w:t>
      </w:r>
      <w:r>
        <w:rPr>
          <w:rFonts w:ascii="Times New Roman" w:hAnsi="Times New Roman"/>
          <w:sz w:val="24"/>
          <w:szCs w:val="24"/>
        </w:rPr>
        <w:t>20</w:t>
      </w:r>
      <w:r w:rsidRPr="00766229">
        <w:rPr>
          <w:rFonts w:ascii="Times New Roman" w:hAnsi="Times New Roman"/>
          <w:sz w:val="24"/>
          <w:szCs w:val="24"/>
        </w:rPr>
        <w:t>.</w:t>
      </w:r>
      <w:r w:rsidR="00086CE5">
        <w:rPr>
          <w:rFonts w:ascii="Times New Roman" w:hAnsi="Times New Roman"/>
          <w:sz w:val="24"/>
          <w:szCs w:val="24"/>
        </w:rPr>
        <w:t>2A</w:t>
      </w:r>
      <w:r w:rsidRPr="00BF07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accounting type of credit</w:t>
      </w:r>
      <w:r w:rsidRPr="00BF07D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liabilities). The accounting type (i.e. credit or debit) applies to all monetary items and represents the natural accounting </w:t>
      </w:r>
      <w:r w:rsidRPr="00BF07D1">
        <w:rPr>
          <w:rFonts w:ascii="Times New Roman" w:hAnsi="Times New Roman"/>
          <w:sz w:val="24"/>
          <w:szCs w:val="24"/>
        </w:rPr>
        <w:t xml:space="preserve">treatment </w:t>
      </w:r>
      <w:r w:rsidR="00BF07D1">
        <w:rPr>
          <w:rFonts w:ascii="Times New Roman" w:hAnsi="Times New Roman"/>
          <w:sz w:val="24"/>
          <w:szCs w:val="24"/>
        </w:rPr>
        <w:t>of the item collected.</w:t>
      </w:r>
    </w:p>
    <w:p w14:paraId="7B5B5EE3" w14:textId="77777777" w:rsidR="00401EFB" w:rsidRPr="00AB4984" w:rsidRDefault="00B95FF0" w:rsidP="00B83893">
      <w:pPr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  <w:r w:rsidR="00356B98">
        <w:rPr>
          <w:rFonts w:ascii="Arial" w:hAnsi="Arial" w:cs="Arial"/>
          <w:b/>
          <w:sz w:val="32"/>
          <w:szCs w:val="32"/>
        </w:rPr>
        <w:t xml:space="preserve"> </w:t>
      </w:r>
    </w:p>
    <w:p w14:paraId="7B541862" w14:textId="77777777" w:rsidR="00827675" w:rsidRPr="00AB4984" w:rsidRDefault="000952DD" w:rsidP="00B83893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457B5E">
        <w:rPr>
          <w:rFonts w:ascii="Times New Roman" w:hAnsi="Times New Roman"/>
          <w:sz w:val="24"/>
          <w:szCs w:val="24"/>
        </w:rPr>
        <w:t>are defined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033032" w:rsidRPr="00AB4984">
        <w:rPr>
          <w:rFonts w:ascii="Times New Roman" w:hAnsi="Times New Roman"/>
          <w:sz w:val="24"/>
          <w:szCs w:val="24"/>
        </w:rPr>
        <w:t xml:space="preserve">in ARS </w:t>
      </w:r>
      <w:r w:rsidR="00CF0B8C">
        <w:rPr>
          <w:rFonts w:ascii="Times New Roman" w:hAnsi="Times New Roman"/>
          <w:sz w:val="24"/>
          <w:szCs w:val="24"/>
        </w:rPr>
        <w:t>7</w:t>
      </w:r>
      <w:r w:rsidR="00033032" w:rsidRPr="00AB4984">
        <w:rPr>
          <w:rFonts w:ascii="Times New Roman" w:hAnsi="Times New Roman"/>
          <w:sz w:val="24"/>
          <w:szCs w:val="24"/>
        </w:rPr>
        <w:t>01</w:t>
      </w:r>
      <w:r w:rsidR="00CF0B8C">
        <w:rPr>
          <w:rFonts w:ascii="Times New Roman" w:hAnsi="Times New Roman"/>
          <w:sz w:val="24"/>
          <w:szCs w:val="24"/>
        </w:rPr>
        <w:t>.0</w:t>
      </w:r>
      <w:r w:rsidR="00572EDD">
        <w:rPr>
          <w:rFonts w:ascii="Times New Roman" w:hAnsi="Times New Roman"/>
          <w:sz w:val="24"/>
          <w:szCs w:val="24"/>
        </w:rPr>
        <w:t xml:space="preserve">.  </w:t>
      </w:r>
    </w:p>
    <w:p w14:paraId="6438536C" w14:textId="77777777" w:rsidR="000952DD" w:rsidRPr="00AB4984" w:rsidRDefault="00827675" w:rsidP="00B83893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AB4984">
        <w:rPr>
          <w:rFonts w:ascii="Times New Roman" w:hAnsi="Times New Roman"/>
          <w:sz w:val="24"/>
          <w:szCs w:val="24"/>
        </w:rPr>
        <w:t xml:space="preserve"> shaded in grey </w:t>
      </w:r>
      <w:r w:rsidR="008F496C">
        <w:rPr>
          <w:rFonts w:ascii="Times New Roman" w:hAnsi="Times New Roman"/>
          <w:sz w:val="24"/>
          <w:szCs w:val="24"/>
        </w:rPr>
        <w:t xml:space="preserve">and </w:t>
      </w:r>
      <w:r w:rsidR="0088018D" w:rsidRPr="00AB4984">
        <w:rPr>
          <w:rFonts w:ascii="Times New Roman" w:hAnsi="Times New Roman"/>
          <w:sz w:val="24"/>
          <w:szCs w:val="24"/>
        </w:rPr>
        <w:t xml:space="preserve">are </w:t>
      </w:r>
      <w:r w:rsidRPr="00AB4984">
        <w:rPr>
          <w:rFonts w:ascii="Times New Roman" w:hAnsi="Times New Roman"/>
          <w:sz w:val="24"/>
          <w:szCs w:val="24"/>
        </w:rPr>
        <w:t xml:space="preserve">explained </w:t>
      </w:r>
      <w:r w:rsidR="00BB17AE" w:rsidRPr="00AB4984">
        <w:rPr>
          <w:rFonts w:ascii="Times New Roman" w:hAnsi="Times New Roman"/>
          <w:sz w:val="24"/>
          <w:szCs w:val="24"/>
        </w:rPr>
        <w:t xml:space="preserve">in </w:t>
      </w:r>
      <w:r w:rsidRPr="00AB4984">
        <w:rPr>
          <w:rFonts w:ascii="Times New Roman" w:hAnsi="Times New Roman"/>
          <w:sz w:val="24"/>
          <w:szCs w:val="24"/>
        </w:rPr>
        <w:t xml:space="preserve">words </w:t>
      </w:r>
      <w:r w:rsidR="00BB17AE" w:rsidRPr="00AB4984">
        <w:rPr>
          <w:rFonts w:ascii="Times New Roman" w:hAnsi="Times New Roman"/>
          <w:sz w:val="24"/>
          <w:szCs w:val="24"/>
        </w:rPr>
        <w:t>as a</w:t>
      </w:r>
      <w:r w:rsidRPr="00AB4984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AB4984">
        <w:rPr>
          <w:rFonts w:ascii="Times New Roman" w:hAnsi="Times New Roman"/>
          <w:sz w:val="24"/>
          <w:szCs w:val="24"/>
        </w:rPr>
        <w:t xml:space="preserve"> expression </w:t>
      </w:r>
      <w:r w:rsidRPr="00AB4984">
        <w:rPr>
          <w:rFonts w:ascii="Times New Roman" w:hAnsi="Times New Roman"/>
          <w:sz w:val="24"/>
          <w:szCs w:val="24"/>
        </w:rPr>
        <w:t>in the</w:t>
      </w:r>
      <w:r w:rsidR="00BB17AE" w:rsidRPr="00AB4984">
        <w:rPr>
          <w:rFonts w:ascii="Times New Roman" w:hAnsi="Times New Roman"/>
          <w:sz w:val="24"/>
          <w:szCs w:val="24"/>
        </w:rPr>
        <w:t>se</w:t>
      </w:r>
      <w:r w:rsidRPr="00AB4984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AB4984">
        <w:rPr>
          <w:rFonts w:ascii="Times New Roman" w:hAnsi="Times New Roman"/>
          <w:sz w:val="24"/>
          <w:szCs w:val="24"/>
        </w:rPr>
        <w:t xml:space="preserve">  </w:t>
      </w:r>
    </w:p>
    <w:p w14:paraId="5FE53EC2" w14:textId="77777777" w:rsidR="00987AD6" w:rsidRDefault="003D2EFF" w:rsidP="00B8389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1A07E8">
        <w:rPr>
          <w:rFonts w:ascii="Times New Roman" w:hAnsi="Times New Roman"/>
          <w:sz w:val="24"/>
          <w:szCs w:val="24"/>
        </w:rPr>
        <w:t xml:space="preserve">must </w:t>
      </w:r>
      <w:r w:rsidRPr="007F4E77">
        <w:rPr>
          <w:rFonts w:ascii="Times New Roman" w:hAnsi="Times New Roman"/>
          <w:sz w:val="24"/>
          <w:szCs w:val="24"/>
        </w:rPr>
        <w:t xml:space="preserve">not be taken as an exhaustive list of items to be included or excluded.  </w:t>
      </w:r>
    </w:p>
    <w:p w14:paraId="78A58139" w14:textId="77777777" w:rsidR="006806F8" w:rsidRPr="00AB4984" w:rsidRDefault="00532BDF" w:rsidP="005F409E">
      <w:pPr>
        <w:numPr>
          <w:ilvl w:val="0"/>
          <w:numId w:val="31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deposit</w:t>
      </w:r>
      <w:r w:rsidR="00F8152D">
        <w:rPr>
          <w:rFonts w:ascii="Arial" w:hAnsi="Arial" w:cs="Arial"/>
          <w:b/>
          <w:sz w:val="24"/>
          <w:szCs w:val="24"/>
        </w:rPr>
        <w:t>s</w:t>
      </w:r>
    </w:p>
    <w:p w14:paraId="005B655E" w14:textId="77777777" w:rsidR="00BF07D1" w:rsidRPr="00BF07D1" w:rsidRDefault="007D3260" w:rsidP="00B8389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 w:rsidR="00B95FF0" w:rsidRPr="00AB4984">
        <w:rPr>
          <w:rFonts w:ascii="Times New Roman" w:hAnsi="Times New Roman"/>
          <w:sz w:val="24"/>
          <w:szCs w:val="24"/>
        </w:rPr>
        <w:t>tem 1 collect</w:t>
      </w:r>
      <w:r w:rsidRPr="00AB4984">
        <w:rPr>
          <w:rFonts w:ascii="Times New Roman" w:hAnsi="Times New Roman"/>
          <w:sz w:val="24"/>
          <w:szCs w:val="24"/>
        </w:rPr>
        <w:t>s</w:t>
      </w:r>
      <w:r w:rsidR="00B95FF0" w:rsidRPr="00AB4984">
        <w:rPr>
          <w:rFonts w:ascii="Times New Roman" w:hAnsi="Times New Roman"/>
          <w:sz w:val="24"/>
          <w:szCs w:val="24"/>
        </w:rPr>
        <w:t xml:space="preserve"> information </w:t>
      </w:r>
      <w:r w:rsidR="00033032" w:rsidRPr="00AB4984">
        <w:rPr>
          <w:rFonts w:ascii="Times New Roman" w:hAnsi="Times New Roman"/>
          <w:sz w:val="24"/>
          <w:szCs w:val="24"/>
        </w:rPr>
        <w:t xml:space="preserve">on the value of </w:t>
      </w:r>
      <w:r w:rsidR="00532BDF">
        <w:rPr>
          <w:rFonts w:ascii="Times New Roman" w:hAnsi="Times New Roman"/>
          <w:b/>
          <w:i/>
          <w:sz w:val="24"/>
          <w:szCs w:val="24"/>
        </w:rPr>
        <w:t>deposits</w:t>
      </w:r>
      <w:r w:rsidR="00033032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33032" w:rsidRPr="00AB4984">
        <w:rPr>
          <w:rFonts w:ascii="Times New Roman" w:hAnsi="Times New Roman"/>
          <w:sz w:val="24"/>
          <w:szCs w:val="24"/>
        </w:rPr>
        <w:t xml:space="preserve">by </w:t>
      </w:r>
      <w:r w:rsidR="00532BDF">
        <w:rPr>
          <w:rFonts w:ascii="Times New Roman" w:hAnsi="Times New Roman"/>
          <w:sz w:val="24"/>
          <w:szCs w:val="24"/>
        </w:rPr>
        <w:t xml:space="preserve">counterparty of the depositor and type of </w:t>
      </w:r>
      <w:r w:rsidR="00532BDF">
        <w:rPr>
          <w:rFonts w:ascii="Times New Roman" w:hAnsi="Times New Roman"/>
          <w:b/>
          <w:i/>
          <w:sz w:val="24"/>
          <w:szCs w:val="24"/>
        </w:rPr>
        <w:t xml:space="preserve">deposit </w:t>
      </w:r>
      <w:r w:rsidR="00532BDF">
        <w:rPr>
          <w:rFonts w:ascii="Times New Roman" w:hAnsi="Times New Roman"/>
          <w:sz w:val="24"/>
          <w:szCs w:val="24"/>
        </w:rPr>
        <w:t>account</w:t>
      </w:r>
      <w:r w:rsidR="00BF07D1" w:rsidRPr="00115DF2">
        <w:rPr>
          <w:rFonts w:ascii="Times New Roman" w:hAnsi="Times New Roman"/>
          <w:sz w:val="24"/>
          <w:szCs w:val="24"/>
        </w:rPr>
        <w:t>.</w:t>
      </w:r>
      <w:r w:rsidR="00BF07D1">
        <w:rPr>
          <w:rFonts w:ascii="Times New Roman" w:hAnsi="Times New Roman"/>
          <w:b/>
          <w:i/>
          <w:sz w:val="24"/>
          <w:szCs w:val="24"/>
        </w:rPr>
        <w:t xml:space="preserve">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532BDF" w:rsidRPr="00AB4984" w14:paraId="50531C88" w14:textId="77777777" w:rsidTr="00766866">
        <w:tc>
          <w:tcPr>
            <w:tcW w:w="1701" w:type="dxa"/>
            <w:shd w:val="clear" w:color="auto" w:fill="auto"/>
          </w:tcPr>
          <w:p w14:paraId="4D4C6BCA" w14:textId="77777777" w:rsidR="00532BDF" w:rsidRPr="00AB4984" w:rsidRDefault="00532BDF" w:rsidP="00A833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07CFF769" w14:textId="77777777" w:rsidR="00532BDF" w:rsidRPr="005F409E" w:rsidRDefault="00532BDF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the value of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transaction deposit</w:t>
            </w:r>
            <w:r w:rsidR="00AB2F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AB2F11">
              <w:rPr>
                <w:rFonts w:ascii="Times New Roman" w:hAnsi="Times New Roman"/>
                <w:bCs/>
                <w:sz w:val="24"/>
                <w:szCs w:val="24"/>
              </w:rPr>
              <w:t>balances</w:t>
            </w:r>
            <w:r w:rsidRPr="007656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. </w:t>
            </w:r>
            <w:r w:rsidR="005F4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532BDF" w:rsidRPr="00AB4984" w14:paraId="0A1B6297" w14:textId="77777777" w:rsidTr="00532BDF">
        <w:tc>
          <w:tcPr>
            <w:tcW w:w="1701" w:type="dxa"/>
            <w:shd w:val="clear" w:color="auto" w:fill="auto"/>
          </w:tcPr>
          <w:p w14:paraId="1F7A7FC0" w14:textId="77777777" w:rsidR="00532BDF" w:rsidRPr="00AB4984" w:rsidRDefault="00532BDF" w:rsidP="00A833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3983A345" w14:textId="77777777" w:rsidR="00532BDF" w:rsidRPr="007656CC" w:rsidRDefault="00532BDF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8F496C">
              <w:rPr>
                <w:rFonts w:ascii="Times New Roman" w:hAnsi="Times New Roman"/>
                <w:sz w:val="24"/>
                <w:szCs w:val="24"/>
              </w:rPr>
              <w:t>report</w:t>
            </w:r>
            <w:r w:rsidR="008F496C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90250A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that is denominated in a foreign currency. </w:t>
            </w:r>
          </w:p>
        </w:tc>
      </w:tr>
      <w:tr w:rsidR="00532BDF" w:rsidRPr="00AB4984" w14:paraId="0BF144BD" w14:textId="77777777" w:rsidTr="00532BDF">
        <w:tc>
          <w:tcPr>
            <w:tcW w:w="1701" w:type="dxa"/>
            <w:shd w:val="clear" w:color="auto" w:fill="auto"/>
          </w:tcPr>
          <w:p w14:paraId="57A1EA22" w14:textId="77777777" w:rsidR="00532BDF" w:rsidRPr="00AB4984" w:rsidRDefault="00532BDF" w:rsidP="00A833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14:paraId="79A00BCA" w14:textId="77777777" w:rsidR="00532BDF" w:rsidRPr="007656CC" w:rsidRDefault="00532BDF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value of </w:t>
            </w:r>
            <w:r w:rsidR="0090250A">
              <w:rPr>
                <w:rFonts w:ascii="Times New Roman" w:hAnsi="Times New Roman"/>
                <w:b/>
                <w:i/>
                <w:sz w:val="24"/>
                <w:szCs w:val="24"/>
              </w:rPr>
              <w:t>fixed</w:t>
            </w:r>
            <w:r w:rsidR="000F1E54">
              <w:rPr>
                <w:rFonts w:ascii="Times New Roman" w:hAnsi="Times New Roman"/>
                <w:b/>
                <w:i/>
                <w:sz w:val="24"/>
                <w:szCs w:val="24"/>
              </w:rPr>
              <w:t>-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term deposit </w:t>
            </w:r>
            <w:r w:rsidRPr="00650C8C">
              <w:rPr>
                <w:rFonts w:ascii="Times New Roman" w:hAnsi="Times New Roman"/>
                <w:sz w:val="24"/>
                <w:szCs w:val="24"/>
              </w:rPr>
              <w:t>balances</w:t>
            </w:r>
            <w:r w:rsidR="005F409E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532BDF" w:rsidRPr="00AB4984" w14:paraId="13F9CCD4" w14:textId="77777777" w:rsidTr="00532BDF">
        <w:tc>
          <w:tcPr>
            <w:tcW w:w="1701" w:type="dxa"/>
            <w:shd w:val="clear" w:color="auto" w:fill="auto"/>
          </w:tcPr>
          <w:p w14:paraId="41E6BFFB" w14:textId="77777777" w:rsidR="00532BDF" w:rsidRPr="00AB4984" w:rsidRDefault="00532BDF" w:rsidP="00A833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4</w:t>
            </w:r>
          </w:p>
        </w:tc>
        <w:tc>
          <w:tcPr>
            <w:tcW w:w="7370" w:type="dxa"/>
            <w:shd w:val="clear" w:color="auto" w:fill="auto"/>
          </w:tcPr>
          <w:p w14:paraId="4C5FD84D" w14:textId="77777777" w:rsidR="00532BDF" w:rsidRPr="007656CC" w:rsidRDefault="00532BDF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3, </w:t>
            </w:r>
            <w:r w:rsidR="008F496C">
              <w:rPr>
                <w:rFonts w:ascii="Times New Roman" w:hAnsi="Times New Roman"/>
                <w:sz w:val="24"/>
                <w:szCs w:val="24"/>
              </w:rPr>
              <w:t>report</w:t>
            </w:r>
            <w:r w:rsidR="008F496C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250A">
              <w:rPr>
                <w:rFonts w:ascii="Times New Roman" w:hAnsi="Times New Roman"/>
                <w:sz w:val="24"/>
                <w:szCs w:val="24"/>
              </w:rPr>
              <w:t xml:space="preserve">the 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that is denominated in a foreign currency. </w:t>
            </w:r>
          </w:p>
        </w:tc>
      </w:tr>
      <w:tr w:rsidR="00532BDF" w:rsidRPr="00AB4984" w14:paraId="469A5E2F" w14:textId="77777777" w:rsidTr="00532BDF">
        <w:tc>
          <w:tcPr>
            <w:tcW w:w="1701" w:type="dxa"/>
            <w:shd w:val="clear" w:color="auto" w:fill="auto"/>
          </w:tcPr>
          <w:p w14:paraId="7133A619" w14:textId="77777777" w:rsidR="00532BDF" w:rsidRPr="00AB4984" w:rsidRDefault="00532BDF" w:rsidP="00A833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5</w:t>
            </w:r>
          </w:p>
        </w:tc>
        <w:tc>
          <w:tcPr>
            <w:tcW w:w="7370" w:type="dxa"/>
            <w:shd w:val="clear" w:color="auto" w:fill="auto"/>
          </w:tcPr>
          <w:p w14:paraId="6577F90D" w14:textId="77777777" w:rsidR="00532BDF" w:rsidRPr="007656CC" w:rsidRDefault="00532BDF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CD27BA">
              <w:rPr>
                <w:rFonts w:ascii="Times New Roman" w:hAnsi="Times New Roman"/>
                <w:b/>
                <w:i/>
                <w:sz w:val="24"/>
                <w:szCs w:val="24"/>
              </w:rPr>
              <w:t>other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non-transaction deposit </w:t>
            </w:r>
            <w:r w:rsidRPr="00650C8C">
              <w:rPr>
                <w:rFonts w:ascii="Times New Roman" w:hAnsi="Times New Roman"/>
                <w:sz w:val="24"/>
                <w:szCs w:val="24"/>
              </w:rPr>
              <w:t>balances</w:t>
            </w:r>
            <w:r w:rsidR="005F409E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532BDF" w:rsidRPr="00AB4984" w14:paraId="6FF8B0DE" w14:textId="77777777" w:rsidTr="00532BDF">
        <w:tc>
          <w:tcPr>
            <w:tcW w:w="1701" w:type="dxa"/>
            <w:shd w:val="clear" w:color="auto" w:fill="auto"/>
          </w:tcPr>
          <w:p w14:paraId="2B1C1195" w14:textId="77777777" w:rsidR="00532BDF" w:rsidRDefault="00532BDF" w:rsidP="00A833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6</w:t>
            </w:r>
          </w:p>
        </w:tc>
        <w:tc>
          <w:tcPr>
            <w:tcW w:w="7370" w:type="dxa"/>
            <w:shd w:val="clear" w:color="auto" w:fill="auto"/>
          </w:tcPr>
          <w:p w14:paraId="6EDB592B" w14:textId="77777777" w:rsidR="00532BDF" w:rsidRPr="007656CC" w:rsidRDefault="00532BDF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5, </w:t>
            </w:r>
            <w:r w:rsidR="008F496C">
              <w:rPr>
                <w:rFonts w:ascii="Times New Roman" w:hAnsi="Times New Roman"/>
                <w:sz w:val="24"/>
                <w:szCs w:val="24"/>
              </w:rPr>
              <w:t>report</w:t>
            </w:r>
            <w:r w:rsidR="008F496C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90250A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that is denominated in a foreign currency. </w:t>
            </w:r>
          </w:p>
        </w:tc>
      </w:tr>
      <w:tr w:rsidR="00532BDF" w:rsidRPr="00AB4984" w14:paraId="0D161125" w14:textId="77777777" w:rsidTr="00E603BA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2A6245E" w14:textId="77777777" w:rsidR="00532BDF" w:rsidRDefault="00532BDF" w:rsidP="00A833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7</w:t>
            </w: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auto"/>
          </w:tcPr>
          <w:p w14:paraId="2ACDFD65" w14:textId="77777777" w:rsidR="00532BDF" w:rsidRPr="007656CC" w:rsidRDefault="00532BDF" w:rsidP="0096605E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value of </w:t>
            </w:r>
            <w:r w:rsidR="008F496C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r w:rsidRPr="00CD27BA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50C8C">
              <w:rPr>
                <w:rFonts w:ascii="Times New Roman" w:hAnsi="Times New Roman"/>
                <w:sz w:val="24"/>
                <w:szCs w:val="24"/>
              </w:rPr>
              <w:t>balances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  <w:r w:rsidR="0090250A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B7EDDF7" w14:textId="77777777" w:rsidR="00532BDF" w:rsidRPr="005F409E" w:rsidRDefault="00532BDF" w:rsidP="00A8330F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Column 7 is a derived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column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.  Report the value of total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>column 7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column 1</w:t>
            </w:r>
            <w:r w:rsidR="00F151F4">
              <w:rPr>
                <w:rFonts w:ascii="Times New Roman" w:hAnsi="Times New Roman"/>
                <w:sz w:val="24"/>
                <w:szCs w:val="24"/>
              </w:rPr>
              <w:t>,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column 3</w:t>
            </w:r>
            <w:r w:rsidR="00F151F4">
              <w:rPr>
                <w:rFonts w:ascii="Times New Roman" w:hAnsi="Times New Roman"/>
                <w:sz w:val="24"/>
                <w:szCs w:val="24"/>
              </w:rPr>
              <w:t>,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 w:rsidRPr="00532BDF">
              <w:rPr>
                <w:rFonts w:ascii="Times New Roman" w:hAnsi="Times New Roman"/>
                <w:sz w:val="24"/>
                <w:szCs w:val="24"/>
              </w:rPr>
              <w:t xml:space="preserve"> column 5.   </w:t>
            </w:r>
          </w:p>
        </w:tc>
      </w:tr>
    </w:tbl>
    <w:p w14:paraId="229C65B3" w14:textId="77777777" w:rsidR="000952DD" w:rsidRPr="00AB4984" w:rsidRDefault="000952DD" w:rsidP="00B83893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AB4984" w:rsidRPr="00AB4984" w14:paraId="52FEC054" w14:textId="77777777" w:rsidTr="00AB4984">
        <w:tc>
          <w:tcPr>
            <w:tcW w:w="1701" w:type="dxa"/>
            <w:shd w:val="clear" w:color="auto" w:fill="auto"/>
          </w:tcPr>
          <w:p w14:paraId="64F652C6" w14:textId="77777777" w:rsidR="00EC46FD" w:rsidRPr="00AB4984" w:rsidRDefault="00EC46FD" w:rsidP="00A8330F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8D27276" w14:textId="77777777" w:rsidR="00532BDF" w:rsidRDefault="00532BDF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F496C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650C8C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1C7DEE5D" w14:textId="77777777" w:rsidR="007B1B29" w:rsidRDefault="003F38D8" w:rsidP="00A8330F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Item 1 is a derived item.  Report the value of total </w:t>
            </w:r>
            <w:r w:rsidR="00532BDF"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in item 1 as the sum of</w:t>
            </w:r>
            <w:r w:rsidR="00532BDF">
              <w:rPr>
                <w:rFonts w:ascii="Times New Roman" w:hAnsi="Times New Roman"/>
                <w:sz w:val="24"/>
                <w:szCs w:val="24"/>
              </w:rPr>
              <w:t xml:space="preserve"> item 1.1</w:t>
            </w:r>
            <w:r w:rsidR="00F151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532BDF">
              <w:rPr>
                <w:rFonts w:ascii="Times New Roman" w:hAnsi="Times New Roman"/>
                <w:sz w:val="24"/>
                <w:szCs w:val="24"/>
              </w:rPr>
              <w:t>item 1.2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262E22EE" w14:textId="77777777" w:rsidR="008F496C" w:rsidRPr="002B4478" w:rsidRDefault="000E1704" w:rsidP="00A8330F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 column 7, item 1 </w:t>
            </w:r>
            <w:r w:rsidR="00220F5F">
              <w:rPr>
                <w:rFonts w:ascii="Times New Roman" w:hAnsi="Times New Roman"/>
                <w:sz w:val="24"/>
                <w:szCs w:val="24"/>
              </w:rPr>
              <w:t xml:space="preserve">also </w:t>
            </w:r>
            <w:r>
              <w:rPr>
                <w:rFonts w:ascii="Times New Roman" w:hAnsi="Times New Roman"/>
                <w:sz w:val="24"/>
                <w:szCs w:val="24"/>
              </w:rPr>
              <w:t>equal</w:t>
            </w:r>
            <w:r w:rsidR="00C37609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F496C">
              <w:rPr>
                <w:rFonts w:ascii="Times New Roman" w:hAnsi="Times New Roman"/>
                <w:sz w:val="24"/>
                <w:szCs w:val="24"/>
              </w:rPr>
              <w:t>the value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sz w:val="24"/>
                <w:szCs w:val="24"/>
              </w:rPr>
              <w:t>reported in item 14</w:t>
            </w:r>
            <w:r w:rsidR="000F1E54">
              <w:rPr>
                <w:rFonts w:ascii="Times New Roman" w:hAnsi="Times New Roman"/>
                <w:sz w:val="24"/>
                <w:szCs w:val="24"/>
              </w:rPr>
              <w:t xml:space="preserve"> (column 1)</w:t>
            </w:r>
            <w:r w:rsidR="008F49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BF07D1">
              <w:rPr>
                <w:rFonts w:ascii="Times New Roman" w:hAnsi="Times New Roman"/>
                <w:sz w:val="24"/>
                <w:szCs w:val="24"/>
              </w:rPr>
              <w:t>ARF 720.0</w:t>
            </w:r>
            <w:r w:rsidR="00572EDD" w:rsidRPr="00BF07D1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.  </w:t>
            </w:r>
          </w:p>
        </w:tc>
      </w:tr>
      <w:tr w:rsidR="00532BDF" w:rsidRPr="00AB4984" w14:paraId="3AA842F7" w14:textId="77777777" w:rsidTr="00AB4984">
        <w:tc>
          <w:tcPr>
            <w:tcW w:w="1701" w:type="dxa"/>
            <w:shd w:val="clear" w:color="auto" w:fill="auto"/>
          </w:tcPr>
          <w:p w14:paraId="12253561" w14:textId="77777777" w:rsidR="00532BDF" w:rsidRPr="00AB4984" w:rsidRDefault="00532BDF" w:rsidP="00A8330F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87D7C11" w14:textId="77777777" w:rsidR="00532BDF" w:rsidRPr="007656CC" w:rsidRDefault="00532BDF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10D69FF" w14:textId="77777777" w:rsidR="00532BDF" w:rsidRDefault="00532BDF" w:rsidP="00A8330F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>Item 1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 w:rsidR="0055702C">
              <w:rPr>
                <w:rFonts w:ascii="Times New Roman" w:hAnsi="Times New Roman"/>
                <w:sz w:val="24"/>
                <w:szCs w:val="24"/>
              </w:rPr>
              <w:t>1.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1 as the sum of</w:t>
            </w:r>
            <w:r w:rsidR="00F151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F151F4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1.1</w:t>
            </w:r>
            <w:r w:rsidR="0055702C">
              <w:rPr>
                <w:rFonts w:ascii="Times New Roman" w:hAnsi="Times New Roman"/>
                <w:sz w:val="24"/>
                <w:szCs w:val="24"/>
              </w:rPr>
              <w:t>.1</w:t>
            </w:r>
            <w:r w:rsidR="001204F6">
              <w:rPr>
                <w:rFonts w:ascii="Times New Roman" w:hAnsi="Times New Roman"/>
                <w:sz w:val="24"/>
                <w:szCs w:val="24"/>
              </w:rPr>
              <w:t>, 1.1.2, 1.1.3, 1.1.4 and</w:t>
            </w:r>
            <w:r w:rsidR="00F151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702C" w:rsidRPr="0055702C">
              <w:rPr>
                <w:rFonts w:ascii="Times New Roman" w:hAnsi="Times New Roman"/>
                <w:sz w:val="24"/>
                <w:szCs w:val="24"/>
              </w:rPr>
              <w:t xml:space="preserve">1.1.5.  </w:t>
            </w:r>
          </w:p>
        </w:tc>
      </w:tr>
      <w:tr w:rsidR="0055702C" w:rsidRPr="00AB4984" w14:paraId="0273FB7C" w14:textId="77777777" w:rsidTr="00AB4984">
        <w:tc>
          <w:tcPr>
            <w:tcW w:w="1701" w:type="dxa"/>
            <w:shd w:val="clear" w:color="auto" w:fill="auto"/>
          </w:tcPr>
          <w:p w14:paraId="641DC3B6" w14:textId="77777777" w:rsidR="0055702C" w:rsidRPr="00AB4984" w:rsidRDefault="0055702C" w:rsidP="00A8330F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4EA0FFB" w14:textId="77777777" w:rsidR="0055702C" w:rsidRPr="007656C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115DF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7656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55702C" w:rsidRPr="00AB4984" w14:paraId="1CAC93F8" w14:textId="77777777" w:rsidTr="00AB4984">
        <w:tc>
          <w:tcPr>
            <w:tcW w:w="1701" w:type="dxa"/>
            <w:shd w:val="clear" w:color="auto" w:fill="auto"/>
          </w:tcPr>
          <w:p w14:paraId="36837BB8" w14:textId="77777777" w:rsidR="0055702C" w:rsidRPr="00AB4984" w:rsidRDefault="0055702C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D2E1A1C" w14:textId="77777777" w:rsidR="0055702C" w:rsidRPr="007656C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90250A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90250A"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90250A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1.1.1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8F496C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90250A"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the value </w:t>
            </w:r>
            <w:r w:rsidR="0090250A">
              <w:rPr>
                <w:rFonts w:ascii="Times New Roman" w:hAnsi="Times New Roman"/>
                <w:bCs/>
                <w:sz w:val="24"/>
                <w:szCs w:val="24"/>
              </w:rPr>
              <w:t xml:space="preserve">of that is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offset accounts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linked to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="005F409E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5702C" w:rsidRPr="00AB4984" w14:paraId="6ECED511" w14:textId="77777777" w:rsidTr="00AB4984">
        <w:tc>
          <w:tcPr>
            <w:tcW w:w="1701" w:type="dxa"/>
            <w:shd w:val="clear" w:color="auto" w:fill="auto"/>
          </w:tcPr>
          <w:p w14:paraId="23B544DF" w14:textId="77777777" w:rsidR="0055702C" w:rsidRPr="00AB4984" w:rsidRDefault="0055702C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C1FE631" w14:textId="77777777" w:rsidR="0055702C" w:rsidRPr="007656C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90250A">
              <w:rPr>
                <w:rFonts w:ascii="Times New Roman" w:hAnsi="Times New Roman"/>
                <w:bCs/>
                <w:sz w:val="24"/>
                <w:szCs w:val="24"/>
              </w:rPr>
              <w:t xml:space="preserve">amount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90250A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1.1.1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8F496C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90250A"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the value</w:t>
            </w:r>
            <w:r w:rsidR="0090250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 w:rsidR="008F496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etirement savings accounts</w:t>
            </w:r>
            <w:r w:rsidR="005F409E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5702C" w:rsidRPr="00AB4984" w14:paraId="47A5FD8E" w14:textId="77777777" w:rsidTr="00AB4984">
        <w:tc>
          <w:tcPr>
            <w:tcW w:w="1701" w:type="dxa"/>
            <w:shd w:val="clear" w:color="auto" w:fill="auto"/>
          </w:tcPr>
          <w:p w14:paraId="0FD0E357" w14:textId="77777777" w:rsidR="0055702C" w:rsidRPr="00AB4984" w:rsidRDefault="0055702C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BAE4550" w14:textId="77777777" w:rsidR="0055702C" w:rsidRPr="007656C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90250A">
              <w:rPr>
                <w:rFonts w:ascii="Times New Roman" w:hAnsi="Times New Roman"/>
                <w:bCs/>
                <w:sz w:val="24"/>
                <w:szCs w:val="24"/>
              </w:rPr>
              <w:t xml:space="preserve">amount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90250A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tem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.1.1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, report the </w:t>
            </w:r>
            <w:r w:rsidRPr="00AA1D3C">
              <w:rPr>
                <w:rFonts w:ascii="Times New Roman" w:hAnsi="Times New Roman"/>
                <w:bCs/>
                <w:sz w:val="24"/>
                <w:szCs w:val="24"/>
              </w:rPr>
              <w:t xml:space="preserve">value </w:t>
            </w:r>
            <w:r w:rsidR="0090250A">
              <w:rPr>
                <w:rFonts w:ascii="Times New Roman" w:hAnsi="Times New Roman"/>
                <w:bCs/>
                <w:sz w:val="24"/>
                <w:szCs w:val="24"/>
              </w:rPr>
              <w:t xml:space="preserve">that is </w:t>
            </w:r>
            <w:r w:rsidRPr="00650C8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non-interest</w:t>
            </w:r>
            <w:r w:rsidR="000F1E5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650C8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bearing</w:t>
            </w:r>
            <w:r w:rsidRPr="00CD27B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5702C" w:rsidRPr="00AB4984" w14:paraId="0A22C5B7" w14:textId="77777777" w:rsidTr="00AB4984">
        <w:tc>
          <w:tcPr>
            <w:tcW w:w="1701" w:type="dxa"/>
            <w:shd w:val="clear" w:color="auto" w:fill="auto"/>
          </w:tcPr>
          <w:p w14:paraId="45FD1537" w14:textId="77777777" w:rsidR="0055702C" w:rsidRPr="00AB4984" w:rsidRDefault="0055702C" w:rsidP="00A8330F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923B6A6" w14:textId="77777777" w:rsidR="0055702C" w:rsidRPr="007656C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F0C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ommunity </w:t>
            </w:r>
            <w:r w:rsidR="008F0C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ervice </w:t>
            </w:r>
            <w:r w:rsidR="008F0C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rganisations</w:t>
            </w:r>
            <w:r w:rsidRPr="00115DF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5F4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55702C" w:rsidRPr="00AB4984" w14:paraId="1C519301" w14:textId="77777777" w:rsidTr="00AB4984">
        <w:tc>
          <w:tcPr>
            <w:tcW w:w="1701" w:type="dxa"/>
            <w:shd w:val="clear" w:color="auto" w:fill="auto"/>
          </w:tcPr>
          <w:p w14:paraId="7307B4ED" w14:textId="77777777" w:rsidR="0055702C" w:rsidRPr="00AB4984" w:rsidRDefault="0055702C" w:rsidP="00A8330F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9B4D1D3" w14:textId="77777777" w:rsidR="0055702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572ED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on-financial businesses</w:t>
            </w:r>
            <w:r w:rsidRPr="00D118C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78E24A84" w14:textId="77777777" w:rsidR="0055702C" w:rsidRPr="005F409E" w:rsidRDefault="0055702C" w:rsidP="00A8330F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>Item 1</w:t>
            </w:r>
            <w:r>
              <w:rPr>
                <w:rFonts w:ascii="Times New Roman" w:hAnsi="Times New Roman"/>
                <w:sz w:val="24"/>
                <w:szCs w:val="24"/>
              </w:rPr>
              <w:t>.1.3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F151F4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1.1.3.1</w:t>
            </w:r>
            <w:r w:rsidR="00F151F4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55702C">
              <w:rPr>
                <w:rFonts w:ascii="Times New Roman" w:hAnsi="Times New Roman"/>
                <w:sz w:val="24"/>
                <w:szCs w:val="24"/>
              </w:rPr>
              <w:t>1.1.</w:t>
            </w: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Pr="0055702C">
              <w:rPr>
                <w:rFonts w:ascii="Times New Roman" w:hAnsi="Times New Roman"/>
                <w:sz w:val="24"/>
                <w:szCs w:val="24"/>
              </w:rPr>
              <w:t>5</w:t>
            </w:r>
            <w:r w:rsidR="00F151F4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Pr="0055702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55702C" w:rsidRPr="00AB4984" w14:paraId="311CD383" w14:textId="77777777" w:rsidTr="00AB4984">
        <w:tc>
          <w:tcPr>
            <w:tcW w:w="1701" w:type="dxa"/>
            <w:shd w:val="clear" w:color="auto" w:fill="auto"/>
          </w:tcPr>
          <w:p w14:paraId="00815A52" w14:textId="77777777" w:rsidR="0055702C" w:rsidRPr="00AB4984" w:rsidRDefault="0055702C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D729DCE" w14:textId="77777777" w:rsidR="0055702C" w:rsidRPr="007656C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F0C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rivate non-financial investment funds</w:t>
            </w:r>
            <w:r w:rsidRPr="00115DF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5F4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55702C" w:rsidRPr="00AB4984" w14:paraId="5637D94A" w14:textId="77777777" w:rsidTr="00AB4984">
        <w:tc>
          <w:tcPr>
            <w:tcW w:w="1701" w:type="dxa"/>
            <w:shd w:val="clear" w:color="auto" w:fill="auto"/>
          </w:tcPr>
          <w:p w14:paraId="39EB085B" w14:textId="77777777" w:rsidR="0055702C" w:rsidRPr="00AB4984" w:rsidRDefault="0055702C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8AC54A4" w14:textId="77777777" w:rsidR="0055702C" w:rsidRPr="007656C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F0C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private non-financial corporations</w:t>
            </w:r>
            <w:r w:rsidRPr="00D118C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5F4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55702C" w:rsidRPr="00AB4984" w14:paraId="1314A967" w14:textId="77777777" w:rsidTr="00AB4984">
        <w:tc>
          <w:tcPr>
            <w:tcW w:w="1701" w:type="dxa"/>
            <w:shd w:val="clear" w:color="auto" w:fill="auto"/>
          </w:tcPr>
          <w:p w14:paraId="3797D130" w14:textId="77777777" w:rsidR="0055702C" w:rsidRPr="00AB4984" w:rsidRDefault="0055702C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640E817" w14:textId="77777777" w:rsidR="0055702C" w:rsidRPr="007656C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F0C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rivate unincorporated businesses</w:t>
            </w:r>
            <w:r w:rsidRPr="00115DF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5F4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55702C" w:rsidRPr="00AB4984" w14:paraId="6BEDD9F5" w14:textId="77777777" w:rsidTr="00AB4984">
        <w:tc>
          <w:tcPr>
            <w:tcW w:w="1701" w:type="dxa"/>
            <w:shd w:val="clear" w:color="auto" w:fill="auto"/>
          </w:tcPr>
          <w:p w14:paraId="1AB38F3D" w14:textId="77777777" w:rsidR="0055702C" w:rsidRPr="00AB4984" w:rsidRDefault="0055702C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58AE130" w14:textId="77777777" w:rsidR="0055702C" w:rsidRPr="007656C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F8152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</w:t>
            </w:r>
            <w:r w:rsidR="00F8152D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tate, territory </w:t>
            </w:r>
            <w:r w:rsidR="00AB2F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and</w:t>
            </w:r>
            <w:r w:rsidR="00AB2F11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F8152D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local government non-financial corporations</w:t>
            </w:r>
            <w:r w:rsidRPr="00115DF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5F4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55702C" w:rsidRPr="00AB4984" w14:paraId="1571D69B" w14:textId="77777777" w:rsidTr="00AB4984">
        <w:tc>
          <w:tcPr>
            <w:tcW w:w="1701" w:type="dxa"/>
            <w:shd w:val="clear" w:color="auto" w:fill="auto"/>
          </w:tcPr>
          <w:p w14:paraId="1ECF7F05" w14:textId="77777777" w:rsidR="0055702C" w:rsidRPr="00AB4984" w:rsidRDefault="0055702C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948B5C4" w14:textId="77777777" w:rsidR="0055702C" w:rsidRPr="007656C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F8152D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Commonwealth </w:t>
            </w:r>
            <w:r w:rsidR="00F8152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="00F8152D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overnment non-financial corporations</w:t>
            </w:r>
            <w:r w:rsidRPr="00115DF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5F4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55702C" w:rsidRPr="00AB4984" w14:paraId="0DADF126" w14:textId="77777777" w:rsidTr="00AB4984">
        <w:tc>
          <w:tcPr>
            <w:tcW w:w="1701" w:type="dxa"/>
            <w:shd w:val="clear" w:color="auto" w:fill="auto"/>
          </w:tcPr>
          <w:p w14:paraId="4B42A6D7" w14:textId="77777777" w:rsidR="0055702C" w:rsidRPr="00AB4984" w:rsidRDefault="0055702C" w:rsidP="00A8330F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707583A" w14:textId="77777777" w:rsidR="0055702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general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government</w:t>
            </w:r>
            <w:r w:rsidRPr="00115DF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4FD085E8" w14:textId="77777777" w:rsidR="0055702C" w:rsidRPr="005F409E" w:rsidRDefault="0055702C" w:rsidP="00A8330F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>Item 1</w:t>
            </w:r>
            <w:r>
              <w:rPr>
                <w:rFonts w:ascii="Times New Roman" w:hAnsi="Times New Roman"/>
                <w:sz w:val="24"/>
                <w:szCs w:val="24"/>
              </w:rPr>
              <w:t>.1.4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.4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 1.1.4.1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item 1.1.4.2.  </w:t>
            </w:r>
          </w:p>
        </w:tc>
      </w:tr>
      <w:tr w:rsidR="0055702C" w:rsidRPr="00AB4984" w14:paraId="60FC94AE" w14:textId="77777777" w:rsidTr="00AB4984">
        <w:tc>
          <w:tcPr>
            <w:tcW w:w="1701" w:type="dxa"/>
            <w:shd w:val="clear" w:color="auto" w:fill="auto"/>
          </w:tcPr>
          <w:p w14:paraId="6508E671" w14:textId="77777777" w:rsidR="0055702C" w:rsidRPr="00AB4984" w:rsidRDefault="0055702C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17D5A44" w14:textId="77777777" w:rsidR="0055702C" w:rsidRPr="007656C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CB0D1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</w:t>
            </w:r>
            <w:r w:rsidR="00CB0D1B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tate, territory and local general government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5F4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55702C" w:rsidRPr="00AB4984" w14:paraId="3E63D672" w14:textId="77777777" w:rsidTr="00AB4984">
        <w:tc>
          <w:tcPr>
            <w:tcW w:w="1701" w:type="dxa"/>
            <w:shd w:val="clear" w:color="auto" w:fill="auto"/>
          </w:tcPr>
          <w:p w14:paraId="54E0B6F8" w14:textId="77777777" w:rsidR="0055702C" w:rsidRPr="00AB4984" w:rsidRDefault="0055702C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BD8272D" w14:textId="77777777" w:rsidR="0055702C" w:rsidRPr="007656C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B0D1B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Commonwealth general government</w:t>
            </w:r>
            <w:r w:rsidRPr="00115DF2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5F4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55702C" w:rsidRPr="00AB4984" w14:paraId="58C72EB7" w14:textId="77777777" w:rsidTr="00AB4984">
        <w:tc>
          <w:tcPr>
            <w:tcW w:w="1701" w:type="dxa"/>
            <w:shd w:val="clear" w:color="auto" w:fill="auto"/>
          </w:tcPr>
          <w:p w14:paraId="172698E0" w14:textId="77777777" w:rsidR="0055702C" w:rsidRPr="00AB4984" w:rsidRDefault="0055702C" w:rsidP="00A8330F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EC38B76" w14:textId="77777777" w:rsidR="0055702C" w:rsidRDefault="0055702C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financial institutions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ECA0FA5" w14:textId="77777777" w:rsidR="0055702C" w:rsidRPr="00382B00" w:rsidRDefault="0055702C" w:rsidP="00B5217E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>Item 1</w:t>
            </w:r>
            <w:r>
              <w:rPr>
                <w:rFonts w:ascii="Times New Roman" w:hAnsi="Times New Roman"/>
                <w:sz w:val="24"/>
                <w:szCs w:val="24"/>
              </w:rPr>
              <w:t>.1.5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.5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51681B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1.1.5.1</w:t>
            </w:r>
            <w:r w:rsidR="0051681B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B5217E">
              <w:rPr>
                <w:rFonts w:ascii="Times New Roman" w:hAnsi="Times New Roman"/>
                <w:sz w:val="24"/>
                <w:szCs w:val="24"/>
              </w:rPr>
              <w:t>1.1.5.9</w:t>
            </w:r>
            <w:r w:rsidR="001204F6">
              <w:rPr>
                <w:rFonts w:ascii="Times New Roman" w:hAnsi="Times New Roman"/>
                <w:sz w:val="24"/>
                <w:szCs w:val="24"/>
              </w:rPr>
              <w:t xml:space="preserve"> inclusive and items </w:t>
            </w:r>
            <w:r w:rsidR="00B5217E">
              <w:rPr>
                <w:rFonts w:ascii="Times New Roman" w:hAnsi="Times New Roman"/>
                <w:sz w:val="24"/>
                <w:szCs w:val="24"/>
              </w:rPr>
              <w:t>1.1.5.10</w:t>
            </w:r>
            <w:r w:rsidR="001204F6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="002E1C95" w:rsidDel="002E1C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217E">
              <w:rPr>
                <w:rFonts w:ascii="Times New Roman" w:hAnsi="Times New Roman"/>
                <w:sz w:val="24"/>
                <w:szCs w:val="24"/>
              </w:rPr>
              <w:t>1.1.5.13</w:t>
            </w:r>
            <w:r w:rsidR="002E1C95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056080" w:rsidRPr="00AB4984" w14:paraId="641799BB" w14:textId="77777777" w:rsidTr="00AB4984">
        <w:tc>
          <w:tcPr>
            <w:tcW w:w="1701" w:type="dxa"/>
            <w:shd w:val="clear" w:color="auto" w:fill="auto"/>
          </w:tcPr>
          <w:p w14:paraId="6C581365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9ECFFA2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RBA</w:t>
            </w:r>
            <w:r w:rsidRPr="00115DF2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3B79E495" w14:textId="77777777" w:rsidTr="00AB4984">
        <w:tc>
          <w:tcPr>
            <w:tcW w:w="1701" w:type="dxa"/>
            <w:shd w:val="clear" w:color="auto" w:fill="auto"/>
          </w:tcPr>
          <w:p w14:paraId="78717764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3FE3D14" w14:textId="77777777" w:rsidR="00056080" w:rsidRPr="007656CC" w:rsidRDefault="00056080" w:rsidP="00B5217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5217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115DF2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</w:t>
            </w:r>
          </w:p>
        </w:tc>
      </w:tr>
      <w:tr w:rsidR="00056080" w:rsidRPr="00AB4984" w14:paraId="3E01EE3D" w14:textId="77777777" w:rsidTr="00AB4984">
        <w:tc>
          <w:tcPr>
            <w:tcW w:w="1701" w:type="dxa"/>
            <w:shd w:val="clear" w:color="auto" w:fill="auto"/>
          </w:tcPr>
          <w:p w14:paraId="4E430A6F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CF42A26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F0C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egistered financial corporations</w:t>
            </w:r>
            <w:r w:rsidRPr="00115DF2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271743F6" w14:textId="77777777" w:rsidTr="00AB4984">
        <w:tc>
          <w:tcPr>
            <w:tcW w:w="1701" w:type="dxa"/>
            <w:shd w:val="clear" w:color="auto" w:fill="auto"/>
          </w:tcPr>
          <w:p w14:paraId="6B1D6C81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2D8829A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F0C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borrowing authorities</w:t>
            </w:r>
            <w:r w:rsidRPr="00115DF2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3F76D6C4" w14:textId="77777777" w:rsidTr="00AB4984">
        <w:tc>
          <w:tcPr>
            <w:tcW w:w="1701" w:type="dxa"/>
            <w:shd w:val="clear" w:color="auto" w:fill="auto"/>
          </w:tcPr>
          <w:p w14:paraId="4296EB11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2C4B595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F0C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ife insurance corporations</w:t>
            </w:r>
            <w:r w:rsidRPr="00115DF2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6B5074F3" w14:textId="77777777" w:rsidTr="00AB4984">
        <w:tc>
          <w:tcPr>
            <w:tcW w:w="1701" w:type="dxa"/>
            <w:shd w:val="clear" w:color="auto" w:fill="auto"/>
          </w:tcPr>
          <w:p w14:paraId="4D19FB8A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8D3AAE8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F0C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insurance corporations</w:t>
            </w:r>
            <w:r w:rsidRPr="00115DF2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6A8CB655" w14:textId="77777777" w:rsidTr="00AB4984">
        <w:tc>
          <w:tcPr>
            <w:tcW w:w="1701" w:type="dxa"/>
            <w:shd w:val="clear" w:color="auto" w:fill="auto"/>
          </w:tcPr>
          <w:p w14:paraId="08A3730F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181C5C5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90250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F0C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elf-managed superannuation funds</w:t>
            </w:r>
            <w:r w:rsidRPr="00115DF2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12282CB4" w14:textId="77777777" w:rsidTr="00AB4984">
        <w:tc>
          <w:tcPr>
            <w:tcW w:w="1701" w:type="dxa"/>
            <w:shd w:val="clear" w:color="auto" w:fill="auto"/>
          </w:tcPr>
          <w:p w14:paraId="333BDBAF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A6790BC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E13B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F0C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superannuation funds</w:t>
            </w:r>
            <w:r w:rsidRPr="00115DF2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37420228" w14:textId="77777777" w:rsidTr="00AB4984">
        <w:tc>
          <w:tcPr>
            <w:tcW w:w="1701" w:type="dxa"/>
            <w:shd w:val="clear" w:color="auto" w:fill="auto"/>
          </w:tcPr>
          <w:p w14:paraId="2A47B5E8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C1A47D2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E13B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AB2F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FC66C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auxiliaries</w:t>
            </w:r>
            <w:r w:rsidRPr="00115DF2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D118CA" w:rsidRPr="00AB4984" w14:paraId="7C1BCC52" w14:textId="77777777" w:rsidTr="00AB4984">
        <w:tc>
          <w:tcPr>
            <w:tcW w:w="1701" w:type="dxa"/>
            <w:shd w:val="clear" w:color="auto" w:fill="auto"/>
          </w:tcPr>
          <w:p w14:paraId="7A597B37" w14:textId="77777777" w:rsidR="00D118CA" w:rsidRPr="00AB4984" w:rsidRDefault="00D118CA" w:rsidP="00A8330F">
            <w:pPr>
              <w:numPr>
                <w:ilvl w:val="4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5D8E025" w14:textId="77777777" w:rsidR="00D118CA" w:rsidRPr="007656CC" w:rsidRDefault="00D118CA" w:rsidP="00B5217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amount reported in item </w:t>
            </w:r>
            <w:r w:rsidR="00B5217E">
              <w:rPr>
                <w:rFonts w:ascii="Times New Roman" w:hAnsi="Times New Roman"/>
                <w:bCs/>
                <w:sz w:val="24"/>
                <w:szCs w:val="24"/>
              </w:rPr>
              <w:t>1.1.5.9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report the value of </w:t>
            </w:r>
            <w:r w:rsidRPr="00040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clearing houses</w:t>
            </w:r>
            <w:r w:rsidR="00AB2F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and central counterparties</w:t>
            </w:r>
            <w:r w:rsidR="00382B0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56080" w:rsidRPr="00AB4984" w14:paraId="2535C912" w14:textId="77777777" w:rsidTr="00AB4984">
        <w:tc>
          <w:tcPr>
            <w:tcW w:w="1701" w:type="dxa"/>
            <w:shd w:val="clear" w:color="auto" w:fill="auto"/>
          </w:tcPr>
          <w:p w14:paraId="517A60AC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EDB7C20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E13B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FC66C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securitisers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. 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056080" w:rsidRPr="00AB4984" w14:paraId="6ADA5ACB" w14:textId="77777777" w:rsidTr="00AB4984">
        <w:tc>
          <w:tcPr>
            <w:tcW w:w="1701" w:type="dxa"/>
            <w:shd w:val="clear" w:color="auto" w:fill="auto"/>
          </w:tcPr>
          <w:p w14:paraId="1B6F6B2B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C6F09DE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E13B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FC66C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money-market investment funds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67A33D43" w14:textId="77777777" w:rsidTr="00AB4984">
        <w:tc>
          <w:tcPr>
            <w:tcW w:w="1701" w:type="dxa"/>
            <w:shd w:val="clear" w:color="auto" w:fill="auto"/>
          </w:tcPr>
          <w:p w14:paraId="55DA1315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A1AF7DA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E13B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AB2F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non-money-market financial investment funds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</w:t>
            </w:r>
          </w:p>
        </w:tc>
      </w:tr>
      <w:tr w:rsidR="00056080" w:rsidRPr="00AB4984" w14:paraId="1FC7EC47" w14:textId="77777777" w:rsidTr="00AB4984">
        <w:tc>
          <w:tcPr>
            <w:tcW w:w="1701" w:type="dxa"/>
            <w:shd w:val="clear" w:color="auto" w:fill="auto"/>
          </w:tcPr>
          <w:p w14:paraId="7C720FB9" w14:textId="77777777" w:rsidR="00056080" w:rsidRPr="00AB4984" w:rsidRDefault="00056080" w:rsidP="00A8330F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ED22AFC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A83B8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0B6B87" w:rsidDel="002408D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n.e.c</w:t>
            </w:r>
            <w:r w:rsidRPr="00D118CA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056080" w:rsidRPr="00AB4984" w14:paraId="1578D36A" w14:textId="77777777" w:rsidTr="00AB4984">
        <w:tc>
          <w:tcPr>
            <w:tcW w:w="1701" w:type="dxa"/>
            <w:shd w:val="clear" w:color="auto" w:fill="auto"/>
          </w:tcPr>
          <w:p w14:paraId="53C01464" w14:textId="77777777" w:rsidR="00056080" w:rsidRPr="00AB4984" w:rsidRDefault="00056080" w:rsidP="00A8330F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ADB2DCD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A83B8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="00382B0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1013C4" w:rsidRPr="00AB4984" w14:paraId="5038637B" w14:textId="77777777" w:rsidTr="00AB4984">
        <w:tc>
          <w:tcPr>
            <w:tcW w:w="1701" w:type="dxa"/>
            <w:shd w:val="clear" w:color="auto" w:fill="auto"/>
          </w:tcPr>
          <w:p w14:paraId="575336FD" w14:textId="77777777" w:rsidR="001013C4" w:rsidRPr="00AB4984" w:rsidRDefault="001013C4" w:rsidP="00A8330F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E716B91" w14:textId="77777777" w:rsidR="001013C4" w:rsidRPr="007656CC" w:rsidRDefault="001013C4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total reported in </w:t>
            </w:r>
            <w:r w:rsidR="00A83B8A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tem 1.2, </w:t>
            </w:r>
            <w:r w:rsidR="008F0C68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A83B8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="008F0C68" w:rsidRPr="00040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A83B8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 clearing houses</w:t>
            </w:r>
            <w:r w:rsidR="00AB2F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and central counterparties</w:t>
            </w:r>
            <w:r w:rsidR="00382B0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1E4D3C4E" w14:textId="77777777" w:rsidR="00056080" w:rsidRDefault="00056080" w:rsidP="00B83893">
      <w:pPr>
        <w:spacing w:after="240"/>
        <w:jc w:val="both"/>
        <w:rPr>
          <w:rFonts w:ascii="Times New Roman" w:hAnsi="Times New Roman"/>
          <w:sz w:val="24"/>
          <w:szCs w:val="24"/>
        </w:rPr>
        <w:sectPr w:rsidR="00056080" w:rsidSect="00086CE5">
          <w:footerReference w:type="default" r:id="rId21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086CE5" w:rsidRPr="00FC3309" w14:paraId="258791CA" w14:textId="77777777" w:rsidTr="00C80BDB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p w14:paraId="140F2EEA" w14:textId="77777777" w:rsidR="00086CE5" w:rsidRPr="007874D6" w:rsidRDefault="00086CE5" w:rsidP="00A45809">
            <w:pPr>
              <w:pStyle w:val="D2Aform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A</w:t>
            </w:r>
            <w:r w:rsidRPr="007874D6">
              <w:rPr>
                <w:b/>
                <w:sz w:val="32"/>
                <w:szCs w:val="32"/>
              </w:rPr>
              <w:t>RF</w:t>
            </w:r>
            <w:r>
              <w:rPr>
                <w:b/>
                <w:sz w:val="32"/>
                <w:szCs w:val="32"/>
              </w:rPr>
              <w:t>_720_2B</w:t>
            </w:r>
            <w:r w:rsidRPr="007874D6">
              <w:rPr>
                <w:b/>
                <w:sz w:val="32"/>
                <w:szCs w:val="32"/>
              </w:rPr>
              <w:t xml:space="preserve">: </w:t>
            </w:r>
            <w:r>
              <w:rPr>
                <w:b/>
                <w:sz w:val="32"/>
                <w:szCs w:val="32"/>
              </w:rPr>
              <w:t>ABS/RBA Deposits</w:t>
            </w:r>
            <w:r w:rsidRPr="00F95B7E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(</w:t>
            </w:r>
            <w:r w:rsidR="00A45809">
              <w:rPr>
                <w:b/>
                <w:sz w:val="32"/>
                <w:szCs w:val="32"/>
              </w:rPr>
              <w:t>Reduced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</w:tbl>
    <w:p w14:paraId="5CF0B07F" w14:textId="77777777" w:rsidR="00086CE5" w:rsidRPr="00FC3309" w:rsidRDefault="00086CE5" w:rsidP="00086CE5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086CE5" w:rsidRPr="00FC3309" w14:paraId="011CD5B2" w14:textId="77777777" w:rsidTr="00C80BDB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AFE83B" w14:textId="77777777" w:rsidR="00086CE5" w:rsidRPr="007874D6" w:rsidRDefault="00086CE5" w:rsidP="00C80BDB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F6CEF15" w14:textId="77777777" w:rsidR="00086CE5" w:rsidRPr="007874D6" w:rsidRDefault="00086CE5" w:rsidP="00C80BDB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086CE5" w:rsidRPr="00FC3309" w14:paraId="06E49C21" w14:textId="77777777" w:rsidTr="00C80BDB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EB1B4" w14:textId="77777777" w:rsidR="00086CE5" w:rsidRPr="00FC3309" w:rsidRDefault="00086CE5" w:rsidP="00C80BDB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42E64" w14:textId="77777777" w:rsidR="00086CE5" w:rsidRPr="00FC3309" w:rsidRDefault="00086CE5" w:rsidP="00C80BDB">
            <w:pPr>
              <w:pStyle w:val="D2Aform"/>
            </w:pPr>
          </w:p>
        </w:tc>
      </w:tr>
      <w:tr w:rsidR="00086CE5" w:rsidRPr="00FC3309" w14:paraId="50154BA1" w14:textId="77777777" w:rsidTr="00C80BDB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4663C0" w14:textId="77777777" w:rsidR="00086CE5" w:rsidRPr="007874D6" w:rsidRDefault="00086CE5" w:rsidP="00C80BDB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6D7459" w14:textId="77777777" w:rsidR="00086CE5" w:rsidRPr="007874D6" w:rsidRDefault="00086CE5" w:rsidP="00C80BDB">
            <w:pPr>
              <w:pStyle w:val="D2Aform"/>
              <w:rPr>
                <w:b/>
              </w:rPr>
            </w:pPr>
            <w:r w:rsidRPr="007874D6">
              <w:rPr>
                <w:b/>
              </w:rPr>
              <w:t xml:space="preserve">Scale Factor </w:t>
            </w:r>
          </w:p>
        </w:tc>
      </w:tr>
      <w:tr w:rsidR="00086CE5" w:rsidRPr="00FC3309" w14:paraId="08A28959" w14:textId="77777777" w:rsidTr="00C80BDB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33C66" w14:textId="77777777" w:rsidR="00086CE5" w:rsidRPr="00FC3309" w:rsidRDefault="00086CE5" w:rsidP="00C80BDB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0F7E4" w14:textId="77777777" w:rsidR="00086CE5" w:rsidRPr="00FC3309" w:rsidRDefault="00086CE5" w:rsidP="00C80BDB">
            <w:pPr>
              <w:pStyle w:val="D2Aform"/>
            </w:pPr>
          </w:p>
        </w:tc>
      </w:tr>
      <w:tr w:rsidR="00086CE5" w:rsidRPr="00FC3309" w14:paraId="515C8B38" w14:textId="77777777" w:rsidTr="00C80BDB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E7BD28E" w14:textId="77777777" w:rsidR="00086CE5" w:rsidRPr="007874D6" w:rsidRDefault="00086CE5" w:rsidP="00C80BDB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4F497D66" w14:textId="77777777" w:rsidR="00086CE5" w:rsidRPr="00FC3309" w:rsidRDefault="00086CE5" w:rsidP="00C80BDB">
            <w:pPr>
              <w:pStyle w:val="D2Aform"/>
            </w:pPr>
          </w:p>
        </w:tc>
      </w:tr>
      <w:tr w:rsidR="00086CE5" w:rsidRPr="00FC3309" w14:paraId="26570D40" w14:textId="77777777" w:rsidTr="00C80BDB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5C306" w14:textId="77777777" w:rsidR="00086CE5" w:rsidRPr="00FC3309" w:rsidRDefault="00086CE5" w:rsidP="00DD17E1">
            <w:pPr>
              <w:pStyle w:val="D2Aform"/>
            </w:pPr>
            <w: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0327BBAA" w14:textId="77777777" w:rsidR="00086CE5" w:rsidRPr="00FC3309" w:rsidRDefault="00086CE5" w:rsidP="00C80BDB">
            <w:pPr>
              <w:pStyle w:val="D2Aform"/>
            </w:pPr>
          </w:p>
        </w:tc>
      </w:tr>
    </w:tbl>
    <w:p w14:paraId="74A41555" w14:textId="77777777" w:rsidR="00086CE5" w:rsidRPr="00FC3309" w:rsidRDefault="00086CE5" w:rsidP="00086CE5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655"/>
        <w:gridCol w:w="1559"/>
        <w:gridCol w:w="1559"/>
        <w:gridCol w:w="1559"/>
        <w:gridCol w:w="1560"/>
      </w:tblGrid>
      <w:tr w:rsidR="00086CE5" w:rsidRPr="00FC3309" w14:paraId="771DB17E" w14:textId="77777777" w:rsidTr="00C80BDB">
        <w:trPr>
          <w:trHeight w:val="397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360DA" w14:textId="77777777" w:rsidR="00086CE5" w:rsidRPr="00FC3309" w:rsidRDefault="00086CE5" w:rsidP="00C80BD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9377884" w14:textId="77777777" w:rsidR="00086CE5" w:rsidRPr="007874D6" w:rsidRDefault="00086CE5" w:rsidP="00C80B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Transaction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0173A51" w14:textId="77777777" w:rsidR="00086CE5" w:rsidRPr="007874D6" w:rsidRDefault="00086CE5" w:rsidP="00C80B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Non-transaction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6251184" w14:textId="77777777" w:rsidR="00086CE5" w:rsidRPr="007874D6" w:rsidRDefault="00086CE5" w:rsidP="00C80BDB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</w:tr>
      <w:tr w:rsidR="00086CE5" w:rsidRPr="00FC3309" w14:paraId="4327850C" w14:textId="77777777" w:rsidTr="00C80BDB">
        <w:trPr>
          <w:trHeight w:val="397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25FC" w14:textId="77777777" w:rsidR="00086CE5" w:rsidRPr="00FC3309" w:rsidRDefault="00086CE5" w:rsidP="00C80BD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10E16" w14:textId="77777777" w:rsidR="00086CE5" w:rsidRPr="007874D6" w:rsidRDefault="00086CE5" w:rsidP="00C80B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63E27" w14:textId="77777777" w:rsidR="00086CE5" w:rsidRPr="007874D6" w:rsidRDefault="00086CE5" w:rsidP="00C80B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Fixed-t</w:t>
            </w:r>
            <w:r w:rsidRPr="00332A1E">
              <w:rPr>
                <w:b/>
                <w:sz w:val="20"/>
                <w:szCs w:val="20"/>
              </w:rPr>
              <w:t xml:space="preserve">erm </w:t>
            </w:r>
            <w:r>
              <w:rPr>
                <w:b/>
                <w:sz w:val="20"/>
                <w:szCs w:val="20"/>
              </w:rPr>
              <w:t>d</w:t>
            </w:r>
            <w:r w:rsidRPr="00332A1E">
              <w:rPr>
                <w:b/>
                <w:sz w:val="20"/>
                <w:szCs w:val="20"/>
              </w:rPr>
              <w:t>eposits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35B480A" w14:textId="77777777" w:rsidR="00086CE5" w:rsidRPr="007874D6" w:rsidRDefault="00086CE5" w:rsidP="00C80B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332A1E">
              <w:rPr>
                <w:b/>
                <w:sz w:val="20"/>
                <w:szCs w:val="20"/>
              </w:rPr>
              <w:t>Other non-transaction deposit</w:t>
            </w:r>
            <w:r>
              <w:rPr>
                <w:b/>
                <w:sz w:val="20"/>
                <w:szCs w:val="20"/>
              </w:rPr>
              <w:t>s</w:t>
            </w:r>
            <w:r w:rsidRPr="00332A1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0FE79ABA" w14:textId="77777777" w:rsidR="00086CE5" w:rsidRPr="007874D6" w:rsidRDefault="00086CE5" w:rsidP="00C80B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332A1E">
              <w:rPr>
                <w:b/>
                <w:sz w:val="20"/>
                <w:szCs w:val="20"/>
              </w:rPr>
              <w:t>Total deposit</w:t>
            </w:r>
            <w:r>
              <w:rPr>
                <w:b/>
                <w:sz w:val="20"/>
                <w:szCs w:val="20"/>
              </w:rPr>
              <w:t>s</w:t>
            </w:r>
            <w:r w:rsidRPr="00332A1E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086CE5" w:rsidRPr="00FC3309" w14:paraId="0604C66C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EF08" w14:textId="77777777" w:rsidR="00086CE5" w:rsidRPr="00FC3309" w:rsidRDefault="00086CE5" w:rsidP="00C80BD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9DF4C" w14:textId="77777777" w:rsidR="00086CE5" w:rsidRPr="007874D6" w:rsidRDefault="00086CE5" w:rsidP="00C80B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834D6" w14:textId="77777777" w:rsidR="00086CE5" w:rsidRPr="007874D6" w:rsidRDefault="00086CE5" w:rsidP="00C80B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2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FC17F" w14:textId="77777777" w:rsidR="00086CE5" w:rsidRPr="007874D6" w:rsidRDefault="00086CE5" w:rsidP="00C80B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3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EF11E" w14:textId="77777777" w:rsidR="00086CE5" w:rsidRPr="007874D6" w:rsidRDefault="00086CE5" w:rsidP="00C80B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086CE5" w:rsidRPr="00FC3309" w14:paraId="7115B225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CB65" w14:textId="77777777" w:rsidR="00086CE5" w:rsidRPr="006B7165" w:rsidRDefault="00086CE5" w:rsidP="00C80BDB">
            <w:pPr>
              <w:pStyle w:val="D2Aform"/>
              <w:numPr>
                <w:ilvl w:val="0"/>
                <w:numId w:val="36"/>
              </w:numPr>
              <w:rPr>
                <w:b/>
              </w:rPr>
            </w:pPr>
            <w:r w:rsidRPr="00332A1E">
              <w:rPr>
                <w:b/>
              </w:rPr>
              <w:t>Total deposit</w:t>
            </w:r>
            <w:r>
              <w:rPr>
                <w:b/>
              </w:rPr>
              <w:t>s</w:t>
            </w:r>
            <w:r w:rsidRPr="00332A1E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75390F9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BED6B8A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434F24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7401940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34862576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0260E" w14:textId="77777777" w:rsidR="00086CE5" w:rsidRPr="00332A1E" w:rsidRDefault="00086CE5" w:rsidP="00C80BDB">
            <w:pPr>
              <w:pStyle w:val="D2Aform"/>
              <w:numPr>
                <w:ilvl w:val="1"/>
                <w:numId w:val="36"/>
              </w:numPr>
            </w:pPr>
            <w:r>
              <w:t xml:space="preserve">Resident deposits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BA0E796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6E15309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D3B6F8A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32D0EF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3EFA7723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7E208" w14:textId="77777777" w:rsidR="00086CE5" w:rsidRPr="00332A1E" w:rsidRDefault="00086CE5" w:rsidP="00C80BDB">
            <w:pPr>
              <w:pStyle w:val="D2Aform"/>
              <w:numPr>
                <w:ilvl w:val="2"/>
                <w:numId w:val="36"/>
              </w:numPr>
            </w:pPr>
            <w:r w:rsidRPr="00332A1E">
              <w:t>Households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70F4B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8789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68410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13525DE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4D79A941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94A1D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E10C95">
              <w:rPr>
                <w:i/>
              </w:rPr>
              <w:t>of which:</w:t>
            </w:r>
            <w:r w:rsidRPr="00332A1E">
              <w:t xml:space="preserve"> Housing loan offset accounts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D108E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0DF25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D53D3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6D5A723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2AED0AE6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EFDA7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E10C95">
              <w:rPr>
                <w:i/>
              </w:rPr>
              <w:t>of which:</w:t>
            </w:r>
            <w:r w:rsidRPr="00332A1E">
              <w:t xml:space="preserve"> Retirement savings accounts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5BDBF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D0634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3CD1C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008B4E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23ABC132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7F20B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>
              <w:rPr>
                <w:i/>
              </w:rPr>
              <w:t xml:space="preserve">of which: </w:t>
            </w:r>
            <w:r>
              <w:t>Non-interest-bearing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D7DB1" w14:textId="77777777" w:rsidR="00086CE5" w:rsidRPr="00323313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C624" w14:textId="77777777" w:rsidR="00086CE5" w:rsidRPr="00323313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D40ED" w14:textId="77777777" w:rsidR="00086CE5" w:rsidRPr="00323313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8508283" w14:textId="77777777" w:rsidR="00086CE5" w:rsidRPr="00323313" w:rsidRDefault="00086CE5" w:rsidP="00C80BDB">
            <w:pPr>
              <w:pStyle w:val="D2Aform"/>
              <w:jc w:val="center"/>
            </w:pPr>
          </w:p>
        </w:tc>
      </w:tr>
      <w:tr w:rsidR="00086CE5" w:rsidRPr="00FC3309" w14:paraId="10E0F83E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F5A55" w14:textId="77777777" w:rsidR="00086CE5" w:rsidRPr="00332A1E" w:rsidRDefault="00086CE5" w:rsidP="00C80BDB">
            <w:pPr>
              <w:pStyle w:val="D2Aform"/>
              <w:numPr>
                <w:ilvl w:val="2"/>
                <w:numId w:val="36"/>
              </w:numPr>
            </w:pPr>
            <w:r w:rsidRPr="00332A1E">
              <w:t xml:space="preserve">Community </w:t>
            </w:r>
            <w:r>
              <w:t>s</w:t>
            </w:r>
            <w:r w:rsidRPr="00332A1E">
              <w:t xml:space="preserve">ervice </w:t>
            </w:r>
            <w:r>
              <w:t>o</w:t>
            </w:r>
            <w:r w:rsidRPr="00332A1E">
              <w:t>rganisations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92713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CE695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6C470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0ABC27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29F9AA8D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00E5C" w14:textId="77777777" w:rsidR="00086CE5" w:rsidRPr="00332A1E" w:rsidRDefault="00086CE5" w:rsidP="00C80BDB">
            <w:pPr>
              <w:pStyle w:val="D2Aform"/>
              <w:numPr>
                <w:ilvl w:val="2"/>
                <w:numId w:val="36"/>
              </w:numPr>
            </w:pPr>
            <w:r>
              <w:t>Non-financial businesses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4539CDE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6B5A206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115B4EB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8CA7510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07981AFE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09E7D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>Private non-financial investment funds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D1540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50B0C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59A2F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DB8DA37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5A1DBD37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03FC9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>Other private non-financial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C0718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8EDFA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E4385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8A12BE4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4C2DE89D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0DCB1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>Private unincorporated businesses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F59DA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DB16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9B21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86F2D69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098451BB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1B637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 xml:space="preserve">State, territory </w:t>
            </w:r>
            <w:r>
              <w:t>and</w:t>
            </w:r>
            <w:r w:rsidRPr="00332A1E">
              <w:t xml:space="preserve"> local government non-financial</w:t>
            </w:r>
            <w:r>
              <w:t xml:space="preserve">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81407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52549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44C12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0B70D42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7D319967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0219E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 xml:space="preserve">Commonwealth </w:t>
            </w:r>
            <w:r>
              <w:t>G</w:t>
            </w:r>
            <w:r w:rsidRPr="00332A1E">
              <w:t xml:space="preserve">overnment non-financial </w:t>
            </w:r>
            <w:r>
              <w:t>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66F99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3FD76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F74E4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3D428E5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3FDF9F68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6F7CE" w14:textId="77777777" w:rsidR="00086CE5" w:rsidRPr="00332A1E" w:rsidRDefault="00086CE5" w:rsidP="00C80BDB">
            <w:pPr>
              <w:pStyle w:val="D2Aform"/>
              <w:numPr>
                <w:ilvl w:val="2"/>
                <w:numId w:val="36"/>
              </w:numPr>
            </w:pPr>
            <w:r>
              <w:t>General government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BED8F8D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3A8D57D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F12D7E8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F19B4D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693E94CE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328BC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>
              <w:lastRenderedPageBreak/>
              <w:t>S</w:t>
            </w:r>
            <w:r w:rsidRPr="00332A1E">
              <w:t xml:space="preserve">tate, territory </w:t>
            </w:r>
            <w:r>
              <w:t>and</w:t>
            </w:r>
            <w:r w:rsidRPr="00332A1E">
              <w:t xml:space="preserve"> local general government</w:t>
            </w:r>
            <w:r w:rsidRPr="00332A1E" w:rsidDel="002C5B65"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E6082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91526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D2171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268CAF2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7FC63D7E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F9C72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>Commonwealth general government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193B0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B8B59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DA8F3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0776765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522F4459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206A1" w14:textId="77777777" w:rsidR="00086CE5" w:rsidRPr="00332A1E" w:rsidRDefault="00086CE5" w:rsidP="00C80BDB">
            <w:pPr>
              <w:pStyle w:val="D2Aform"/>
              <w:numPr>
                <w:ilvl w:val="2"/>
                <w:numId w:val="36"/>
              </w:numPr>
            </w:pPr>
            <w:r>
              <w:t xml:space="preserve">Financial </w:t>
            </w:r>
            <w:r w:rsidR="00AB2F11">
              <w:t>i</w:t>
            </w:r>
            <w:r>
              <w:t>nstitutions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1353D9B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2894B88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82393A5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E408B9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4FF4131C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DEB70" w14:textId="77777777" w:rsidR="00086CE5" w:rsidRPr="00332A1E" w:rsidRDefault="00EA3C79" w:rsidP="00EA3C79">
            <w:pPr>
              <w:pStyle w:val="D2Aform"/>
              <w:numPr>
                <w:ilvl w:val="3"/>
                <w:numId w:val="36"/>
              </w:numPr>
            </w:pPr>
            <w:r>
              <w:t>RBA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E111E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34EE4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653FF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A815DB0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5A5DE242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E01D8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>ADIs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9B228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47794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C5ACF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447C36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404C609B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DD21F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>Registered financial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2C86D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FDD48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8EB46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E06A748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2DFD5372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2DFEB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>Central borrowing authorities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50A65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C9E3B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F1999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35C617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7167B512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71640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>Life insurance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D8D48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202E9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672F2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2480A2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0E89CDD2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A54DF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>Other insurance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6C70D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27F9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D44A9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2FF2FF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7FE2421A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9B912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>Self-managed superannuation funds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DC1D4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1B722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B7A62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1E2ABB6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1EC2D033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EC93F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>Other superannuation funds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B3BA6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C06E8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19D36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5923E4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655EF644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9FD5C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>
              <w:t xml:space="preserve">Financial auxiliaries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97B2E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557F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7D56A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022E2AD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6E106231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A835F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>
              <w:t>Securitisers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E7FDF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C55DE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706E7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C0C348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4CA87F43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3E51F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332A1E">
              <w:t>Money</w:t>
            </w:r>
            <w:r>
              <w:t>-</w:t>
            </w:r>
            <w:r w:rsidRPr="00332A1E">
              <w:t>market investment funds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9785B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B0755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544A3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C56E554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48689400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70C92" w14:textId="77777777" w:rsidR="00086CE5" w:rsidRPr="00332A1E" w:rsidRDefault="00086CE5" w:rsidP="00C80BDB">
            <w:pPr>
              <w:pStyle w:val="D2Aform"/>
              <w:numPr>
                <w:ilvl w:val="3"/>
                <w:numId w:val="36"/>
              </w:numPr>
            </w:pPr>
            <w:r w:rsidRPr="00E10C95">
              <w:t>Non-money</w:t>
            </w:r>
            <w:r>
              <w:t>-</w:t>
            </w:r>
            <w:r w:rsidRPr="00E10C95">
              <w:t>market</w:t>
            </w:r>
            <w:r>
              <w:t xml:space="preserve"> financial</w:t>
            </w:r>
            <w:r w:rsidRPr="00E10C95">
              <w:t xml:space="preserve"> investment funds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A3813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5EE44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29DD7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19E13C1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7B5838A3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2A960" w14:textId="77777777" w:rsidR="00086CE5" w:rsidRPr="00E10C95" w:rsidRDefault="00086CE5" w:rsidP="00C80BDB">
            <w:pPr>
              <w:pStyle w:val="D2Aform"/>
              <w:numPr>
                <w:ilvl w:val="3"/>
                <w:numId w:val="36"/>
              </w:numPr>
            </w:pPr>
            <w:r>
              <w:t>F</w:t>
            </w:r>
            <w:r w:rsidRPr="00E10C95">
              <w:t>inancial institutions</w:t>
            </w:r>
            <w:r>
              <w:t xml:space="preserve"> n.e.c.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8BEDC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EE8D8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78807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A1A3B0E" w14:textId="77777777" w:rsidR="00086CE5" w:rsidRDefault="00086CE5" w:rsidP="00C80BDB">
            <w:pPr>
              <w:pStyle w:val="D2Aform"/>
              <w:jc w:val="center"/>
            </w:pPr>
          </w:p>
        </w:tc>
      </w:tr>
      <w:tr w:rsidR="00086CE5" w:rsidRPr="00FC3309" w14:paraId="1E8E672A" w14:textId="77777777" w:rsidTr="00C80BDB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1BA08" w14:textId="77777777" w:rsidR="00086CE5" w:rsidRPr="00E10C95" w:rsidRDefault="00086CE5" w:rsidP="00C80BDB">
            <w:pPr>
              <w:pStyle w:val="D2Aform"/>
              <w:numPr>
                <w:ilvl w:val="1"/>
                <w:numId w:val="36"/>
              </w:numPr>
            </w:pPr>
            <w:r>
              <w:t xml:space="preserve">Non-resident deposits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A7F46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18D62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990C3" w14:textId="77777777" w:rsidR="00086CE5" w:rsidRDefault="00086CE5" w:rsidP="00C80BDB">
            <w:pPr>
              <w:pStyle w:val="D2Aform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D37077" w14:textId="77777777" w:rsidR="00086CE5" w:rsidRDefault="00086CE5" w:rsidP="00C80BDB">
            <w:pPr>
              <w:pStyle w:val="D2Aform"/>
              <w:jc w:val="center"/>
            </w:pPr>
          </w:p>
        </w:tc>
      </w:tr>
    </w:tbl>
    <w:p w14:paraId="5818793E" w14:textId="77777777" w:rsidR="00415E32" w:rsidRDefault="00415E32" w:rsidP="00382B00">
      <w:pPr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  <w:sectPr w:rsidR="00415E32" w:rsidSect="00086CE5">
          <w:footerReference w:type="default" r:id="rId22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3DF02833" w14:textId="77777777" w:rsidR="00086CE5" w:rsidRPr="00AB4984" w:rsidRDefault="00086CE5" w:rsidP="00086CE5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Form </w:t>
      </w:r>
      <w:r>
        <w:rPr>
          <w:rFonts w:ascii="Arial" w:hAnsi="Arial" w:cs="Arial"/>
          <w:b/>
          <w:sz w:val="40"/>
          <w:szCs w:val="40"/>
        </w:rPr>
        <w:t>720.2B</w:t>
      </w:r>
    </w:p>
    <w:p w14:paraId="4142FCDA" w14:textId="77777777" w:rsidR="00086CE5" w:rsidRPr="00AB4984" w:rsidRDefault="00086CE5" w:rsidP="00086CE5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>
        <w:rPr>
          <w:rFonts w:ascii="Arial" w:hAnsi="Arial" w:cs="Arial"/>
          <w:b/>
          <w:sz w:val="40"/>
          <w:szCs w:val="40"/>
        </w:rPr>
        <w:t>Deposits (</w:t>
      </w:r>
      <w:r w:rsidR="00A45809">
        <w:rPr>
          <w:rFonts w:ascii="Arial" w:hAnsi="Arial" w:cs="Arial"/>
          <w:b/>
          <w:sz w:val="40"/>
          <w:szCs w:val="40"/>
        </w:rPr>
        <w:t>Reduced</w:t>
      </w:r>
      <w:r>
        <w:rPr>
          <w:rFonts w:ascii="Arial" w:hAnsi="Arial" w:cs="Arial"/>
          <w:b/>
          <w:sz w:val="40"/>
          <w:szCs w:val="40"/>
        </w:rPr>
        <w:t>)</w:t>
      </w:r>
    </w:p>
    <w:p w14:paraId="41EB063F" w14:textId="77777777" w:rsidR="00086CE5" w:rsidRPr="00B83893" w:rsidRDefault="00086CE5" w:rsidP="00086CE5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B83893">
        <w:rPr>
          <w:rFonts w:ascii="Arial" w:hAnsi="Arial" w:cs="Arial"/>
          <w:b/>
          <w:sz w:val="32"/>
          <w:szCs w:val="40"/>
        </w:rPr>
        <w:t>Instructions</w:t>
      </w:r>
    </w:p>
    <w:p w14:paraId="705B6A90" w14:textId="77777777" w:rsidR="00086CE5" w:rsidRPr="00AB4984" w:rsidRDefault="00086CE5" w:rsidP="00086CE5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assist completion of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>
        <w:rPr>
          <w:rFonts w:ascii="Times New Roman" w:eastAsia="Times" w:hAnsi="Times New Roman"/>
          <w:i/>
          <w:sz w:val="24"/>
          <w:szCs w:val="24"/>
        </w:rPr>
        <w:t>Form ARF 720.2B ABS/RBA Deposits (</w:t>
      </w:r>
      <w:r w:rsidR="00A45809">
        <w:rPr>
          <w:rFonts w:ascii="Times New Roman" w:eastAsia="Times" w:hAnsi="Times New Roman"/>
          <w:i/>
          <w:sz w:val="24"/>
          <w:szCs w:val="24"/>
        </w:rPr>
        <w:t>Reduced</w:t>
      </w:r>
      <w:r>
        <w:rPr>
          <w:rFonts w:ascii="Times New Roman" w:eastAsia="Times" w:hAnsi="Times New Roman"/>
          <w:i/>
          <w:sz w:val="24"/>
          <w:szCs w:val="24"/>
        </w:rPr>
        <w:t xml:space="preserve">) </w:t>
      </w:r>
      <w:r>
        <w:rPr>
          <w:rFonts w:ascii="Times New Roman" w:eastAsia="Times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ARF 720.2B)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 w:rsidRPr="00BF07D1">
        <w:rPr>
          <w:rFonts w:ascii="Times New Roman" w:hAnsi="Times New Roman"/>
          <w:sz w:val="24"/>
          <w:szCs w:val="24"/>
        </w:rPr>
        <w:t>ARF 720.</w:t>
      </w:r>
      <w:r>
        <w:rPr>
          <w:rFonts w:ascii="Times New Roman" w:hAnsi="Times New Roman"/>
          <w:sz w:val="24"/>
          <w:szCs w:val="24"/>
        </w:rPr>
        <w:t>2</w:t>
      </w:r>
      <w:r w:rsidRPr="00BF07D1">
        <w:rPr>
          <w:rFonts w:ascii="Times New Roman" w:hAnsi="Times New Roman"/>
          <w:sz w:val="24"/>
          <w:szCs w:val="24"/>
        </w:rPr>
        <w:t>B</w:t>
      </w:r>
      <w:r w:rsidRPr="00BF07D1">
        <w:rPr>
          <w:rFonts w:ascii="Arial" w:hAnsi="Arial" w:cs="Arial"/>
          <w:b/>
          <w:sz w:val="40"/>
          <w:szCs w:val="40"/>
        </w:rPr>
        <w:t xml:space="preserve"> </w:t>
      </w:r>
      <w:r w:rsidRPr="002220F3">
        <w:rPr>
          <w:rFonts w:ascii="Times New Roman" w:hAnsi="Times New Roman"/>
          <w:sz w:val="24"/>
          <w:szCs w:val="24"/>
        </w:rPr>
        <w:t>collects</w:t>
      </w:r>
      <w:r w:rsidRPr="00AB4984">
        <w:rPr>
          <w:rFonts w:ascii="Times New Roman" w:hAnsi="Times New Roman"/>
          <w:sz w:val="24"/>
          <w:szCs w:val="24"/>
        </w:rPr>
        <w:t xml:space="preserve"> information relating to </w:t>
      </w:r>
      <w:r>
        <w:rPr>
          <w:rFonts w:ascii="Times New Roman" w:hAnsi="Times New Roman"/>
          <w:b/>
          <w:i/>
          <w:sz w:val="24"/>
          <w:szCs w:val="24"/>
        </w:rPr>
        <w:t>deposits</w:t>
      </w:r>
      <w:r w:rsidRPr="00115DF2">
        <w:rPr>
          <w:rFonts w:ascii="Times New Roman" w:hAnsi="Times New Roman"/>
          <w:i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7E1401AE" w14:textId="77777777" w:rsidR="00086CE5" w:rsidRPr="00BF07D1" w:rsidRDefault="00086CE5" w:rsidP="00086CE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in </w:t>
      </w:r>
      <w:r w:rsidRPr="00BF07D1">
        <w:rPr>
          <w:rFonts w:ascii="Times New Roman" w:hAnsi="Times New Roman"/>
          <w:sz w:val="24"/>
          <w:szCs w:val="24"/>
        </w:rPr>
        <w:t xml:space="preserve">ARF </w:t>
      </w:r>
      <w:r>
        <w:rPr>
          <w:rFonts w:ascii="Times New Roman" w:hAnsi="Times New Roman"/>
          <w:sz w:val="24"/>
          <w:szCs w:val="24"/>
        </w:rPr>
        <w:t>720.2</w:t>
      </w:r>
      <w:r w:rsidRPr="00BF07D1">
        <w:rPr>
          <w:rFonts w:ascii="Times New Roman" w:hAnsi="Times New Roman"/>
          <w:sz w:val="24"/>
          <w:szCs w:val="24"/>
        </w:rPr>
        <w:t xml:space="preserve">B </w:t>
      </w:r>
      <w:r w:rsidRPr="002220F3">
        <w:rPr>
          <w:rFonts w:ascii="Times New Roman" w:hAnsi="Times New Roman"/>
          <w:sz w:val="24"/>
          <w:szCs w:val="24"/>
        </w:rPr>
        <w:t>is required primarily</w:t>
      </w:r>
      <w:r w:rsidRPr="00AB4984">
        <w:rPr>
          <w:rFonts w:ascii="Times New Roman" w:hAnsi="Times New Roman"/>
          <w:sz w:val="24"/>
          <w:szCs w:val="24"/>
        </w:rPr>
        <w:t xml:space="preserve"> for purposes of the </w:t>
      </w:r>
      <w:r w:rsidRPr="00BF07D1">
        <w:rPr>
          <w:rFonts w:ascii="Times New Roman" w:hAnsi="Times New Roman"/>
          <w:b/>
          <w:i/>
          <w:sz w:val="24"/>
          <w:szCs w:val="24"/>
        </w:rPr>
        <w:t>ABS</w:t>
      </w:r>
      <w:r w:rsidRPr="00AB4984">
        <w:rPr>
          <w:rFonts w:ascii="Times New Roman" w:hAnsi="Times New Roman"/>
          <w:sz w:val="24"/>
          <w:szCs w:val="24"/>
        </w:rPr>
        <w:t xml:space="preserve"> and the </w:t>
      </w:r>
      <w:r w:rsidRPr="00AB4984">
        <w:rPr>
          <w:rFonts w:ascii="Times New Roman" w:hAnsi="Times New Roman"/>
          <w:b/>
          <w:i/>
          <w:sz w:val="24"/>
          <w:szCs w:val="24"/>
        </w:rPr>
        <w:t>RBA</w:t>
      </w:r>
      <w:r w:rsidRPr="00115DF2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Items on ARF 720.2</w:t>
      </w:r>
      <w:r w:rsidRPr="00BF07D1">
        <w:rPr>
          <w:rFonts w:ascii="Times New Roman" w:hAnsi="Times New Roman"/>
          <w:sz w:val="24"/>
          <w:szCs w:val="24"/>
        </w:rPr>
        <w:t>B</w:t>
      </w:r>
      <w:r w:rsidRPr="002220F3">
        <w:rPr>
          <w:rFonts w:ascii="Times New Roman" w:hAnsi="Times New Roman"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>are required for various purposes, including the compilation of Australia’s National Accounts and the calculation of the monetary aggregates.</w:t>
      </w:r>
      <w:r>
        <w:rPr>
          <w:rFonts w:ascii="Times New Roman" w:hAnsi="Times New Roman"/>
          <w:sz w:val="24"/>
          <w:szCs w:val="24"/>
        </w:rPr>
        <w:t xml:space="preserve">  Information reported in </w:t>
      </w:r>
      <w:r w:rsidR="00283864">
        <w:rPr>
          <w:rFonts w:ascii="Times New Roman" w:hAnsi="Times New Roman"/>
          <w:sz w:val="24"/>
          <w:szCs w:val="24"/>
        </w:rPr>
        <w:t>ARF 720.2</w:t>
      </w:r>
      <w:r w:rsidRPr="00BF07D1">
        <w:rPr>
          <w:rFonts w:ascii="Times New Roman" w:hAnsi="Times New Roman"/>
          <w:sz w:val="24"/>
          <w:szCs w:val="24"/>
        </w:rPr>
        <w:t xml:space="preserve">B </w:t>
      </w:r>
      <w:r w:rsidRPr="002220F3">
        <w:rPr>
          <w:rFonts w:ascii="Times New Roman" w:hAnsi="Times New Roman"/>
          <w:sz w:val="24"/>
          <w:szCs w:val="24"/>
        </w:rPr>
        <w:t>may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AB4984">
        <w:rPr>
          <w:rFonts w:ascii="Times New Roman" w:hAnsi="Times New Roman"/>
          <w:sz w:val="24"/>
          <w:szCs w:val="24"/>
        </w:rPr>
        <w:t xml:space="preserve">be used by </w:t>
      </w:r>
      <w:r w:rsidRPr="00115DF2">
        <w:rPr>
          <w:rFonts w:ascii="Times New Roman" w:hAnsi="Times New Roman"/>
          <w:b/>
          <w:i/>
          <w:sz w:val="24"/>
          <w:szCs w:val="24"/>
        </w:rPr>
        <w:t>APRA</w:t>
      </w:r>
      <w:r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>
        <w:rPr>
          <w:rFonts w:ascii="Times New Roman" w:hAnsi="Times New Roman"/>
          <w:sz w:val="24"/>
          <w:szCs w:val="24"/>
        </w:rPr>
        <w:t xml:space="preserve">ion purposes. </w:t>
      </w:r>
    </w:p>
    <w:p w14:paraId="60917BA7" w14:textId="77777777" w:rsidR="00086CE5" w:rsidRPr="00B83893" w:rsidRDefault="00086CE5" w:rsidP="00086CE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B83893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484190DB" w14:textId="77777777" w:rsidR="00086CE5" w:rsidRPr="002220F3" w:rsidRDefault="00086CE5" w:rsidP="00086CE5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F07D1">
        <w:rPr>
          <w:rFonts w:ascii="Times New Roman" w:hAnsi="Times New Roman"/>
          <w:sz w:val="24"/>
          <w:szCs w:val="24"/>
        </w:rPr>
        <w:t xml:space="preserve">ARF 720.2B </w:t>
      </w:r>
      <w:r w:rsidRPr="002220F3">
        <w:rPr>
          <w:rFonts w:ascii="Times New Roman" w:hAnsi="Times New Roman"/>
          <w:sz w:val="24"/>
          <w:szCs w:val="24"/>
        </w:rPr>
        <w:t>must</w:t>
      </w:r>
      <w:r>
        <w:rPr>
          <w:rFonts w:ascii="Times New Roman" w:hAnsi="Times New Roman"/>
          <w:sz w:val="24"/>
          <w:szCs w:val="24"/>
        </w:rPr>
        <w:t xml:space="preserve"> be completed be completed by each </w:t>
      </w:r>
      <w:r>
        <w:rPr>
          <w:rFonts w:ascii="Times New Roman" w:hAnsi="Times New Roman"/>
          <w:b/>
          <w:i/>
          <w:sz w:val="24"/>
          <w:szCs w:val="24"/>
        </w:rPr>
        <w:t xml:space="preserve">ADI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 xml:space="preserve">RFC </w:t>
      </w:r>
      <w:r w:rsidRPr="006A0E13">
        <w:rPr>
          <w:rFonts w:ascii="Times New Roman" w:hAnsi="Times New Roman"/>
          <w:sz w:val="24"/>
          <w:szCs w:val="24"/>
        </w:rPr>
        <w:t xml:space="preserve">to which this Reporting Standard applies under paragraph 4 </w:t>
      </w:r>
      <w:r w:rsidR="00563539">
        <w:rPr>
          <w:rFonts w:ascii="Times New Roman" w:hAnsi="Times New Roman"/>
          <w:sz w:val="24"/>
          <w:szCs w:val="24"/>
        </w:rPr>
        <w:t>or</w:t>
      </w:r>
      <w:r w:rsidR="00563539" w:rsidRPr="006A0E13">
        <w:rPr>
          <w:rFonts w:ascii="Times New Roman" w:hAnsi="Times New Roman"/>
          <w:sz w:val="24"/>
          <w:szCs w:val="24"/>
        </w:rPr>
        <w:t xml:space="preserve"> </w:t>
      </w:r>
      <w:r w:rsidRPr="006A0E13">
        <w:rPr>
          <w:rFonts w:ascii="Times New Roman" w:hAnsi="Times New Roman"/>
          <w:sz w:val="24"/>
          <w:szCs w:val="24"/>
        </w:rPr>
        <w:t>5</w:t>
      </w:r>
      <w:r w:rsidRPr="00115DF2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165EFD93" w14:textId="77777777" w:rsidR="00086CE5" w:rsidRPr="00B83893" w:rsidRDefault="00086CE5" w:rsidP="00086CE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B83893">
        <w:rPr>
          <w:rFonts w:ascii="Arial" w:hAnsi="Arial" w:cs="Arial"/>
          <w:b/>
          <w:sz w:val="24"/>
          <w:szCs w:val="32"/>
        </w:rPr>
        <w:t>Reporting basis and unit of measurement</w:t>
      </w:r>
    </w:p>
    <w:p w14:paraId="5532A5FA" w14:textId="77777777" w:rsidR="00086CE5" w:rsidRDefault="00086CE5" w:rsidP="00086CE5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 </w:t>
      </w:r>
    </w:p>
    <w:p w14:paraId="13163CCB" w14:textId="77777777" w:rsidR="00086CE5" w:rsidRPr="00472F9F" w:rsidRDefault="00086CE5" w:rsidP="00086CE5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Items on </w:t>
      </w:r>
      <w:r w:rsidR="00023588">
        <w:rPr>
          <w:rFonts w:ascii="Times New Roman" w:hAnsi="Times New Roman"/>
          <w:sz w:val="24"/>
          <w:szCs w:val="24"/>
        </w:rPr>
        <w:t>ARF 720.2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must be reported as at the end of the </w:t>
      </w:r>
      <w:r w:rsidRPr="000D70B1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5726EA79" w14:textId="77777777" w:rsidR="00086CE5" w:rsidRDefault="00086CE5" w:rsidP="00086CE5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reporting purposes, unless specified otherwise, data are to be entered as a positive number. </w:t>
      </w:r>
    </w:p>
    <w:p w14:paraId="0AFDFCAD" w14:textId="77777777" w:rsidR="00086CE5" w:rsidRPr="005F409E" w:rsidRDefault="00086CE5" w:rsidP="00086CE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5F409E">
        <w:rPr>
          <w:rFonts w:ascii="Arial" w:hAnsi="Arial" w:cs="Arial"/>
          <w:b/>
          <w:sz w:val="24"/>
          <w:szCs w:val="32"/>
        </w:rPr>
        <w:t xml:space="preserve">Counterparties </w:t>
      </w:r>
    </w:p>
    <w:p w14:paraId="4CD32EB8" w14:textId="77777777" w:rsidR="00086CE5" w:rsidRPr="00040594" w:rsidRDefault="00086CE5" w:rsidP="00086CE5">
      <w:pPr>
        <w:spacing w:after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>
        <w:rPr>
          <w:rFonts w:ascii="Times New Roman" w:hAnsi="Times New Roman"/>
          <w:b/>
          <w:i/>
          <w:sz w:val="24"/>
          <w:szCs w:val="24"/>
        </w:rPr>
        <w:t xml:space="preserve">deposits </w:t>
      </w:r>
      <w:r>
        <w:rPr>
          <w:rFonts w:ascii="Times New Roman" w:hAnsi="Times New Roman"/>
          <w:sz w:val="24"/>
          <w:szCs w:val="24"/>
        </w:rPr>
        <w:t xml:space="preserve">by </w:t>
      </w:r>
      <w:r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i/>
          <w:sz w:val="24"/>
          <w:szCs w:val="24"/>
        </w:rPr>
        <w:t>intra-group deposits</w:t>
      </w:r>
      <w:r>
        <w:rPr>
          <w:rFonts w:ascii="Times New Roman" w:hAnsi="Times New Roman"/>
          <w:sz w:val="24"/>
          <w:szCs w:val="24"/>
        </w:rPr>
        <w:t xml:space="preserve">).  Detail on </w:t>
      </w:r>
      <w:r>
        <w:rPr>
          <w:rFonts w:ascii="Times New Roman" w:hAnsi="Times New Roman"/>
          <w:b/>
          <w:i/>
          <w:sz w:val="24"/>
          <w:szCs w:val="24"/>
        </w:rPr>
        <w:t xml:space="preserve">intra-group deposits </w:t>
      </w:r>
      <w:r w:rsidR="00494A12">
        <w:rPr>
          <w:rFonts w:ascii="Times New Roman" w:hAnsi="Times New Roman"/>
          <w:sz w:val="24"/>
          <w:szCs w:val="24"/>
        </w:rPr>
        <w:t>is r</w:t>
      </w:r>
      <w:r>
        <w:rPr>
          <w:rFonts w:ascii="Times New Roman" w:hAnsi="Times New Roman"/>
          <w:sz w:val="24"/>
          <w:szCs w:val="24"/>
        </w:rPr>
        <w:t xml:space="preserve">eported on </w:t>
      </w:r>
      <w:r>
        <w:rPr>
          <w:rFonts w:ascii="Times New Roman" w:hAnsi="Times New Roman"/>
          <w:i/>
          <w:sz w:val="24"/>
          <w:szCs w:val="24"/>
        </w:rPr>
        <w:t xml:space="preserve">Reporting Form ARF 720.3 ABS/RBA Intra-group Assets and Liabilities </w:t>
      </w:r>
      <w:r>
        <w:rPr>
          <w:rFonts w:ascii="Times New Roman" w:hAnsi="Times New Roman"/>
          <w:sz w:val="24"/>
          <w:szCs w:val="24"/>
        </w:rPr>
        <w:t>(ARF 720.3)</w:t>
      </w:r>
      <w:r>
        <w:rPr>
          <w:rFonts w:ascii="Times New Roman" w:hAnsi="Times New Roman"/>
          <w:i/>
          <w:sz w:val="24"/>
          <w:szCs w:val="24"/>
        </w:rPr>
        <w:t xml:space="preserve">.  </w:t>
      </w:r>
    </w:p>
    <w:p w14:paraId="5CB439AF" w14:textId="77777777" w:rsidR="00086CE5" w:rsidRPr="00040594" w:rsidRDefault="00086CE5" w:rsidP="00086CE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Data for </w:t>
      </w:r>
      <w:r w:rsidRPr="007F4E77">
        <w:rPr>
          <w:rFonts w:ascii="Times New Roman" w:hAnsi="Times New Roman"/>
          <w:b/>
          <w:i/>
          <w:sz w:val="24"/>
          <w:szCs w:val="24"/>
        </w:rPr>
        <w:t>resident</w:t>
      </w:r>
      <w:r w:rsidR="006062C3">
        <w:rPr>
          <w:rFonts w:ascii="Times New Roman" w:hAnsi="Times New Roman"/>
          <w:b/>
          <w:i/>
          <w:sz w:val="24"/>
          <w:szCs w:val="24"/>
        </w:rPr>
        <w:t>s</w:t>
      </w:r>
      <w:r w:rsidRPr="007F4E77">
        <w:rPr>
          <w:rFonts w:ascii="Times New Roman" w:hAnsi="Times New Roman"/>
          <w:sz w:val="24"/>
          <w:szCs w:val="24"/>
        </w:rPr>
        <w:t xml:space="preserve"> and </w:t>
      </w:r>
      <w:r w:rsidRPr="007F4E77">
        <w:rPr>
          <w:rFonts w:ascii="Times New Roman" w:hAnsi="Times New Roman"/>
          <w:b/>
          <w:i/>
          <w:sz w:val="24"/>
          <w:szCs w:val="24"/>
        </w:rPr>
        <w:t>non-resident</w:t>
      </w:r>
      <w:r>
        <w:rPr>
          <w:rFonts w:ascii="Times New Roman" w:hAnsi="Times New Roman"/>
          <w:b/>
          <w:i/>
          <w:sz w:val="24"/>
          <w:szCs w:val="24"/>
        </w:rPr>
        <w:t>s</w:t>
      </w:r>
      <w:r w:rsidRPr="007F4E77">
        <w:rPr>
          <w:rFonts w:ascii="Times New Roman" w:hAnsi="Times New Roman"/>
          <w:sz w:val="24"/>
          <w:szCs w:val="24"/>
        </w:rPr>
        <w:t xml:space="preserve"> are collected separately. Note that this treatment differs from </w:t>
      </w:r>
      <w:r>
        <w:rPr>
          <w:rFonts w:ascii="Times New Roman" w:hAnsi="Times New Roman"/>
          <w:i/>
          <w:sz w:val="24"/>
          <w:szCs w:val="24"/>
        </w:rPr>
        <w:t xml:space="preserve">Reporting Form </w:t>
      </w:r>
      <w:r w:rsidRPr="00F82EAA">
        <w:rPr>
          <w:rFonts w:ascii="Times New Roman" w:hAnsi="Times New Roman"/>
          <w:i/>
          <w:sz w:val="24"/>
          <w:szCs w:val="24"/>
        </w:rPr>
        <w:t>ARF 720.0</w:t>
      </w:r>
      <w:r>
        <w:rPr>
          <w:rFonts w:ascii="Times New Roman" w:hAnsi="Times New Roman"/>
          <w:i/>
          <w:sz w:val="24"/>
          <w:szCs w:val="24"/>
        </w:rPr>
        <w:t>A/B Statement of Financial Position (</w:t>
      </w:r>
      <w:r w:rsidR="00A45809">
        <w:rPr>
          <w:rFonts w:ascii="Times New Roman" w:hAnsi="Times New Roman"/>
          <w:i/>
          <w:sz w:val="24"/>
          <w:szCs w:val="24"/>
        </w:rPr>
        <w:t>Standard</w:t>
      </w:r>
      <w:r>
        <w:rPr>
          <w:rFonts w:ascii="Times New Roman" w:hAnsi="Times New Roman"/>
          <w:i/>
          <w:sz w:val="24"/>
          <w:szCs w:val="24"/>
        </w:rPr>
        <w:t>)/(</w:t>
      </w:r>
      <w:r w:rsidR="00A45809">
        <w:rPr>
          <w:rFonts w:ascii="Times New Roman" w:hAnsi="Times New Roman"/>
          <w:i/>
          <w:sz w:val="24"/>
          <w:szCs w:val="24"/>
        </w:rPr>
        <w:t>Reduced</w:t>
      </w:r>
      <w:r>
        <w:rPr>
          <w:rFonts w:ascii="Times New Roman" w:hAnsi="Times New Roman"/>
          <w:i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(ARF 720.0A/B)</w:t>
      </w:r>
      <w:r>
        <w:rPr>
          <w:rFonts w:ascii="Times New Roman" w:hAnsi="Times New Roman"/>
          <w:i/>
          <w:sz w:val="24"/>
          <w:szCs w:val="24"/>
        </w:rPr>
        <w:t>,</w:t>
      </w:r>
      <w:r w:rsidRPr="00AB4984">
        <w:rPr>
          <w:rFonts w:ascii="Arial" w:hAnsi="Arial" w:cs="Arial"/>
          <w:b/>
          <w:i/>
          <w:sz w:val="40"/>
          <w:szCs w:val="40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where </w:t>
      </w:r>
      <w:r>
        <w:rPr>
          <w:rFonts w:ascii="Times New Roman" w:hAnsi="Times New Roman"/>
          <w:b/>
          <w:i/>
          <w:sz w:val="24"/>
          <w:szCs w:val="24"/>
        </w:rPr>
        <w:t>deposits</w:t>
      </w:r>
      <w:r w:rsidRPr="007F4E77">
        <w:rPr>
          <w:rFonts w:ascii="Times New Roman" w:hAnsi="Times New Roman"/>
          <w:sz w:val="24"/>
          <w:szCs w:val="24"/>
        </w:rPr>
        <w:t xml:space="preserve"> by </w:t>
      </w:r>
      <w:r>
        <w:rPr>
          <w:rFonts w:ascii="Times New Roman" w:hAnsi="Times New Roman"/>
          <w:b/>
          <w:i/>
          <w:sz w:val="24"/>
          <w:szCs w:val="24"/>
        </w:rPr>
        <w:t>non-residents</w:t>
      </w:r>
      <w:r w:rsidRPr="007F4E77">
        <w:rPr>
          <w:rFonts w:ascii="Times New Roman" w:hAnsi="Times New Roman"/>
          <w:sz w:val="24"/>
          <w:szCs w:val="24"/>
        </w:rPr>
        <w:t xml:space="preserve"> are not separately identified.  </w:t>
      </w:r>
    </w:p>
    <w:p w14:paraId="0915DD8C" w14:textId="77777777" w:rsidR="00086CE5" w:rsidRPr="005F409E" w:rsidRDefault="00086CE5" w:rsidP="00086CE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5F409E">
        <w:rPr>
          <w:rFonts w:ascii="Arial" w:hAnsi="Arial" w:cs="Arial"/>
          <w:b/>
          <w:sz w:val="24"/>
          <w:szCs w:val="32"/>
        </w:rPr>
        <w:t>Values</w:t>
      </w:r>
    </w:p>
    <w:p w14:paraId="26E0F7B6" w14:textId="77777777" w:rsidR="00086CE5" w:rsidRDefault="00086CE5" w:rsidP="00086CE5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all items on the </w:t>
      </w:r>
      <w:r w:rsidR="00023588">
        <w:rPr>
          <w:rFonts w:ascii="Times New Roman" w:hAnsi="Times New Roman"/>
          <w:sz w:val="24"/>
          <w:szCs w:val="24"/>
        </w:rPr>
        <w:t>ARF 720.2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accordance with Australian Accounting Standards unless otherwise specified.  </w:t>
      </w:r>
    </w:p>
    <w:p w14:paraId="1F8BCF45" w14:textId="77777777" w:rsidR="00086CE5" w:rsidRPr="00040594" w:rsidRDefault="00086CE5" w:rsidP="00086CE5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monetary amounts on </w:t>
      </w:r>
      <w:r w:rsidR="00023588">
        <w:rPr>
          <w:rFonts w:ascii="Times New Roman" w:hAnsi="Times New Roman"/>
          <w:sz w:val="24"/>
          <w:szCs w:val="24"/>
        </w:rPr>
        <w:t>ARF 720.2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Australian dollars or the Australian dollar equivalent of the foreign currency. </w:t>
      </w:r>
      <w:r w:rsidR="00007EB6">
        <w:rPr>
          <w:rFonts w:ascii="Times New Roman" w:hAnsi="Times New Roman"/>
          <w:sz w:val="24"/>
          <w:szCs w:val="24"/>
        </w:rPr>
        <w:t>Convert a</w:t>
      </w:r>
      <w:r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 w:rsidRPr="00BF07D1">
        <w:rPr>
          <w:rFonts w:ascii="Times New Roman" w:hAnsi="Times New Roman"/>
          <w:sz w:val="24"/>
          <w:szCs w:val="24"/>
        </w:rPr>
        <w:t>AASB 121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519B4EDA" w14:textId="77777777" w:rsidR="00086CE5" w:rsidRPr="00AB4984" w:rsidRDefault="00086CE5" w:rsidP="00086CE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Items on ARF 720.2B are to be reported </w:t>
      </w:r>
      <w:r w:rsidR="00F4583D">
        <w:rPr>
          <w:rFonts w:ascii="Times New Roman" w:hAnsi="Times New Roman"/>
          <w:sz w:val="24"/>
          <w:szCs w:val="24"/>
        </w:rPr>
        <w:t>in whole</w:t>
      </w:r>
      <w:r>
        <w:rPr>
          <w:rFonts w:ascii="Times New Roman" w:hAnsi="Times New Roman"/>
          <w:sz w:val="24"/>
          <w:szCs w:val="24"/>
        </w:rPr>
        <w:t xml:space="preserve"> dollars for </w:t>
      </w:r>
      <w:r w:rsidRPr="00115DF2">
        <w:rPr>
          <w:rFonts w:ascii="Times New Roman" w:hAnsi="Times New Roman"/>
          <w:b/>
          <w:i/>
          <w:sz w:val="24"/>
          <w:szCs w:val="24"/>
        </w:rPr>
        <w:t>ADIs</w:t>
      </w:r>
      <w:r>
        <w:rPr>
          <w:rFonts w:ascii="Times New Roman" w:hAnsi="Times New Roman"/>
          <w:sz w:val="24"/>
          <w:szCs w:val="24"/>
        </w:rPr>
        <w:t xml:space="preserve"> </w:t>
      </w:r>
      <w:r w:rsidR="006062C3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5DF2">
        <w:rPr>
          <w:rFonts w:ascii="Times New Roman" w:hAnsi="Times New Roman"/>
          <w:b/>
          <w:i/>
          <w:sz w:val="24"/>
          <w:szCs w:val="24"/>
        </w:rPr>
        <w:t>RFCs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4E2CD14B" w14:textId="77777777" w:rsidR="00086CE5" w:rsidRPr="005F409E" w:rsidRDefault="00086CE5" w:rsidP="00086CE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5F409E">
        <w:rPr>
          <w:rFonts w:ascii="Arial" w:hAnsi="Arial" w:cs="Arial"/>
          <w:b/>
          <w:sz w:val="24"/>
          <w:szCs w:val="32"/>
        </w:rPr>
        <w:lastRenderedPageBreak/>
        <w:t>Standard Business Reporting (SBR)</w:t>
      </w:r>
    </w:p>
    <w:p w14:paraId="28660AC1" w14:textId="77777777" w:rsidR="00086CE5" w:rsidRDefault="00086CE5" w:rsidP="00086CE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items on </w:t>
      </w:r>
      <w:r w:rsidRPr="00766229">
        <w:rPr>
          <w:rFonts w:ascii="Times New Roman" w:hAnsi="Times New Roman"/>
          <w:sz w:val="24"/>
          <w:szCs w:val="24"/>
        </w:rPr>
        <w:t>ARF 7</w:t>
      </w:r>
      <w:r>
        <w:rPr>
          <w:rFonts w:ascii="Times New Roman" w:hAnsi="Times New Roman"/>
          <w:sz w:val="24"/>
          <w:szCs w:val="24"/>
        </w:rPr>
        <w:t>20</w:t>
      </w:r>
      <w:r w:rsidRPr="00766229">
        <w:rPr>
          <w:rFonts w:ascii="Times New Roman" w:hAnsi="Times New Roman"/>
          <w:sz w:val="24"/>
          <w:szCs w:val="24"/>
        </w:rPr>
        <w:t>.</w:t>
      </w:r>
      <w:r w:rsidR="0002358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B</w:t>
      </w:r>
      <w:r w:rsidRPr="00BF07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accounting type of credit</w:t>
      </w:r>
      <w:r w:rsidRPr="00BF07D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liabilities). The accounting type (i.e. credit or debit) applies to all monetary items and represents the natural accounting </w:t>
      </w:r>
      <w:r w:rsidRPr="00BF07D1">
        <w:rPr>
          <w:rFonts w:ascii="Times New Roman" w:hAnsi="Times New Roman"/>
          <w:sz w:val="24"/>
          <w:szCs w:val="24"/>
        </w:rPr>
        <w:t xml:space="preserve">treatment </w:t>
      </w:r>
      <w:r>
        <w:rPr>
          <w:rFonts w:ascii="Times New Roman" w:hAnsi="Times New Roman"/>
          <w:sz w:val="24"/>
          <w:szCs w:val="24"/>
        </w:rPr>
        <w:t>of the item collected.</w:t>
      </w:r>
    </w:p>
    <w:p w14:paraId="6DB76627" w14:textId="77777777" w:rsidR="00056080" w:rsidRPr="00AB4984" w:rsidRDefault="00056080" w:rsidP="00382B00">
      <w:pPr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  <w:r w:rsidR="00572EDD">
        <w:rPr>
          <w:rFonts w:ascii="Arial" w:hAnsi="Arial" w:cs="Arial"/>
          <w:b/>
          <w:sz w:val="32"/>
          <w:szCs w:val="32"/>
        </w:rPr>
        <w:t xml:space="preserve"> </w:t>
      </w:r>
    </w:p>
    <w:p w14:paraId="2FD6D06B" w14:textId="77777777" w:rsidR="00056080" w:rsidRPr="00AB4984" w:rsidRDefault="00056080" w:rsidP="00B83893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23414E">
        <w:rPr>
          <w:rFonts w:ascii="Times New Roman" w:hAnsi="Times New Roman"/>
          <w:sz w:val="24"/>
          <w:szCs w:val="24"/>
        </w:rPr>
        <w:t>are defined</w:t>
      </w:r>
      <w:r w:rsidRPr="00AB4984">
        <w:rPr>
          <w:rFonts w:ascii="Times New Roman" w:hAnsi="Times New Roman"/>
          <w:sz w:val="24"/>
          <w:szCs w:val="24"/>
        </w:rPr>
        <w:t xml:space="preserve"> in ARS </w:t>
      </w:r>
      <w:r w:rsidR="00472F9F">
        <w:rPr>
          <w:rFonts w:ascii="Times New Roman" w:hAnsi="Times New Roman"/>
          <w:sz w:val="24"/>
          <w:szCs w:val="24"/>
        </w:rPr>
        <w:t>7</w:t>
      </w:r>
      <w:r w:rsidRPr="00AB4984">
        <w:rPr>
          <w:rFonts w:ascii="Times New Roman" w:hAnsi="Times New Roman"/>
          <w:sz w:val="24"/>
          <w:szCs w:val="24"/>
        </w:rPr>
        <w:t>01</w:t>
      </w:r>
      <w:r w:rsidR="00472F9F">
        <w:rPr>
          <w:rFonts w:ascii="Times New Roman" w:hAnsi="Times New Roman"/>
          <w:sz w:val="24"/>
          <w:szCs w:val="24"/>
        </w:rPr>
        <w:t>.0</w:t>
      </w:r>
      <w:r w:rsidR="00572EDD">
        <w:rPr>
          <w:rFonts w:ascii="Times New Roman" w:hAnsi="Times New Roman"/>
          <w:sz w:val="24"/>
          <w:szCs w:val="24"/>
        </w:rPr>
        <w:t xml:space="preserve">.  </w:t>
      </w:r>
    </w:p>
    <w:p w14:paraId="5F066239" w14:textId="77777777" w:rsidR="00056080" w:rsidRPr="00AB4984" w:rsidRDefault="00056080" w:rsidP="00B83893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All derived fields in the form are shaded in grey </w:t>
      </w:r>
      <w:r w:rsidR="00572EDD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sz w:val="24"/>
          <w:szCs w:val="24"/>
        </w:rPr>
        <w:t xml:space="preserve">are explained in words as a mathematical expression in these instructions.  </w:t>
      </w:r>
    </w:p>
    <w:p w14:paraId="12F31E3E" w14:textId="77777777" w:rsidR="00056080" w:rsidRPr="00AB4984" w:rsidRDefault="00056080" w:rsidP="00B83893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1A07E8">
        <w:rPr>
          <w:rFonts w:ascii="Times New Roman" w:hAnsi="Times New Roman"/>
          <w:sz w:val="24"/>
          <w:szCs w:val="24"/>
        </w:rPr>
        <w:t>must</w:t>
      </w:r>
      <w:r w:rsidR="001A07E8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not be taken as an exhaustive list of items to be included or excluded.  </w:t>
      </w:r>
    </w:p>
    <w:p w14:paraId="13DBFBD4" w14:textId="77777777" w:rsidR="00056080" w:rsidRPr="00AB4984" w:rsidRDefault="00056080" w:rsidP="00382B00">
      <w:pPr>
        <w:numPr>
          <w:ilvl w:val="6"/>
          <w:numId w:val="22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deposit</w:t>
      </w:r>
      <w:r w:rsidR="00E70275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958BC8B" w14:textId="77777777" w:rsidR="00BF07D1" w:rsidRPr="00BF07D1" w:rsidRDefault="00056080" w:rsidP="00B8389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Item 1 collects information on the value of </w:t>
      </w:r>
      <w:r>
        <w:rPr>
          <w:rFonts w:ascii="Times New Roman" w:hAnsi="Times New Roman"/>
          <w:b/>
          <w:i/>
          <w:sz w:val="24"/>
          <w:szCs w:val="24"/>
        </w:rPr>
        <w:t>deposits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by </w:t>
      </w:r>
      <w:r>
        <w:rPr>
          <w:rFonts w:ascii="Times New Roman" w:hAnsi="Times New Roman"/>
          <w:sz w:val="24"/>
          <w:szCs w:val="24"/>
        </w:rPr>
        <w:t xml:space="preserve">counterparty of the depositor and type of </w:t>
      </w:r>
      <w:r>
        <w:rPr>
          <w:rFonts w:ascii="Times New Roman" w:hAnsi="Times New Roman"/>
          <w:b/>
          <w:i/>
          <w:sz w:val="24"/>
          <w:szCs w:val="24"/>
        </w:rPr>
        <w:t xml:space="preserve">deposit </w:t>
      </w:r>
      <w:r>
        <w:rPr>
          <w:rFonts w:ascii="Times New Roman" w:hAnsi="Times New Roman"/>
          <w:sz w:val="24"/>
          <w:szCs w:val="24"/>
        </w:rPr>
        <w:t>account</w:t>
      </w:r>
      <w:r w:rsidR="00BF07D1" w:rsidRPr="00D118CA">
        <w:rPr>
          <w:rFonts w:ascii="Times New Roman" w:hAnsi="Times New Roman"/>
          <w:sz w:val="24"/>
          <w:szCs w:val="24"/>
        </w:rPr>
        <w:t>.</w:t>
      </w:r>
      <w:r w:rsidR="00BF07D1">
        <w:rPr>
          <w:rFonts w:ascii="Times New Roman" w:hAnsi="Times New Roman"/>
          <w:b/>
          <w:i/>
          <w:sz w:val="24"/>
          <w:szCs w:val="24"/>
        </w:rPr>
        <w:t xml:space="preserve">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056080" w:rsidRPr="00AB4984" w14:paraId="0B63D9EA" w14:textId="77777777" w:rsidTr="00056080">
        <w:tc>
          <w:tcPr>
            <w:tcW w:w="1701" w:type="dxa"/>
            <w:shd w:val="clear" w:color="auto" w:fill="auto"/>
          </w:tcPr>
          <w:p w14:paraId="5C461A1A" w14:textId="77777777" w:rsidR="00056080" w:rsidRPr="00AB4984" w:rsidRDefault="00056080" w:rsidP="00A833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08645029" w14:textId="77777777" w:rsidR="00056080" w:rsidRPr="00382B00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the value of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transaction deposit</w:t>
            </w:r>
            <w:r w:rsidR="006062C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6062C3">
              <w:rPr>
                <w:rFonts w:ascii="Times New Roman" w:hAnsi="Times New Roman"/>
                <w:bCs/>
                <w:sz w:val="24"/>
                <w:szCs w:val="24"/>
              </w:rPr>
              <w:t>balances</w:t>
            </w:r>
            <w:r w:rsidRPr="007656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. 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056080" w:rsidRPr="00AB4984" w14:paraId="1A6F8653" w14:textId="77777777" w:rsidTr="00056080">
        <w:tc>
          <w:tcPr>
            <w:tcW w:w="1701" w:type="dxa"/>
            <w:shd w:val="clear" w:color="auto" w:fill="auto"/>
          </w:tcPr>
          <w:p w14:paraId="10AB8F26" w14:textId="77777777" w:rsidR="00056080" w:rsidRPr="00AB4984" w:rsidRDefault="00F82EAA" w:rsidP="00A833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209F4D91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value of </w:t>
            </w:r>
            <w:r w:rsidR="00472F9F">
              <w:rPr>
                <w:rFonts w:ascii="Times New Roman" w:hAnsi="Times New Roman"/>
                <w:b/>
                <w:i/>
                <w:sz w:val="24"/>
                <w:szCs w:val="24"/>
              </w:rPr>
              <w:t>fixed</w:t>
            </w:r>
            <w:r w:rsidR="00E70275">
              <w:rPr>
                <w:rFonts w:ascii="Times New Roman" w:hAnsi="Times New Roman"/>
                <w:b/>
                <w:i/>
                <w:sz w:val="24"/>
                <w:szCs w:val="24"/>
              </w:rPr>
              <w:t>-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term deposit</w:t>
            </w:r>
            <w:r w:rsidR="006062C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6062C3">
              <w:rPr>
                <w:rFonts w:ascii="Times New Roman" w:hAnsi="Times New Roman"/>
                <w:bCs/>
                <w:sz w:val="24"/>
                <w:szCs w:val="24"/>
              </w:rPr>
              <w:t>balances</w:t>
            </w:r>
            <w:r w:rsidR="00382B00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056080" w:rsidRPr="00AB4984" w14:paraId="18180BB7" w14:textId="77777777" w:rsidTr="00056080">
        <w:tc>
          <w:tcPr>
            <w:tcW w:w="1701" w:type="dxa"/>
            <w:shd w:val="clear" w:color="auto" w:fill="auto"/>
          </w:tcPr>
          <w:p w14:paraId="4380DF0A" w14:textId="77777777" w:rsidR="00056080" w:rsidRPr="00AB4984" w:rsidRDefault="00F82EAA" w:rsidP="00A833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14:paraId="41F96803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CD27BA">
              <w:rPr>
                <w:rFonts w:ascii="Times New Roman" w:hAnsi="Times New Roman"/>
                <w:b/>
                <w:i/>
                <w:sz w:val="24"/>
                <w:szCs w:val="24"/>
              </w:rPr>
              <w:t>other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non-transaction deposit</w:t>
            </w:r>
            <w:r w:rsidR="006062C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6062C3">
              <w:rPr>
                <w:rFonts w:ascii="Times New Roman" w:hAnsi="Times New Roman"/>
                <w:bCs/>
                <w:sz w:val="24"/>
                <w:szCs w:val="24"/>
              </w:rPr>
              <w:t>balances</w:t>
            </w:r>
            <w:r w:rsidR="00382B00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056080" w:rsidRPr="00AB4984" w14:paraId="31E76C5C" w14:textId="77777777" w:rsidTr="00056080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D86300A" w14:textId="77777777" w:rsidR="00056080" w:rsidRDefault="00F82EAA" w:rsidP="00A8330F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4</w:t>
            </w: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auto"/>
          </w:tcPr>
          <w:p w14:paraId="4FEDD130" w14:textId="77777777" w:rsidR="00056080" w:rsidRPr="007656CC" w:rsidRDefault="00056080" w:rsidP="0096605E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value of </w:t>
            </w:r>
            <w:r w:rsidRPr="00CD27BA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="006062C3">
              <w:rPr>
                <w:rFonts w:ascii="Times New Roman" w:hAnsi="Times New Roman"/>
                <w:bCs/>
                <w:sz w:val="24"/>
                <w:szCs w:val="24"/>
              </w:rPr>
              <w:t xml:space="preserve"> balances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17F0B75" w14:textId="77777777" w:rsidR="00056080" w:rsidRPr="0065494C" w:rsidRDefault="00F82EAA" w:rsidP="00A8330F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Column 4</w:t>
            </w:r>
            <w:r w:rsidR="00056080">
              <w:rPr>
                <w:rFonts w:ascii="Times New Roman" w:hAnsi="Times New Roman"/>
                <w:sz w:val="24"/>
                <w:szCs w:val="24"/>
              </w:rPr>
              <w:t xml:space="preserve"> is a derived</w:t>
            </w:r>
            <w:r w:rsidR="00056080"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6080">
              <w:rPr>
                <w:rFonts w:ascii="Times New Roman" w:hAnsi="Times New Roman"/>
                <w:sz w:val="24"/>
                <w:szCs w:val="24"/>
              </w:rPr>
              <w:t>column</w:t>
            </w:r>
            <w:r w:rsidR="00056080" w:rsidRPr="00AB4984">
              <w:rPr>
                <w:rFonts w:ascii="Times New Roman" w:hAnsi="Times New Roman"/>
                <w:sz w:val="24"/>
                <w:szCs w:val="24"/>
              </w:rPr>
              <w:t xml:space="preserve">.  Report the value of total </w:t>
            </w:r>
            <w:r w:rsidR="00056080"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="00056080"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056080" w:rsidRPr="00AB4984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="00056080">
              <w:rPr>
                <w:rFonts w:ascii="Times New Roman" w:hAnsi="Times New Roman"/>
                <w:sz w:val="24"/>
                <w:szCs w:val="24"/>
              </w:rPr>
              <w:t xml:space="preserve">column </w:t>
            </w:r>
            <w:r w:rsidR="00E70275">
              <w:rPr>
                <w:rFonts w:ascii="Times New Roman" w:hAnsi="Times New Roman"/>
                <w:sz w:val="24"/>
                <w:szCs w:val="24"/>
              </w:rPr>
              <w:t>4</w:t>
            </w:r>
            <w:r w:rsidR="00056080"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 w:rsidR="00056080">
              <w:rPr>
                <w:rFonts w:ascii="Times New Roman" w:hAnsi="Times New Roman"/>
                <w:sz w:val="24"/>
                <w:szCs w:val="24"/>
              </w:rPr>
              <w:t xml:space="preserve"> column</w:t>
            </w:r>
            <w:r w:rsidR="00EC67D8">
              <w:rPr>
                <w:rFonts w:ascii="Times New Roman" w:hAnsi="Times New Roman"/>
                <w:sz w:val="24"/>
                <w:szCs w:val="24"/>
              </w:rPr>
              <w:t>s</w:t>
            </w:r>
            <w:r w:rsidR="00056080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="00EC67D8">
              <w:rPr>
                <w:rFonts w:ascii="Times New Roman" w:hAnsi="Times New Roman"/>
                <w:sz w:val="24"/>
                <w:szCs w:val="24"/>
              </w:rPr>
              <w:t xml:space="preserve"> to 3 inclusive.</w:t>
            </w:r>
            <w:r w:rsidR="00056080"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1634CBC8" w14:textId="77777777" w:rsidR="00056080" w:rsidRPr="00AB4984" w:rsidRDefault="00056080" w:rsidP="008212A3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056080" w:rsidRPr="00AB4984" w14:paraId="7E645EA7" w14:textId="77777777" w:rsidTr="00056080">
        <w:tc>
          <w:tcPr>
            <w:tcW w:w="1701" w:type="dxa"/>
            <w:shd w:val="clear" w:color="auto" w:fill="auto"/>
          </w:tcPr>
          <w:p w14:paraId="027A80A4" w14:textId="77777777" w:rsidR="00056080" w:rsidRPr="00AB4984" w:rsidRDefault="00056080" w:rsidP="00A8330F">
            <w:pPr>
              <w:numPr>
                <w:ilvl w:val="0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0A5C3E8" w14:textId="77777777" w:rsidR="00056080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650C8C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62597B31" w14:textId="77777777" w:rsidR="00056080" w:rsidRDefault="00056080" w:rsidP="00A8330F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Item 1 is a derived item.  Report the value of total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in item 1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 1.1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sz w:val="24"/>
                <w:szCs w:val="24"/>
              </w:rPr>
              <w:t>item 1.2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1DD7E477" w14:textId="77777777" w:rsidR="00283C03" w:rsidRPr="00283C03" w:rsidRDefault="000E1704" w:rsidP="00A8330F">
            <w:pPr>
              <w:spacing w:after="12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 column 4, item 1 </w:t>
            </w:r>
            <w:r w:rsidR="00220F5F">
              <w:rPr>
                <w:rFonts w:ascii="Times New Roman" w:hAnsi="Times New Roman"/>
                <w:sz w:val="24"/>
                <w:szCs w:val="24"/>
              </w:rPr>
              <w:t xml:space="preserve">also </w:t>
            </w:r>
            <w:r>
              <w:rPr>
                <w:rFonts w:ascii="Times New Roman" w:hAnsi="Times New Roman"/>
                <w:sz w:val="24"/>
                <w:szCs w:val="24"/>
              </w:rPr>
              <w:t>equal</w:t>
            </w:r>
            <w:r w:rsidR="00A4333F">
              <w:rPr>
                <w:rFonts w:ascii="Times New Roman" w:hAnsi="Times New Roman"/>
                <w:sz w:val="24"/>
                <w:szCs w:val="24"/>
              </w:rPr>
              <w:t>s</w:t>
            </w:r>
            <w:r w:rsidR="00DA2157">
              <w:rPr>
                <w:rFonts w:ascii="Times New Roman" w:hAnsi="Times New Roman"/>
                <w:sz w:val="24"/>
                <w:szCs w:val="24"/>
              </w:rPr>
              <w:t xml:space="preserve"> the value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reported in item 14 on </w:t>
            </w:r>
            <w:r w:rsidRPr="00BF07D1">
              <w:rPr>
                <w:rFonts w:ascii="Times New Roman" w:hAnsi="Times New Roman"/>
                <w:sz w:val="24"/>
                <w:szCs w:val="24"/>
              </w:rPr>
              <w:t>ARF 720.0</w:t>
            </w:r>
            <w:r w:rsidR="00572EDD">
              <w:rPr>
                <w:rFonts w:ascii="Times New Roman" w:hAnsi="Times New Roman"/>
                <w:sz w:val="24"/>
                <w:szCs w:val="24"/>
              </w:rPr>
              <w:t>A/B</w:t>
            </w:r>
            <w:r w:rsidR="00283C03">
              <w:rPr>
                <w:rFonts w:ascii="Times New Roman" w:hAnsi="Times New Roman"/>
                <w:i/>
                <w:sz w:val="24"/>
                <w:szCs w:val="24"/>
              </w:rPr>
              <w:t xml:space="preserve">.  </w:t>
            </w:r>
          </w:p>
        </w:tc>
      </w:tr>
      <w:tr w:rsidR="00056080" w:rsidRPr="00AB4984" w14:paraId="470990EF" w14:textId="77777777" w:rsidTr="00056080">
        <w:tc>
          <w:tcPr>
            <w:tcW w:w="1701" w:type="dxa"/>
            <w:shd w:val="clear" w:color="auto" w:fill="auto"/>
          </w:tcPr>
          <w:p w14:paraId="6B901A10" w14:textId="77777777" w:rsidR="00056080" w:rsidRPr="00AB4984" w:rsidRDefault="00056080" w:rsidP="00A8330F">
            <w:pPr>
              <w:numPr>
                <w:ilvl w:val="1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244B926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0B6B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717F987B" w14:textId="77777777" w:rsidR="00056080" w:rsidRDefault="00056080" w:rsidP="00A8330F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>Item 1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1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EC67D8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1.1.1</w:t>
            </w:r>
            <w:r w:rsidR="00804088">
              <w:rPr>
                <w:rFonts w:ascii="Times New Roman" w:hAnsi="Times New Roman"/>
                <w:sz w:val="24"/>
                <w:szCs w:val="24"/>
              </w:rPr>
              <w:t>, 1.1.2, 1.1.3, 1.1.4 and</w:t>
            </w:r>
            <w:r w:rsidR="00EC67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5702C">
              <w:rPr>
                <w:rFonts w:ascii="Times New Roman" w:hAnsi="Times New Roman"/>
                <w:sz w:val="24"/>
                <w:szCs w:val="24"/>
              </w:rPr>
              <w:t xml:space="preserve">1.1.5.  </w:t>
            </w:r>
          </w:p>
        </w:tc>
      </w:tr>
      <w:tr w:rsidR="00056080" w:rsidRPr="00AB4984" w14:paraId="0B0CDE68" w14:textId="77777777" w:rsidTr="00056080">
        <w:tc>
          <w:tcPr>
            <w:tcW w:w="1701" w:type="dxa"/>
            <w:shd w:val="clear" w:color="auto" w:fill="auto"/>
          </w:tcPr>
          <w:p w14:paraId="5509EA2E" w14:textId="77777777" w:rsidR="00056080" w:rsidRPr="00AB4984" w:rsidRDefault="00056080" w:rsidP="00A8330F">
            <w:pPr>
              <w:numPr>
                <w:ilvl w:val="2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869B9E1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0B6B87" w:rsidDel="002408D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7656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.  </w:t>
            </w:r>
          </w:p>
        </w:tc>
      </w:tr>
      <w:tr w:rsidR="00056080" w:rsidRPr="00AB4984" w14:paraId="2B9EC6DD" w14:textId="77777777" w:rsidTr="00056080">
        <w:tc>
          <w:tcPr>
            <w:tcW w:w="1701" w:type="dxa"/>
            <w:shd w:val="clear" w:color="auto" w:fill="auto"/>
          </w:tcPr>
          <w:p w14:paraId="07BD0464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95E242D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0B3A8F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0B3A8F"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0B3A8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1.1.1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B41822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0B3A8F"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the value </w:t>
            </w:r>
            <w:r w:rsidR="000B3A8F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offset accounts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linked to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="00382B00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056080" w:rsidRPr="00AB4984" w14:paraId="56C20A9D" w14:textId="77777777" w:rsidTr="00056080">
        <w:tc>
          <w:tcPr>
            <w:tcW w:w="1701" w:type="dxa"/>
            <w:shd w:val="clear" w:color="auto" w:fill="auto"/>
          </w:tcPr>
          <w:p w14:paraId="053FD126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C474F81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0B3A8F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0B3A8F"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0B3A8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1.1.1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B41822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0B3A8F"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the value </w:t>
            </w:r>
            <w:r w:rsidR="000B3A8F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etirement savings accounts</w:t>
            </w:r>
            <w:r w:rsidR="00382B00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056080" w:rsidRPr="00AB4984" w14:paraId="6EB0BCB7" w14:textId="77777777" w:rsidTr="00056080">
        <w:tc>
          <w:tcPr>
            <w:tcW w:w="1701" w:type="dxa"/>
            <w:shd w:val="clear" w:color="auto" w:fill="auto"/>
          </w:tcPr>
          <w:p w14:paraId="6D1E0186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32D5F60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0B3A8F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0B3A8F"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0B3A8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tem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.1.1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B41822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0B3A8F"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AA1D3C">
              <w:rPr>
                <w:rFonts w:ascii="Times New Roman" w:hAnsi="Times New Roman"/>
                <w:bCs/>
                <w:sz w:val="24"/>
                <w:szCs w:val="24"/>
              </w:rPr>
              <w:t xml:space="preserve">value </w:t>
            </w:r>
            <w:r w:rsidR="000B3A8F">
              <w:rPr>
                <w:rFonts w:ascii="Times New Roman" w:hAnsi="Times New Roman"/>
                <w:bCs/>
                <w:sz w:val="24"/>
                <w:szCs w:val="24"/>
              </w:rPr>
              <w:t>that is</w:t>
            </w:r>
            <w:r w:rsidRPr="00AA1D3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50C8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non-interest</w:t>
            </w:r>
            <w:r w:rsidR="00E702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650C8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bearing</w:t>
            </w:r>
            <w:r w:rsidRPr="00CD27B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56080" w:rsidRPr="00AB4984" w14:paraId="295629CF" w14:textId="77777777" w:rsidTr="00056080">
        <w:tc>
          <w:tcPr>
            <w:tcW w:w="1701" w:type="dxa"/>
            <w:shd w:val="clear" w:color="auto" w:fill="auto"/>
          </w:tcPr>
          <w:p w14:paraId="0D44A654" w14:textId="77777777" w:rsidR="00056080" w:rsidRPr="00AB4984" w:rsidRDefault="00056080" w:rsidP="00A8330F">
            <w:pPr>
              <w:numPr>
                <w:ilvl w:val="2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DADA315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ommunity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ervice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rganisations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7A72E14E" w14:textId="77777777" w:rsidTr="00056080">
        <w:tc>
          <w:tcPr>
            <w:tcW w:w="1701" w:type="dxa"/>
            <w:shd w:val="clear" w:color="auto" w:fill="auto"/>
          </w:tcPr>
          <w:p w14:paraId="698EA11F" w14:textId="77777777" w:rsidR="00056080" w:rsidRPr="00AB4984" w:rsidRDefault="00056080" w:rsidP="00A8330F">
            <w:pPr>
              <w:numPr>
                <w:ilvl w:val="2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FC80193" w14:textId="77777777" w:rsidR="00056080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on-financial businesses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56F119AD" w14:textId="77777777" w:rsidR="00056080" w:rsidRPr="0065494C" w:rsidRDefault="00056080" w:rsidP="00A8330F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>Item 1</w:t>
            </w:r>
            <w:r>
              <w:rPr>
                <w:rFonts w:ascii="Times New Roman" w:hAnsi="Times New Roman"/>
                <w:sz w:val="24"/>
                <w:szCs w:val="24"/>
              </w:rPr>
              <w:t>.1.3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EC67D8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1.1.3.1</w:t>
            </w:r>
            <w:r w:rsidR="00EC67D8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55702C">
              <w:rPr>
                <w:rFonts w:ascii="Times New Roman" w:hAnsi="Times New Roman"/>
                <w:sz w:val="24"/>
                <w:szCs w:val="24"/>
              </w:rPr>
              <w:t>1.1.</w:t>
            </w: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Pr="0055702C">
              <w:rPr>
                <w:rFonts w:ascii="Times New Roman" w:hAnsi="Times New Roman"/>
                <w:sz w:val="24"/>
                <w:szCs w:val="24"/>
              </w:rPr>
              <w:t>5</w:t>
            </w:r>
            <w:r w:rsidR="00804088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Pr="0055702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056080" w:rsidRPr="00AB4984" w14:paraId="3F7B651E" w14:textId="77777777" w:rsidTr="00056080">
        <w:tc>
          <w:tcPr>
            <w:tcW w:w="1701" w:type="dxa"/>
            <w:shd w:val="clear" w:color="auto" w:fill="auto"/>
          </w:tcPr>
          <w:p w14:paraId="243A56E9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D24FFEF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rivate non-financial investment funds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6BAE9F89" w14:textId="77777777" w:rsidTr="00056080">
        <w:tc>
          <w:tcPr>
            <w:tcW w:w="1701" w:type="dxa"/>
            <w:shd w:val="clear" w:color="auto" w:fill="auto"/>
          </w:tcPr>
          <w:p w14:paraId="7BE2FBF3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DE88121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private non-financial corporations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62470E56" w14:textId="77777777" w:rsidTr="00056080">
        <w:tc>
          <w:tcPr>
            <w:tcW w:w="1701" w:type="dxa"/>
            <w:shd w:val="clear" w:color="auto" w:fill="auto"/>
          </w:tcPr>
          <w:p w14:paraId="252B2EBA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4AC550A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rivate unincorporated businesses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2E666089" w14:textId="77777777" w:rsidTr="00056080">
        <w:tc>
          <w:tcPr>
            <w:tcW w:w="1701" w:type="dxa"/>
            <w:shd w:val="clear" w:color="auto" w:fill="auto"/>
          </w:tcPr>
          <w:p w14:paraId="5AFDF1CD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B322947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6062C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state, territory and local government non-financial corporations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4268F316" w14:textId="77777777" w:rsidTr="00056080">
        <w:tc>
          <w:tcPr>
            <w:tcW w:w="1701" w:type="dxa"/>
            <w:shd w:val="clear" w:color="auto" w:fill="auto"/>
          </w:tcPr>
          <w:p w14:paraId="28923625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C340322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824AA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Commonwealth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824AA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overnment non-financial corporations</w:t>
            </w:r>
            <w:r w:rsidRPr="0006492E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056080" w:rsidRPr="00AB4984" w14:paraId="4E0F58D9" w14:textId="77777777" w:rsidTr="00056080">
        <w:tc>
          <w:tcPr>
            <w:tcW w:w="1701" w:type="dxa"/>
            <w:shd w:val="clear" w:color="auto" w:fill="auto"/>
          </w:tcPr>
          <w:p w14:paraId="4F4274A0" w14:textId="77777777" w:rsidR="00056080" w:rsidRPr="00AB4984" w:rsidRDefault="00056080" w:rsidP="00A8330F">
            <w:pPr>
              <w:numPr>
                <w:ilvl w:val="2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380EB9A" w14:textId="77777777" w:rsidR="00056080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general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government</w:t>
            </w:r>
            <w:r w:rsidRPr="0006492E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43DB45BE" w14:textId="77777777" w:rsidR="00056080" w:rsidRPr="0065494C" w:rsidRDefault="00056080" w:rsidP="00A8330F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>Item 1</w:t>
            </w:r>
            <w:r>
              <w:rPr>
                <w:rFonts w:ascii="Times New Roman" w:hAnsi="Times New Roman"/>
                <w:sz w:val="24"/>
                <w:szCs w:val="24"/>
              </w:rPr>
              <w:t>.1.4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.4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 1.1.4.1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item 1.1.4.2.  </w:t>
            </w:r>
          </w:p>
        </w:tc>
      </w:tr>
      <w:tr w:rsidR="00056080" w:rsidRPr="00AB4984" w14:paraId="28D3C91D" w14:textId="77777777" w:rsidTr="00056080">
        <w:tc>
          <w:tcPr>
            <w:tcW w:w="1701" w:type="dxa"/>
            <w:shd w:val="clear" w:color="auto" w:fill="auto"/>
          </w:tcPr>
          <w:p w14:paraId="3DD059F8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D185076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824AA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</w:t>
            </w:r>
            <w:r w:rsidR="00824AA4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tate, territory and loca</w:t>
            </w:r>
            <w:r w:rsidR="00824AA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 general government</w:t>
            </w:r>
            <w:r w:rsidR="00824AA4" w:rsidRPr="00D118C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0BA46C04" w14:textId="77777777" w:rsidTr="00056080">
        <w:tc>
          <w:tcPr>
            <w:tcW w:w="1701" w:type="dxa"/>
            <w:shd w:val="clear" w:color="auto" w:fill="auto"/>
          </w:tcPr>
          <w:p w14:paraId="5FD715F4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972293A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24AA4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Commonwealth general government</w:t>
            </w:r>
            <w:r w:rsidR="00824AA4" w:rsidRPr="00D118C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056080" w:rsidRPr="00AB4984" w14:paraId="3B8EABBC" w14:textId="77777777" w:rsidTr="00056080">
        <w:tc>
          <w:tcPr>
            <w:tcW w:w="1701" w:type="dxa"/>
            <w:shd w:val="clear" w:color="auto" w:fill="auto"/>
          </w:tcPr>
          <w:p w14:paraId="3DD0960B" w14:textId="77777777" w:rsidR="00056080" w:rsidRPr="00AB4984" w:rsidRDefault="00056080" w:rsidP="00A8330F">
            <w:pPr>
              <w:numPr>
                <w:ilvl w:val="2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618ED81" w14:textId="77777777" w:rsidR="00056080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financial institutions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55C289C" w14:textId="77777777" w:rsidR="00056080" w:rsidRPr="0065494C" w:rsidRDefault="00056080" w:rsidP="00CA169D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>Item 1</w:t>
            </w:r>
            <w:r>
              <w:rPr>
                <w:rFonts w:ascii="Times New Roman" w:hAnsi="Times New Roman"/>
                <w:sz w:val="24"/>
                <w:szCs w:val="24"/>
              </w:rPr>
              <w:t>.1.5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.5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EC67D8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1.1.5.1</w:t>
            </w:r>
            <w:r w:rsidR="00EC67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8330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CA169D">
              <w:rPr>
                <w:rFonts w:ascii="Times New Roman" w:hAnsi="Times New Roman"/>
                <w:sz w:val="24"/>
                <w:szCs w:val="24"/>
              </w:rPr>
              <w:t>1.1.5.13</w:t>
            </w:r>
            <w:r w:rsidR="00EC67D8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056080" w:rsidRPr="00AB4984" w14:paraId="13472299" w14:textId="77777777" w:rsidTr="00056080">
        <w:tc>
          <w:tcPr>
            <w:tcW w:w="1701" w:type="dxa"/>
            <w:shd w:val="clear" w:color="auto" w:fill="auto"/>
          </w:tcPr>
          <w:p w14:paraId="6B5F1493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9A53DF8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RBA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47859849" w14:textId="77777777" w:rsidTr="00056080">
        <w:tc>
          <w:tcPr>
            <w:tcW w:w="1701" w:type="dxa"/>
            <w:shd w:val="clear" w:color="auto" w:fill="auto"/>
          </w:tcPr>
          <w:p w14:paraId="2B06F058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43F329D" w14:textId="77777777" w:rsidR="00056080" w:rsidRPr="007656CC" w:rsidRDefault="00056080" w:rsidP="00CA169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CA169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</w:t>
            </w:r>
          </w:p>
        </w:tc>
      </w:tr>
      <w:tr w:rsidR="00056080" w:rsidRPr="00AB4984" w14:paraId="55440645" w14:textId="77777777" w:rsidTr="00056080">
        <w:tc>
          <w:tcPr>
            <w:tcW w:w="1701" w:type="dxa"/>
            <w:shd w:val="clear" w:color="auto" w:fill="auto"/>
          </w:tcPr>
          <w:p w14:paraId="6B300DE5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D92012E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egistered financial corporations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5E95F3C4" w14:textId="77777777" w:rsidTr="00056080">
        <w:tc>
          <w:tcPr>
            <w:tcW w:w="1701" w:type="dxa"/>
            <w:shd w:val="clear" w:color="auto" w:fill="auto"/>
          </w:tcPr>
          <w:p w14:paraId="2DB166A0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9BACEA3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borrowing authorities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77181D25" w14:textId="77777777" w:rsidTr="00056080">
        <w:tc>
          <w:tcPr>
            <w:tcW w:w="1701" w:type="dxa"/>
            <w:shd w:val="clear" w:color="auto" w:fill="auto"/>
          </w:tcPr>
          <w:p w14:paraId="39B59B04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708C91D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ife insurance corporations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36B3A995" w14:textId="77777777" w:rsidTr="00056080">
        <w:tc>
          <w:tcPr>
            <w:tcW w:w="1701" w:type="dxa"/>
            <w:shd w:val="clear" w:color="auto" w:fill="auto"/>
          </w:tcPr>
          <w:p w14:paraId="73231CCF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5152185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insurance corporations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7BFC0AC3" w14:textId="77777777" w:rsidTr="00056080">
        <w:tc>
          <w:tcPr>
            <w:tcW w:w="1701" w:type="dxa"/>
            <w:shd w:val="clear" w:color="auto" w:fill="auto"/>
          </w:tcPr>
          <w:p w14:paraId="257D90CC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D28A984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B3A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elf-managed superannuation funds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7388702E" w14:textId="77777777" w:rsidTr="00056080">
        <w:tc>
          <w:tcPr>
            <w:tcW w:w="1701" w:type="dxa"/>
            <w:shd w:val="clear" w:color="auto" w:fill="auto"/>
          </w:tcPr>
          <w:p w14:paraId="0F35C491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CC2AD8B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F528E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4182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superannuation funds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5A5B217F" w14:textId="77777777" w:rsidTr="00056080">
        <w:tc>
          <w:tcPr>
            <w:tcW w:w="1701" w:type="dxa"/>
            <w:shd w:val="clear" w:color="auto" w:fill="auto"/>
          </w:tcPr>
          <w:p w14:paraId="544487E0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41D7D41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F528E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824AA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financial auxiliaries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30610770" w14:textId="77777777" w:rsidTr="00056080">
        <w:tc>
          <w:tcPr>
            <w:tcW w:w="1701" w:type="dxa"/>
            <w:shd w:val="clear" w:color="auto" w:fill="auto"/>
          </w:tcPr>
          <w:p w14:paraId="7520DAC7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875F5BD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F528E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824AA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securitisers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28AFF819" w14:textId="77777777" w:rsidTr="00056080">
        <w:tc>
          <w:tcPr>
            <w:tcW w:w="1701" w:type="dxa"/>
            <w:shd w:val="clear" w:color="auto" w:fill="auto"/>
          </w:tcPr>
          <w:p w14:paraId="15671ADF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F7EA5EB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F528E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24AA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</w:t>
            </w:r>
            <w:r w:rsidR="00824AA4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oney</w:t>
            </w:r>
            <w:r w:rsidR="00824AA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824AA4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investment funds</w:t>
            </w:r>
            <w:r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2B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409B2B49" w14:textId="77777777" w:rsidTr="00056080">
        <w:tc>
          <w:tcPr>
            <w:tcW w:w="1701" w:type="dxa"/>
            <w:shd w:val="clear" w:color="auto" w:fill="auto"/>
          </w:tcPr>
          <w:p w14:paraId="01CD94C1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6D05008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F528E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24AA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824AA4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on-money</w:t>
            </w:r>
            <w:r w:rsidR="00824AA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824AA4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financial investment funds</w:t>
            </w:r>
            <w:r w:rsidR="00BF07D1" w:rsidRPr="00D118C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BF07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056080" w:rsidRPr="00AB4984" w14:paraId="2B5CC71A" w14:textId="77777777" w:rsidTr="00056080">
        <w:tc>
          <w:tcPr>
            <w:tcW w:w="1701" w:type="dxa"/>
            <w:shd w:val="clear" w:color="auto" w:fill="auto"/>
          </w:tcPr>
          <w:p w14:paraId="1BD85AFA" w14:textId="77777777" w:rsidR="00056080" w:rsidRPr="00AB4984" w:rsidRDefault="00056080" w:rsidP="00A8330F">
            <w:pPr>
              <w:numPr>
                <w:ilvl w:val="3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626D8EC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n.e.c</w:t>
            </w:r>
            <w:r w:rsidRPr="00D118CA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824AA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056080" w:rsidRPr="00AB4984" w14:paraId="3DEAE124" w14:textId="77777777" w:rsidTr="00056080">
        <w:tc>
          <w:tcPr>
            <w:tcW w:w="1701" w:type="dxa"/>
            <w:shd w:val="clear" w:color="auto" w:fill="auto"/>
          </w:tcPr>
          <w:p w14:paraId="214F0378" w14:textId="77777777" w:rsidR="00056080" w:rsidRPr="00AB4984" w:rsidRDefault="00056080" w:rsidP="00A8330F">
            <w:pPr>
              <w:numPr>
                <w:ilvl w:val="1"/>
                <w:numId w:val="29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F44CFF5" w14:textId="77777777" w:rsidR="00056080" w:rsidRPr="007656CC" w:rsidRDefault="00056080" w:rsidP="00A8330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F528E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="00382B0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76CBF4B9" w14:textId="77777777" w:rsidR="00056080" w:rsidRPr="00AB4984" w:rsidRDefault="00056080" w:rsidP="008212A3">
      <w:pPr>
        <w:pStyle w:val="Heading2"/>
      </w:pPr>
    </w:p>
    <w:sectPr w:rsidR="00056080" w:rsidRPr="00AB4984" w:rsidSect="00086CE5">
      <w:footerReference w:type="default" r:id="rId23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4AE00" w14:textId="77777777" w:rsidR="003C04E7" w:rsidRDefault="003C04E7" w:rsidP="00054C93">
      <w:r>
        <w:separator/>
      </w:r>
    </w:p>
  </w:endnote>
  <w:endnote w:type="continuationSeparator" w:id="0">
    <w:p w14:paraId="5B4D62BE" w14:textId="77777777" w:rsidR="003C04E7" w:rsidRDefault="003C04E7" w:rsidP="00054C93">
      <w:r>
        <w:continuationSeparator/>
      </w:r>
    </w:p>
  </w:endnote>
  <w:endnote w:type="continuationNotice" w:id="1">
    <w:p w14:paraId="7871DB29" w14:textId="77777777" w:rsidR="003C04E7" w:rsidRDefault="003C0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F66B4" w14:textId="36D5E12C" w:rsidR="003C04E7" w:rsidRPr="00045B98" w:rsidRDefault="003C04E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EC446" w14:textId="77777777" w:rsidR="003C04E7" w:rsidRPr="00045B98" w:rsidRDefault="003C04E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040594">
      <w:rPr>
        <w:rFonts w:ascii="Times New Roman" w:hAnsi="Times New Roman"/>
        <w:sz w:val="24"/>
        <w:szCs w:val="24"/>
        <w:lang w:val="en-AU"/>
      </w:rPr>
      <w:t>A</w:t>
    </w:r>
    <w:r w:rsidRPr="00040594">
      <w:rPr>
        <w:rFonts w:ascii="Times New Roman" w:hAnsi="Times New Roman"/>
        <w:sz w:val="24"/>
        <w:szCs w:val="24"/>
      </w:rPr>
      <w:t>R</w:t>
    </w:r>
    <w:r w:rsidRPr="00040594">
      <w:rPr>
        <w:rFonts w:ascii="Times New Roman" w:hAnsi="Times New Roman"/>
        <w:sz w:val="24"/>
        <w:szCs w:val="24"/>
        <w:lang w:val="en-AU"/>
      </w:rPr>
      <w:t>S</w:t>
    </w:r>
    <w:r w:rsidRPr="00040594">
      <w:rPr>
        <w:rFonts w:ascii="Times New Roman" w:hAnsi="Times New Roman"/>
        <w:sz w:val="24"/>
        <w:szCs w:val="24"/>
      </w:rPr>
      <w:t xml:space="preserve"> </w:t>
    </w:r>
    <w:r w:rsidRPr="00040594">
      <w:rPr>
        <w:rFonts w:ascii="Times New Roman" w:hAnsi="Times New Roman"/>
        <w:sz w:val="24"/>
        <w:szCs w:val="24"/>
        <w:lang w:val="en-AU"/>
      </w:rPr>
      <w:t>720.2</w:t>
    </w:r>
    <w:r w:rsidRPr="00040594">
      <w:rPr>
        <w:rFonts w:ascii="Times New Roman" w:hAnsi="Times New Roman"/>
        <w:sz w:val="24"/>
        <w:szCs w:val="24"/>
      </w:rPr>
      <w:t xml:space="preserve"> </w:t>
    </w:r>
    <w:r w:rsidRPr="005D1CAB">
      <w:rPr>
        <w:rFonts w:ascii="Times New Roman" w:hAnsi="Times New Roman"/>
        <w:sz w:val="24"/>
        <w:szCs w:val="24"/>
      </w:rPr>
      <w:t>-</w:t>
    </w:r>
    <w:r w:rsidRPr="00F750FC">
      <w:rPr>
        <w:rFonts w:ascii="Times New Roman" w:hAnsi="Times New Roman"/>
        <w:sz w:val="24"/>
        <w:szCs w:val="24"/>
      </w:rPr>
      <w:t xml:space="preserve">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3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21A7E" w14:textId="77777777" w:rsidR="003C04E7" w:rsidRDefault="003C04E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049F16B1" w14:textId="77777777" w:rsidR="003C04E7" w:rsidRPr="00045B98" w:rsidRDefault="003C04E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720.2A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3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2BE6" w14:textId="77777777" w:rsidR="003C04E7" w:rsidRPr="00045B98" w:rsidRDefault="003C04E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720.2A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57636" w14:textId="77777777" w:rsidR="003C04E7" w:rsidRDefault="003C04E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5094C843" w14:textId="77777777" w:rsidR="003C04E7" w:rsidRPr="00045B98" w:rsidRDefault="003C04E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720.2B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81B3C" w14:textId="77777777" w:rsidR="003C04E7" w:rsidRDefault="003C04E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67F99D7E" w14:textId="77777777" w:rsidR="003C04E7" w:rsidRPr="00045B98" w:rsidRDefault="003C04E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720.2B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3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C28A5" w14:textId="77777777" w:rsidR="003C04E7" w:rsidRDefault="003C04E7" w:rsidP="00054C93">
      <w:r>
        <w:separator/>
      </w:r>
    </w:p>
  </w:footnote>
  <w:footnote w:type="continuationSeparator" w:id="0">
    <w:p w14:paraId="7949F9FA" w14:textId="77777777" w:rsidR="003C04E7" w:rsidRDefault="003C04E7" w:rsidP="00054C93">
      <w:r>
        <w:continuationSeparator/>
      </w:r>
    </w:p>
  </w:footnote>
  <w:footnote w:type="continuationNotice" w:id="1">
    <w:p w14:paraId="2F515ABE" w14:textId="77777777" w:rsidR="003C04E7" w:rsidRDefault="003C04E7"/>
  </w:footnote>
  <w:footnote w:id="2">
    <w:p w14:paraId="52379C1F" w14:textId="77777777" w:rsidR="003C04E7" w:rsidRPr="00660CE8" w:rsidRDefault="003C04E7" w:rsidP="00574EB7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660CE8">
        <w:rPr>
          <w:rFonts w:ascii="Times New Roman" w:hAnsi="Times New Roman"/>
          <w:b/>
          <w:i/>
        </w:rPr>
        <w:t>APRA</w:t>
      </w:r>
      <w:r w:rsidRPr="00660CE8">
        <w:rPr>
          <w:rFonts w:ascii="Times New Roman" w:hAnsi="Times New Roman"/>
        </w:rPr>
        <w:t xml:space="preserve"> may exempt an</w:t>
      </w:r>
      <w:r w:rsidRPr="00660CE8">
        <w:rPr>
          <w:rFonts w:ascii="Times New Roman" w:hAnsi="Times New Roman"/>
          <w:b/>
          <w:i/>
        </w:rPr>
        <w:t xml:space="preserve"> ADI</w:t>
      </w:r>
      <w:r w:rsidRPr="00660CE8">
        <w:rPr>
          <w:rFonts w:ascii="Times New Roman" w:hAnsi="Times New Roman"/>
        </w:rPr>
        <w:t xml:space="preserve"> from providing information under this Reporting Standard on the condition that it provides other information required by this Reporting Standard. </w:t>
      </w:r>
      <w:r w:rsidRPr="00660CE8">
        <w:rPr>
          <w:rFonts w:ascii="Times New Roman" w:hAnsi="Times New Roman"/>
          <w:b/>
          <w:i/>
        </w:rPr>
        <w:t>APRA</w:t>
      </w:r>
      <w:r w:rsidRPr="00660CE8">
        <w:rPr>
          <w:rFonts w:ascii="Times New Roman" w:hAnsi="Times New Roman"/>
        </w:rPr>
        <w:t xml:space="preserve"> may exercise this discretion to ensure the information collected continues to accord with the Purpose.</w:t>
      </w:r>
    </w:p>
    <w:p w14:paraId="3A6D2BA0" w14:textId="77777777" w:rsidR="003C04E7" w:rsidRPr="00660CE8" w:rsidRDefault="003C04E7" w:rsidP="00574EB7">
      <w:pPr>
        <w:pStyle w:val="FootnoteText"/>
        <w:rPr>
          <w:rFonts w:ascii="Times New Roman" w:hAnsi="Times New Roman"/>
        </w:rPr>
      </w:pPr>
    </w:p>
    <w:p w14:paraId="092F7537" w14:textId="77777777" w:rsidR="003C04E7" w:rsidRPr="000538FD" w:rsidRDefault="003C04E7" w:rsidP="00574EB7">
      <w:pPr>
        <w:pStyle w:val="FootnoteText"/>
        <w:rPr>
          <w:lang w:val="en-AU"/>
        </w:rPr>
      </w:pPr>
      <w:r w:rsidRPr="00660CE8">
        <w:rPr>
          <w:rFonts w:ascii="Times New Roman" w:hAnsi="Times New Roman"/>
        </w:rPr>
        <w:t xml:space="preserve">For example, APRA may exempt an </w:t>
      </w:r>
      <w:r w:rsidRPr="00660CE8">
        <w:rPr>
          <w:rFonts w:ascii="Times New Roman" w:hAnsi="Times New Roman"/>
          <w:b/>
          <w:i/>
        </w:rPr>
        <w:t>ADI</w:t>
      </w:r>
      <w:r w:rsidRPr="00660CE8">
        <w:rPr>
          <w:rFonts w:ascii="Times New Roman" w:hAnsi="Times New Roman"/>
        </w:rPr>
        <w:t xml:space="preserve">, under paragraph 16(1)(b) of the </w:t>
      </w:r>
      <w:r w:rsidRPr="00780E3C">
        <w:rPr>
          <w:rFonts w:ascii="Times New Roman" w:hAnsi="Times New Roman"/>
          <w:i/>
        </w:rPr>
        <w:t>Financial Sector (Collection of Data) Act 2001</w:t>
      </w:r>
      <w:r w:rsidRPr="00660CE8">
        <w:rPr>
          <w:rFonts w:ascii="Times New Roman" w:hAnsi="Times New Roman"/>
        </w:rPr>
        <w:t>, from the requirement to provide information under ARF 720.</w:t>
      </w:r>
      <w:r w:rsidRPr="00660CE8">
        <w:rPr>
          <w:rFonts w:ascii="Times New Roman" w:hAnsi="Times New Roman"/>
          <w:lang w:val="en-AU"/>
        </w:rPr>
        <w:t>2</w:t>
      </w:r>
      <w:r w:rsidRPr="00660CE8">
        <w:rPr>
          <w:rFonts w:ascii="Times New Roman" w:hAnsi="Times New Roman"/>
        </w:rPr>
        <w:t>A, on the condition it provides information under ARF 720.</w:t>
      </w:r>
      <w:r w:rsidRPr="00660CE8">
        <w:rPr>
          <w:rFonts w:ascii="Times New Roman" w:hAnsi="Times New Roman"/>
          <w:lang w:val="en-AU"/>
        </w:rPr>
        <w:t>2</w:t>
      </w:r>
      <w:r w:rsidRPr="00660CE8">
        <w:rPr>
          <w:rFonts w:ascii="Times New Roman" w:hAnsi="Times New Roman"/>
        </w:rPr>
        <w:t>B.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73819" w14:textId="462C3471" w:rsidR="003C04E7" w:rsidRPr="007F4E77" w:rsidRDefault="003C04E7" w:rsidP="00C8047C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1F37E" w14:textId="421E64C4" w:rsidR="003C04E7" w:rsidRPr="007F4E77" w:rsidRDefault="003C04E7" w:rsidP="00C8047C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A7B"/>
    <w:multiLevelType w:val="multilevel"/>
    <w:tmpl w:val="FD8C698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5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0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1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06202896"/>
    <w:multiLevelType w:val="multilevel"/>
    <w:tmpl w:val="73144502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3" w15:restartNumberingAfterBreak="0">
    <w:nsid w:val="0A3B1809"/>
    <w:multiLevelType w:val="multilevel"/>
    <w:tmpl w:val="A4468270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B5D157B"/>
    <w:multiLevelType w:val="multilevel"/>
    <w:tmpl w:val="FD8C698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5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0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5" w15:restartNumberingAfterBreak="0">
    <w:nsid w:val="0BD06D25"/>
    <w:multiLevelType w:val="hybridMultilevel"/>
    <w:tmpl w:val="C9CE7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B6CCA"/>
    <w:multiLevelType w:val="multilevel"/>
    <w:tmpl w:val="47B43326"/>
    <w:numStyleLink w:val="D2Aformnumbering"/>
  </w:abstractNum>
  <w:abstractNum w:abstractNumId="7" w15:restartNumberingAfterBreak="0">
    <w:nsid w:val="0FF31B20"/>
    <w:multiLevelType w:val="hybridMultilevel"/>
    <w:tmpl w:val="238C2C6A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437A64"/>
    <w:multiLevelType w:val="hybridMultilevel"/>
    <w:tmpl w:val="5016D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30E31"/>
    <w:multiLevelType w:val="multilevel"/>
    <w:tmpl w:val="D7A4489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2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0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10" w15:restartNumberingAfterBreak="0">
    <w:nsid w:val="19BD1590"/>
    <w:multiLevelType w:val="hybridMultilevel"/>
    <w:tmpl w:val="E1BCA5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4278B"/>
    <w:multiLevelType w:val="hybridMultilevel"/>
    <w:tmpl w:val="6FF81A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9728D"/>
    <w:multiLevelType w:val="multilevel"/>
    <w:tmpl w:val="47B43326"/>
    <w:numStyleLink w:val="D2Aformnumbering"/>
  </w:abstractNum>
  <w:abstractNum w:abstractNumId="14" w15:restartNumberingAfterBreak="0">
    <w:nsid w:val="258228AD"/>
    <w:multiLevelType w:val="multilevel"/>
    <w:tmpl w:val="7E30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BED563E"/>
    <w:multiLevelType w:val="multilevel"/>
    <w:tmpl w:val="CFB620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ascii="Arial" w:hAnsi="Arial" w:hint="default"/>
        <w:sz w:val="22"/>
      </w:rPr>
    </w:lvl>
  </w:abstractNum>
  <w:abstractNum w:abstractNumId="16" w15:restartNumberingAfterBreak="0">
    <w:nsid w:val="32291551"/>
    <w:multiLevelType w:val="multilevel"/>
    <w:tmpl w:val="4A805F22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Item 1.1.5.%4.1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25518C5"/>
    <w:multiLevelType w:val="multilevel"/>
    <w:tmpl w:val="DF0084D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4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18" w15:restartNumberingAfterBreak="0">
    <w:nsid w:val="3B113984"/>
    <w:multiLevelType w:val="hybridMultilevel"/>
    <w:tmpl w:val="7C36B5F4"/>
    <w:lvl w:ilvl="0" w:tplc="032AA0D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165F2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5E10A08"/>
    <w:multiLevelType w:val="hybridMultilevel"/>
    <w:tmpl w:val="03949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D0F64"/>
    <w:multiLevelType w:val="hybridMultilevel"/>
    <w:tmpl w:val="C9A42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05660"/>
    <w:multiLevelType w:val="hybridMultilevel"/>
    <w:tmpl w:val="C76C1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25DE8"/>
    <w:multiLevelType w:val="multilevel"/>
    <w:tmpl w:val="9A588F3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24" w15:restartNumberingAfterBreak="0">
    <w:nsid w:val="4DB14218"/>
    <w:multiLevelType w:val="hybridMultilevel"/>
    <w:tmpl w:val="DD2200FE"/>
    <w:lvl w:ilvl="0" w:tplc="A79CB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26" w15:restartNumberingAfterBreak="0">
    <w:nsid w:val="57EB23AE"/>
    <w:multiLevelType w:val="hybridMultilevel"/>
    <w:tmpl w:val="8E2839DC"/>
    <w:lvl w:ilvl="0" w:tplc="04B2726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77396"/>
    <w:multiLevelType w:val="multilevel"/>
    <w:tmpl w:val="47B43326"/>
    <w:numStyleLink w:val="D2Aformnumbering"/>
  </w:abstractNum>
  <w:abstractNum w:abstractNumId="28" w15:restartNumberingAfterBreak="0">
    <w:nsid w:val="5BC723B1"/>
    <w:multiLevelType w:val="multilevel"/>
    <w:tmpl w:val="AE7E97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2"/>
        <w:szCs w:val="24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29" w15:restartNumberingAfterBreak="0">
    <w:nsid w:val="608645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37E1758"/>
    <w:multiLevelType w:val="hybridMultilevel"/>
    <w:tmpl w:val="7A0A52BA"/>
    <w:lvl w:ilvl="0" w:tplc="AEA6839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A2F3D"/>
    <w:multiLevelType w:val="multilevel"/>
    <w:tmpl w:val="47B43326"/>
    <w:numStyleLink w:val="D2Aformnumbering"/>
  </w:abstractNum>
  <w:abstractNum w:abstractNumId="32" w15:restartNumberingAfterBreak="0">
    <w:nsid w:val="68A12B01"/>
    <w:multiLevelType w:val="multilevel"/>
    <w:tmpl w:val="200CE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A5B66CE"/>
    <w:multiLevelType w:val="hybridMultilevel"/>
    <w:tmpl w:val="990A7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10DC1"/>
    <w:multiLevelType w:val="multilevel"/>
    <w:tmpl w:val="D4D8DC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35" w15:restartNumberingAfterBreak="0">
    <w:nsid w:val="726F4F2C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3B35DDC"/>
    <w:multiLevelType w:val="hybridMultilevel"/>
    <w:tmpl w:val="FA9020A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AB1621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10"/>
  </w:num>
  <w:num w:numId="4">
    <w:abstractNumId w:val="26"/>
  </w:num>
  <w:num w:numId="5">
    <w:abstractNumId w:val="25"/>
  </w:num>
  <w:num w:numId="6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2.%2."/>
        <w:lvlJc w:val="left"/>
        <w:pPr>
          <w:ind w:left="100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8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57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5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3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2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0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988" w:firstLine="0"/>
        </w:pPr>
        <w:rPr>
          <w:rFonts w:hint="default"/>
        </w:rPr>
      </w:lvl>
    </w:lvlOverride>
  </w:num>
  <w:num w:numId="7">
    <w:abstractNumId w:val="1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cs="Arial" w:hint="default"/>
          <w:b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cs="Times New Roman"/>
          <w:b w:val="0"/>
          <w:sz w:val="22"/>
          <w:szCs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8" w:firstLine="0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cs="Times New Roman"/>
        </w:rPr>
      </w:lvl>
    </w:lvlOverride>
  </w:num>
  <w:num w:numId="8">
    <w:abstractNumId w:val="34"/>
  </w:num>
  <w:num w:numId="9">
    <w:abstractNumId w:val="7"/>
  </w:num>
  <w:num w:numId="10">
    <w:abstractNumId w:val="3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hint="default"/>
        </w:rPr>
      </w:lvl>
    </w:lvlOverride>
  </w:num>
  <w:num w:numId="11">
    <w:abstractNumId w:val="3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2">
    <w:abstractNumId w:val="28"/>
  </w:num>
  <w:num w:numId="13">
    <w:abstractNumId w:val="27"/>
  </w:num>
  <w:num w:numId="14">
    <w:abstractNumId w:val="23"/>
  </w:num>
  <w:num w:numId="15">
    <w:abstractNumId w:val="35"/>
  </w:num>
  <w:num w:numId="16">
    <w:abstractNumId w:val="19"/>
  </w:num>
  <w:num w:numId="17">
    <w:abstractNumId w:val="32"/>
  </w:num>
  <w:num w:numId="18">
    <w:abstractNumId w:val="17"/>
  </w:num>
  <w:num w:numId="19">
    <w:abstractNumId w:val="2"/>
  </w:num>
  <w:num w:numId="20">
    <w:abstractNumId w:val="11"/>
  </w:num>
  <w:num w:numId="21">
    <w:abstractNumId w:val="29"/>
  </w:num>
  <w:num w:numId="22">
    <w:abstractNumId w:val="16"/>
  </w:num>
  <w:num w:numId="23">
    <w:abstractNumId w:val="5"/>
  </w:num>
  <w:num w:numId="24">
    <w:abstractNumId w:val="8"/>
  </w:num>
  <w:num w:numId="25">
    <w:abstractNumId w:val="20"/>
  </w:num>
  <w:num w:numId="26">
    <w:abstractNumId w:val="22"/>
  </w:num>
  <w:num w:numId="27">
    <w:abstractNumId w:val="1"/>
  </w:num>
  <w:num w:numId="28">
    <w:abstractNumId w:val="33"/>
  </w:num>
  <w:num w:numId="29">
    <w:abstractNumId w:val="3"/>
  </w:num>
  <w:num w:numId="30">
    <w:abstractNumId w:val="37"/>
  </w:num>
  <w:num w:numId="31">
    <w:abstractNumId w:val="12"/>
  </w:num>
  <w:num w:numId="32">
    <w:abstractNumId w:val="3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hint="default"/>
        </w:rPr>
      </w:lvl>
    </w:lvlOverride>
  </w:num>
  <w:num w:numId="33">
    <w:abstractNumId w:val="0"/>
  </w:num>
  <w:num w:numId="34">
    <w:abstractNumId w:val="9"/>
  </w:num>
  <w:num w:numId="35">
    <w:abstractNumId w:val="3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hanging="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hint="default"/>
        </w:rPr>
      </w:lvl>
    </w:lvlOverride>
  </w:num>
  <w:num w:numId="36">
    <w:abstractNumId w:val="15"/>
  </w:num>
  <w:num w:numId="37">
    <w:abstractNumId w:val="4"/>
  </w:num>
  <w:num w:numId="38">
    <w:abstractNumId w:val="36"/>
  </w:num>
  <w:num w:numId="39">
    <w:abstractNumId w:val="14"/>
  </w:num>
  <w:num w:numId="40">
    <w:abstractNumId w:val="18"/>
  </w:num>
  <w:num w:numId="41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y, Tiffany">
    <w15:presenceInfo w15:providerId="None" w15:userId="Say, Tiffa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5841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93"/>
    <w:rsid w:val="00002653"/>
    <w:rsid w:val="00003E3C"/>
    <w:rsid w:val="00007500"/>
    <w:rsid w:val="00007EB6"/>
    <w:rsid w:val="00010EDD"/>
    <w:rsid w:val="000124FE"/>
    <w:rsid w:val="000154E9"/>
    <w:rsid w:val="00015BFF"/>
    <w:rsid w:val="00016C54"/>
    <w:rsid w:val="00021CC2"/>
    <w:rsid w:val="00023588"/>
    <w:rsid w:val="000243E2"/>
    <w:rsid w:val="00024E65"/>
    <w:rsid w:val="00030790"/>
    <w:rsid w:val="0003147A"/>
    <w:rsid w:val="000323F7"/>
    <w:rsid w:val="00033032"/>
    <w:rsid w:val="00033A92"/>
    <w:rsid w:val="00034ED5"/>
    <w:rsid w:val="000350EA"/>
    <w:rsid w:val="00036913"/>
    <w:rsid w:val="000372D1"/>
    <w:rsid w:val="00040147"/>
    <w:rsid w:val="00040594"/>
    <w:rsid w:val="00041673"/>
    <w:rsid w:val="00043807"/>
    <w:rsid w:val="000443E6"/>
    <w:rsid w:val="00044762"/>
    <w:rsid w:val="0004568A"/>
    <w:rsid w:val="00045B98"/>
    <w:rsid w:val="00047EFC"/>
    <w:rsid w:val="00051DD6"/>
    <w:rsid w:val="00051F2C"/>
    <w:rsid w:val="000533DB"/>
    <w:rsid w:val="000538FD"/>
    <w:rsid w:val="000547DD"/>
    <w:rsid w:val="00054C93"/>
    <w:rsid w:val="00056080"/>
    <w:rsid w:val="000610A4"/>
    <w:rsid w:val="00063A67"/>
    <w:rsid w:val="0006492E"/>
    <w:rsid w:val="00065EEB"/>
    <w:rsid w:val="00066DCD"/>
    <w:rsid w:val="00070A53"/>
    <w:rsid w:val="00075A37"/>
    <w:rsid w:val="00081BDA"/>
    <w:rsid w:val="00085E19"/>
    <w:rsid w:val="00086CE5"/>
    <w:rsid w:val="00086D15"/>
    <w:rsid w:val="0009195E"/>
    <w:rsid w:val="00092B46"/>
    <w:rsid w:val="00095178"/>
    <w:rsid w:val="000952DD"/>
    <w:rsid w:val="000A09B6"/>
    <w:rsid w:val="000A1138"/>
    <w:rsid w:val="000A22CB"/>
    <w:rsid w:val="000A2490"/>
    <w:rsid w:val="000A398D"/>
    <w:rsid w:val="000A3CD6"/>
    <w:rsid w:val="000A5913"/>
    <w:rsid w:val="000B19F2"/>
    <w:rsid w:val="000B22C4"/>
    <w:rsid w:val="000B3A8F"/>
    <w:rsid w:val="000C0116"/>
    <w:rsid w:val="000C20B4"/>
    <w:rsid w:val="000C2175"/>
    <w:rsid w:val="000C2654"/>
    <w:rsid w:val="000C35FD"/>
    <w:rsid w:val="000C3BF6"/>
    <w:rsid w:val="000C51DB"/>
    <w:rsid w:val="000C59B9"/>
    <w:rsid w:val="000C75AD"/>
    <w:rsid w:val="000D2012"/>
    <w:rsid w:val="000D2A2D"/>
    <w:rsid w:val="000D3069"/>
    <w:rsid w:val="000D52A0"/>
    <w:rsid w:val="000D6FC4"/>
    <w:rsid w:val="000E03C9"/>
    <w:rsid w:val="000E0DC2"/>
    <w:rsid w:val="000E1704"/>
    <w:rsid w:val="000E21F0"/>
    <w:rsid w:val="000E5185"/>
    <w:rsid w:val="000E573E"/>
    <w:rsid w:val="000F1E54"/>
    <w:rsid w:val="000F2EAB"/>
    <w:rsid w:val="000F69EE"/>
    <w:rsid w:val="000F7039"/>
    <w:rsid w:val="000F76D1"/>
    <w:rsid w:val="000F7D64"/>
    <w:rsid w:val="001007BE"/>
    <w:rsid w:val="00101049"/>
    <w:rsid w:val="001013C4"/>
    <w:rsid w:val="001019F1"/>
    <w:rsid w:val="00101C0F"/>
    <w:rsid w:val="00102E6E"/>
    <w:rsid w:val="00106E8B"/>
    <w:rsid w:val="00107543"/>
    <w:rsid w:val="00107FE0"/>
    <w:rsid w:val="00110F7B"/>
    <w:rsid w:val="00112A37"/>
    <w:rsid w:val="00112C5B"/>
    <w:rsid w:val="0011363F"/>
    <w:rsid w:val="00114819"/>
    <w:rsid w:val="001148EE"/>
    <w:rsid w:val="00114AB5"/>
    <w:rsid w:val="0011562C"/>
    <w:rsid w:val="00115DF2"/>
    <w:rsid w:val="00116ECA"/>
    <w:rsid w:val="00117AF8"/>
    <w:rsid w:val="001204F6"/>
    <w:rsid w:val="00120E7B"/>
    <w:rsid w:val="0012377B"/>
    <w:rsid w:val="001246A0"/>
    <w:rsid w:val="00125A53"/>
    <w:rsid w:val="00126C09"/>
    <w:rsid w:val="00126CA5"/>
    <w:rsid w:val="0012775E"/>
    <w:rsid w:val="001358EF"/>
    <w:rsid w:val="00135C27"/>
    <w:rsid w:val="00143F88"/>
    <w:rsid w:val="001452E5"/>
    <w:rsid w:val="00146C91"/>
    <w:rsid w:val="001505D1"/>
    <w:rsid w:val="00150CCF"/>
    <w:rsid w:val="00151135"/>
    <w:rsid w:val="00151BC8"/>
    <w:rsid w:val="0015213C"/>
    <w:rsid w:val="00154101"/>
    <w:rsid w:val="00156DB2"/>
    <w:rsid w:val="00160348"/>
    <w:rsid w:val="0016230C"/>
    <w:rsid w:val="00163140"/>
    <w:rsid w:val="0016495E"/>
    <w:rsid w:val="00171251"/>
    <w:rsid w:val="00177390"/>
    <w:rsid w:val="00177756"/>
    <w:rsid w:val="00177978"/>
    <w:rsid w:val="00180253"/>
    <w:rsid w:val="00182693"/>
    <w:rsid w:val="00182FA1"/>
    <w:rsid w:val="0018670F"/>
    <w:rsid w:val="00187213"/>
    <w:rsid w:val="0019029E"/>
    <w:rsid w:val="00191C91"/>
    <w:rsid w:val="00196F50"/>
    <w:rsid w:val="00197569"/>
    <w:rsid w:val="00197EB6"/>
    <w:rsid w:val="001A07E8"/>
    <w:rsid w:val="001A0F59"/>
    <w:rsid w:val="001A391D"/>
    <w:rsid w:val="001A79DB"/>
    <w:rsid w:val="001B224C"/>
    <w:rsid w:val="001B263B"/>
    <w:rsid w:val="001B281C"/>
    <w:rsid w:val="001B316F"/>
    <w:rsid w:val="001B5CAB"/>
    <w:rsid w:val="001B76FB"/>
    <w:rsid w:val="001C10D0"/>
    <w:rsid w:val="001C69A3"/>
    <w:rsid w:val="001C7904"/>
    <w:rsid w:val="001D1218"/>
    <w:rsid w:val="001D4482"/>
    <w:rsid w:val="001D6B38"/>
    <w:rsid w:val="001E0029"/>
    <w:rsid w:val="001E08FC"/>
    <w:rsid w:val="001E19FD"/>
    <w:rsid w:val="001E1DAA"/>
    <w:rsid w:val="001E20B2"/>
    <w:rsid w:val="001E465D"/>
    <w:rsid w:val="001E57F5"/>
    <w:rsid w:val="001E6CC6"/>
    <w:rsid w:val="001F0D8F"/>
    <w:rsid w:val="001F403B"/>
    <w:rsid w:val="001F5300"/>
    <w:rsid w:val="001F78BC"/>
    <w:rsid w:val="00201562"/>
    <w:rsid w:val="0020461D"/>
    <w:rsid w:val="00210D1D"/>
    <w:rsid w:val="00213E78"/>
    <w:rsid w:val="00214829"/>
    <w:rsid w:val="00220932"/>
    <w:rsid w:val="00220B8B"/>
    <w:rsid w:val="00220F5F"/>
    <w:rsid w:val="002220F3"/>
    <w:rsid w:val="002269D7"/>
    <w:rsid w:val="00227EBE"/>
    <w:rsid w:val="00231B4F"/>
    <w:rsid w:val="00232A15"/>
    <w:rsid w:val="0023334E"/>
    <w:rsid w:val="0023414E"/>
    <w:rsid w:val="002352E9"/>
    <w:rsid w:val="00236993"/>
    <w:rsid w:val="002409E5"/>
    <w:rsid w:val="002416FC"/>
    <w:rsid w:val="00243624"/>
    <w:rsid w:val="00247A22"/>
    <w:rsid w:val="002577E5"/>
    <w:rsid w:val="00265931"/>
    <w:rsid w:val="00267EF8"/>
    <w:rsid w:val="0027000E"/>
    <w:rsid w:val="0027222C"/>
    <w:rsid w:val="00274333"/>
    <w:rsid w:val="002746A6"/>
    <w:rsid w:val="00276568"/>
    <w:rsid w:val="00276DDD"/>
    <w:rsid w:val="00280896"/>
    <w:rsid w:val="00280DFE"/>
    <w:rsid w:val="00282BF4"/>
    <w:rsid w:val="00283864"/>
    <w:rsid w:val="00283C03"/>
    <w:rsid w:val="002840E9"/>
    <w:rsid w:val="00286946"/>
    <w:rsid w:val="00287C7B"/>
    <w:rsid w:val="00287F8B"/>
    <w:rsid w:val="00290A85"/>
    <w:rsid w:val="0029123D"/>
    <w:rsid w:val="002912F4"/>
    <w:rsid w:val="002928A5"/>
    <w:rsid w:val="0029339F"/>
    <w:rsid w:val="00295D90"/>
    <w:rsid w:val="002A0B6A"/>
    <w:rsid w:val="002A3C88"/>
    <w:rsid w:val="002A4385"/>
    <w:rsid w:val="002A46AF"/>
    <w:rsid w:val="002A5E8E"/>
    <w:rsid w:val="002B0748"/>
    <w:rsid w:val="002B32DE"/>
    <w:rsid w:val="002B4478"/>
    <w:rsid w:val="002C1B0B"/>
    <w:rsid w:val="002C1B0F"/>
    <w:rsid w:val="002C1E1F"/>
    <w:rsid w:val="002C5188"/>
    <w:rsid w:val="002C5E95"/>
    <w:rsid w:val="002D0B07"/>
    <w:rsid w:val="002D16D4"/>
    <w:rsid w:val="002D16DA"/>
    <w:rsid w:val="002D18B2"/>
    <w:rsid w:val="002D27E5"/>
    <w:rsid w:val="002D2E92"/>
    <w:rsid w:val="002D3264"/>
    <w:rsid w:val="002D4C36"/>
    <w:rsid w:val="002E0397"/>
    <w:rsid w:val="002E0908"/>
    <w:rsid w:val="002E17B9"/>
    <w:rsid w:val="002E1C95"/>
    <w:rsid w:val="002E2A2D"/>
    <w:rsid w:val="002E601E"/>
    <w:rsid w:val="002E63EB"/>
    <w:rsid w:val="002E6781"/>
    <w:rsid w:val="002E71A2"/>
    <w:rsid w:val="002E733B"/>
    <w:rsid w:val="002F006A"/>
    <w:rsid w:val="002F2430"/>
    <w:rsid w:val="002F392F"/>
    <w:rsid w:val="002F4041"/>
    <w:rsid w:val="002F4FF4"/>
    <w:rsid w:val="002F5AEC"/>
    <w:rsid w:val="002F5DD3"/>
    <w:rsid w:val="002F6A0F"/>
    <w:rsid w:val="0030160F"/>
    <w:rsid w:val="00303546"/>
    <w:rsid w:val="00307F75"/>
    <w:rsid w:val="0031406E"/>
    <w:rsid w:val="003144D6"/>
    <w:rsid w:val="00316591"/>
    <w:rsid w:val="003179BF"/>
    <w:rsid w:val="00324FE1"/>
    <w:rsid w:val="00325669"/>
    <w:rsid w:val="00327273"/>
    <w:rsid w:val="00331D83"/>
    <w:rsid w:val="003335D3"/>
    <w:rsid w:val="00336BAA"/>
    <w:rsid w:val="00337E17"/>
    <w:rsid w:val="00344003"/>
    <w:rsid w:val="003440AC"/>
    <w:rsid w:val="003461AA"/>
    <w:rsid w:val="003461EF"/>
    <w:rsid w:val="00346449"/>
    <w:rsid w:val="0034660D"/>
    <w:rsid w:val="00353862"/>
    <w:rsid w:val="00356B98"/>
    <w:rsid w:val="0035786A"/>
    <w:rsid w:val="00365C44"/>
    <w:rsid w:val="003666CC"/>
    <w:rsid w:val="00366973"/>
    <w:rsid w:val="0037044E"/>
    <w:rsid w:val="00371844"/>
    <w:rsid w:val="00372CAD"/>
    <w:rsid w:val="0037499D"/>
    <w:rsid w:val="003757CC"/>
    <w:rsid w:val="003758E0"/>
    <w:rsid w:val="0038205C"/>
    <w:rsid w:val="003823A5"/>
    <w:rsid w:val="00382B00"/>
    <w:rsid w:val="0038381F"/>
    <w:rsid w:val="00384C2A"/>
    <w:rsid w:val="0038760D"/>
    <w:rsid w:val="00390AD3"/>
    <w:rsid w:val="003916A1"/>
    <w:rsid w:val="003943CB"/>
    <w:rsid w:val="00394B57"/>
    <w:rsid w:val="00395940"/>
    <w:rsid w:val="003A224D"/>
    <w:rsid w:val="003A2952"/>
    <w:rsid w:val="003A2B1B"/>
    <w:rsid w:val="003A3EC5"/>
    <w:rsid w:val="003A3F9E"/>
    <w:rsid w:val="003A3FE3"/>
    <w:rsid w:val="003A6DD8"/>
    <w:rsid w:val="003A7779"/>
    <w:rsid w:val="003A78E1"/>
    <w:rsid w:val="003B1182"/>
    <w:rsid w:val="003B4F52"/>
    <w:rsid w:val="003B5BE2"/>
    <w:rsid w:val="003C04E7"/>
    <w:rsid w:val="003C0CF4"/>
    <w:rsid w:val="003C2267"/>
    <w:rsid w:val="003C2C94"/>
    <w:rsid w:val="003C3DD1"/>
    <w:rsid w:val="003C5C9D"/>
    <w:rsid w:val="003C729B"/>
    <w:rsid w:val="003D04F3"/>
    <w:rsid w:val="003D0AE7"/>
    <w:rsid w:val="003D2EFF"/>
    <w:rsid w:val="003D5032"/>
    <w:rsid w:val="003D509B"/>
    <w:rsid w:val="003E0CF0"/>
    <w:rsid w:val="003E1FA0"/>
    <w:rsid w:val="003F2287"/>
    <w:rsid w:val="003F361F"/>
    <w:rsid w:val="003F38D8"/>
    <w:rsid w:val="003F3F71"/>
    <w:rsid w:val="003F45DF"/>
    <w:rsid w:val="003F51A1"/>
    <w:rsid w:val="003F6939"/>
    <w:rsid w:val="003F6C99"/>
    <w:rsid w:val="003F7A2F"/>
    <w:rsid w:val="00401EFB"/>
    <w:rsid w:val="00403DBC"/>
    <w:rsid w:val="00405EBB"/>
    <w:rsid w:val="004072D6"/>
    <w:rsid w:val="00413F2E"/>
    <w:rsid w:val="00414401"/>
    <w:rsid w:val="004159D3"/>
    <w:rsid w:val="00415E32"/>
    <w:rsid w:val="004215D9"/>
    <w:rsid w:val="00425E8F"/>
    <w:rsid w:val="00427587"/>
    <w:rsid w:val="00430819"/>
    <w:rsid w:val="0043082A"/>
    <w:rsid w:val="00430CF3"/>
    <w:rsid w:val="00432B87"/>
    <w:rsid w:val="00433159"/>
    <w:rsid w:val="00434569"/>
    <w:rsid w:val="00435790"/>
    <w:rsid w:val="00440A9F"/>
    <w:rsid w:val="00440E87"/>
    <w:rsid w:val="00441DF5"/>
    <w:rsid w:val="00443BD2"/>
    <w:rsid w:val="0044401C"/>
    <w:rsid w:val="00444548"/>
    <w:rsid w:val="004449C3"/>
    <w:rsid w:val="00450A8F"/>
    <w:rsid w:val="00452867"/>
    <w:rsid w:val="004539C9"/>
    <w:rsid w:val="004552DE"/>
    <w:rsid w:val="004552E0"/>
    <w:rsid w:val="004560F8"/>
    <w:rsid w:val="00457B5E"/>
    <w:rsid w:val="004620CD"/>
    <w:rsid w:val="00462924"/>
    <w:rsid w:val="00467A1C"/>
    <w:rsid w:val="00471E24"/>
    <w:rsid w:val="00472F9F"/>
    <w:rsid w:val="00474953"/>
    <w:rsid w:val="0048225C"/>
    <w:rsid w:val="00482D12"/>
    <w:rsid w:val="004839A3"/>
    <w:rsid w:val="004901C7"/>
    <w:rsid w:val="004912D6"/>
    <w:rsid w:val="00492EC2"/>
    <w:rsid w:val="00494A12"/>
    <w:rsid w:val="00496353"/>
    <w:rsid w:val="004A0881"/>
    <w:rsid w:val="004A08BB"/>
    <w:rsid w:val="004A08D6"/>
    <w:rsid w:val="004A1685"/>
    <w:rsid w:val="004A652E"/>
    <w:rsid w:val="004B5230"/>
    <w:rsid w:val="004B7613"/>
    <w:rsid w:val="004C1508"/>
    <w:rsid w:val="004C2A9F"/>
    <w:rsid w:val="004C37B1"/>
    <w:rsid w:val="004C3D07"/>
    <w:rsid w:val="004C5BA4"/>
    <w:rsid w:val="004C71C9"/>
    <w:rsid w:val="004D01E6"/>
    <w:rsid w:val="004D06DF"/>
    <w:rsid w:val="004D0942"/>
    <w:rsid w:val="004D1C2D"/>
    <w:rsid w:val="004D351F"/>
    <w:rsid w:val="004E0281"/>
    <w:rsid w:val="004E295B"/>
    <w:rsid w:val="004E4209"/>
    <w:rsid w:val="004E5A2A"/>
    <w:rsid w:val="004E5ADC"/>
    <w:rsid w:val="004E74BD"/>
    <w:rsid w:val="004F0465"/>
    <w:rsid w:val="004F0698"/>
    <w:rsid w:val="004F0D23"/>
    <w:rsid w:val="004F372C"/>
    <w:rsid w:val="004F3F71"/>
    <w:rsid w:val="004F6B20"/>
    <w:rsid w:val="004F7786"/>
    <w:rsid w:val="0050171A"/>
    <w:rsid w:val="00501AC7"/>
    <w:rsid w:val="00502614"/>
    <w:rsid w:val="005042E6"/>
    <w:rsid w:val="005048B7"/>
    <w:rsid w:val="0050671E"/>
    <w:rsid w:val="00507EC4"/>
    <w:rsid w:val="00512761"/>
    <w:rsid w:val="005138ED"/>
    <w:rsid w:val="00513D8B"/>
    <w:rsid w:val="00514D2F"/>
    <w:rsid w:val="00515CE2"/>
    <w:rsid w:val="0051681B"/>
    <w:rsid w:val="00520FFA"/>
    <w:rsid w:val="00521AA9"/>
    <w:rsid w:val="0052285D"/>
    <w:rsid w:val="00522B3C"/>
    <w:rsid w:val="00524B40"/>
    <w:rsid w:val="005278EA"/>
    <w:rsid w:val="00532BDF"/>
    <w:rsid w:val="00533494"/>
    <w:rsid w:val="005368A8"/>
    <w:rsid w:val="005403F0"/>
    <w:rsid w:val="00541E50"/>
    <w:rsid w:val="00550E07"/>
    <w:rsid w:val="00551ED9"/>
    <w:rsid w:val="005542D4"/>
    <w:rsid w:val="00554C83"/>
    <w:rsid w:val="005557C3"/>
    <w:rsid w:val="00555CC4"/>
    <w:rsid w:val="0055702C"/>
    <w:rsid w:val="00563539"/>
    <w:rsid w:val="0056464E"/>
    <w:rsid w:val="00564B57"/>
    <w:rsid w:val="00565E5C"/>
    <w:rsid w:val="00570F9C"/>
    <w:rsid w:val="00572EDD"/>
    <w:rsid w:val="0057373B"/>
    <w:rsid w:val="00573EA5"/>
    <w:rsid w:val="00574601"/>
    <w:rsid w:val="00574EB7"/>
    <w:rsid w:val="005753C8"/>
    <w:rsid w:val="00576370"/>
    <w:rsid w:val="005774A0"/>
    <w:rsid w:val="005809B3"/>
    <w:rsid w:val="00580AAF"/>
    <w:rsid w:val="00581567"/>
    <w:rsid w:val="00584C17"/>
    <w:rsid w:val="00590058"/>
    <w:rsid w:val="00590594"/>
    <w:rsid w:val="005907BB"/>
    <w:rsid w:val="00591172"/>
    <w:rsid w:val="00593B85"/>
    <w:rsid w:val="005948FE"/>
    <w:rsid w:val="005967B4"/>
    <w:rsid w:val="00596FAF"/>
    <w:rsid w:val="005A0D55"/>
    <w:rsid w:val="005A10B1"/>
    <w:rsid w:val="005A1651"/>
    <w:rsid w:val="005A1A3C"/>
    <w:rsid w:val="005A2253"/>
    <w:rsid w:val="005A2A0B"/>
    <w:rsid w:val="005A3A16"/>
    <w:rsid w:val="005A61B2"/>
    <w:rsid w:val="005B17E6"/>
    <w:rsid w:val="005B211D"/>
    <w:rsid w:val="005B292E"/>
    <w:rsid w:val="005B4D27"/>
    <w:rsid w:val="005B5E2F"/>
    <w:rsid w:val="005C6229"/>
    <w:rsid w:val="005C737A"/>
    <w:rsid w:val="005D0699"/>
    <w:rsid w:val="005D1CAB"/>
    <w:rsid w:val="005D230C"/>
    <w:rsid w:val="005D2C38"/>
    <w:rsid w:val="005D446B"/>
    <w:rsid w:val="005E09A1"/>
    <w:rsid w:val="005E3121"/>
    <w:rsid w:val="005E500F"/>
    <w:rsid w:val="005E5910"/>
    <w:rsid w:val="005F1BE5"/>
    <w:rsid w:val="005F1F8B"/>
    <w:rsid w:val="005F2170"/>
    <w:rsid w:val="005F3D13"/>
    <w:rsid w:val="005F409E"/>
    <w:rsid w:val="005F5E2F"/>
    <w:rsid w:val="005F7104"/>
    <w:rsid w:val="005F7589"/>
    <w:rsid w:val="005F7FCF"/>
    <w:rsid w:val="006002B4"/>
    <w:rsid w:val="00600484"/>
    <w:rsid w:val="006062C3"/>
    <w:rsid w:val="0061130F"/>
    <w:rsid w:val="00611DF1"/>
    <w:rsid w:val="00622480"/>
    <w:rsid w:val="006231D8"/>
    <w:rsid w:val="00624C4C"/>
    <w:rsid w:val="006253D2"/>
    <w:rsid w:val="00625CE6"/>
    <w:rsid w:val="00627134"/>
    <w:rsid w:val="006353C8"/>
    <w:rsid w:val="00637AF0"/>
    <w:rsid w:val="006415F2"/>
    <w:rsid w:val="00644EE3"/>
    <w:rsid w:val="006455A7"/>
    <w:rsid w:val="006466FB"/>
    <w:rsid w:val="00647986"/>
    <w:rsid w:val="00647D58"/>
    <w:rsid w:val="00650CE6"/>
    <w:rsid w:val="00651BED"/>
    <w:rsid w:val="0065269F"/>
    <w:rsid w:val="006538D6"/>
    <w:rsid w:val="00654103"/>
    <w:rsid w:val="0065494C"/>
    <w:rsid w:val="006565CC"/>
    <w:rsid w:val="00660105"/>
    <w:rsid w:val="006609BC"/>
    <w:rsid w:val="00660CE8"/>
    <w:rsid w:val="00662B45"/>
    <w:rsid w:val="00664417"/>
    <w:rsid w:val="006722A6"/>
    <w:rsid w:val="006742B1"/>
    <w:rsid w:val="0067679C"/>
    <w:rsid w:val="00676862"/>
    <w:rsid w:val="0067736B"/>
    <w:rsid w:val="006806F8"/>
    <w:rsid w:val="00684F73"/>
    <w:rsid w:val="00685DA9"/>
    <w:rsid w:val="00690DA1"/>
    <w:rsid w:val="00691151"/>
    <w:rsid w:val="00691792"/>
    <w:rsid w:val="00692AF9"/>
    <w:rsid w:val="006934E1"/>
    <w:rsid w:val="00695943"/>
    <w:rsid w:val="006961BF"/>
    <w:rsid w:val="00696249"/>
    <w:rsid w:val="006969CC"/>
    <w:rsid w:val="006972C5"/>
    <w:rsid w:val="00697BE8"/>
    <w:rsid w:val="006A0A0F"/>
    <w:rsid w:val="006A395B"/>
    <w:rsid w:val="006A3BA3"/>
    <w:rsid w:val="006A4DB1"/>
    <w:rsid w:val="006A5BCD"/>
    <w:rsid w:val="006B13E0"/>
    <w:rsid w:val="006B31F5"/>
    <w:rsid w:val="006B3E9E"/>
    <w:rsid w:val="006B4D31"/>
    <w:rsid w:val="006B77EC"/>
    <w:rsid w:val="006C13B9"/>
    <w:rsid w:val="006C30AF"/>
    <w:rsid w:val="006C5CB1"/>
    <w:rsid w:val="006C5EDA"/>
    <w:rsid w:val="006D0BC9"/>
    <w:rsid w:val="006D0D7B"/>
    <w:rsid w:val="006D1E74"/>
    <w:rsid w:val="006D2554"/>
    <w:rsid w:val="006D6C21"/>
    <w:rsid w:val="006E2274"/>
    <w:rsid w:val="006E40A0"/>
    <w:rsid w:val="006E6DD9"/>
    <w:rsid w:val="006F07C2"/>
    <w:rsid w:val="006F12B8"/>
    <w:rsid w:val="006F5D15"/>
    <w:rsid w:val="006F63FE"/>
    <w:rsid w:val="0070062C"/>
    <w:rsid w:val="007027AC"/>
    <w:rsid w:val="007031F4"/>
    <w:rsid w:val="007059DB"/>
    <w:rsid w:val="00706EFB"/>
    <w:rsid w:val="00710087"/>
    <w:rsid w:val="007114EA"/>
    <w:rsid w:val="00711A50"/>
    <w:rsid w:val="007134A0"/>
    <w:rsid w:val="00713B1B"/>
    <w:rsid w:val="00714707"/>
    <w:rsid w:val="00715C1F"/>
    <w:rsid w:val="007179C6"/>
    <w:rsid w:val="00722370"/>
    <w:rsid w:val="00723B77"/>
    <w:rsid w:val="00725561"/>
    <w:rsid w:val="00730521"/>
    <w:rsid w:val="00733292"/>
    <w:rsid w:val="00733BFC"/>
    <w:rsid w:val="00733E23"/>
    <w:rsid w:val="00735A08"/>
    <w:rsid w:val="007379AF"/>
    <w:rsid w:val="00737EF9"/>
    <w:rsid w:val="00742C1F"/>
    <w:rsid w:val="00753276"/>
    <w:rsid w:val="007540B3"/>
    <w:rsid w:val="00754B45"/>
    <w:rsid w:val="00760B0E"/>
    <w:rsid w:val="007610C0"/>
    <w:rsid w:val="007614C0"/>
    <w:rsid w:val="007628EA"/>
    <w:rsid w:val="00766229"/>
    <w:rsid w:val="00766866"/>
    <w:rsid w:val="007700AD"/>
    <w:rsid w:val="00773781"/>
    <w:rsid w:val="0077683C"/>
    <w:rsid w:val="00780779"/>
    <w:rsid w:val="00780E3C"/>
    <w:rsid w:val="00781021"/>
    <w:rsid w:val="0078122B"/>
    <w:rsid w:val="00781334"/>
    <w:rsid w:val="007818CB"/>
    <w:rsid w:val="007819A8"/>
    <w:rsid w:val="00781C78"/>
    <w:rsid w:val="00782DCF"/>
    <w:rsid w:val="007831BF"/>
    <w:rsid w:val="00784E5F"/>
    <w:rsid w:val="007854F4"/>
    <w:rsid w:val="0078591D"/>
    <w:rsid w:val="00785963"/>
    <w:rsid w:val="007860FA"/>
    <w:rsid w:val="00791C49"/>
    <w:rsid w:val="007925B7"/>
    <w:rsid w:val="0079367B"/>
    <w:rsid w:val="007940FD"/>
    <w:rsid w:val="00794124"/>
    <w:rsid w:val="00794160"/>
    <w:rsid w:val="00794CB4"/>
    <w:rsid w:val="007A00AC"/>
    <w:rsid w:val="007A1512"/>
    <w:rsid w:val="007B0245"/>
    <w:rsid w:val="007B1B29"/>
    <w:rsid w:val="007B2B93"/>
    <w:rsid w:val="007B4396"/>
    <w:rsid w:val="007B63C8"/>
    <w:rsid w:val="007D0119"/>
    <w:rsid w:val="007D3260"/>
    <w:rsid w:val="007D49E9"/>
    <w:rsid w:val="007D58E6"/>
    <w:rsid w:val="007D6DBD"/>
    <w:rsid w:val="007E0042"/>
    <w:rsid w:val="007E1EE5"/>
    <w:rsid w:val="007E30AF"/>
    <w:rsid w:val="007E35C2"/>
    <w:rsid w:val="007E464D"/>
    <w:rsid w:val="007F37BC"/>
    <w:rsid w:val="007F4E77"/>
    <w:rsid w:val="007F67DC"/>
    <w:rsid w:val="00800E93"/>
    <w:rsid w:val="008024D9"/>
    <w:rsid w:val="00804088"/>
    <w:rsid w:val="008040B6"/>
    <w:rsid w:val="00804407"/>
    <w:rsid w:val="00804C6D"/>
    <w:rsid w:val="00805452"/>
    <w:rsid w:val="008056BD"/>
    <w:rsid w:val="00805F78"/>
    <w:rsid w:val="008062E4"/>
    <w:rsid w:val="008072AA"/>
    <w:rsid w:val="0081007C"/>
    <w:rsid w:val="00811815"/>
    <w:rsid w:val="008128CC"/>
    <w:rsid w:val="00814234"/>
    <w:rsid w:val="00820FB4"/>
    <w:rsid w:val="008212A3"/>
    <w:rsid w:val="00824AA4"/>
    <w:rsid w:val="00824B7B"/>
    <w:rsid w:val="008257CB"/>
    <w:rsid w:val="008257E9"/>
    <w:rsid w:val="00825A1C"/>
    <w:rsid w:val="00825FC5"/>
    <w:rsid w:val="00827642"/>
    <w:rsid w:val="00827675"/>
    <w:rsid w:val="00830DA1"/>
    <w:rsid w:val="00831CF8"/>
    <w:rsid w:val="00833B9C"/>
    <w:rsid w:val="00835B8E"/>
    <w:rsid w:val="00840714"/>
    <w:rsid w:val="00843EB3"/>
    <w:rsid w:val="0084580E"/>
    <w:rsid w:val="008464BD"/>
    <w:rsid w:val="00851F7C"/>
    <w:rsid w:val="00856D61"/>
    <w:rsid w:val="008614DA"/>
    <w:rsid w:val="008626A1"/>
    <w:rsid w:val="00863D16"/>
    <w:rsid w:val="0086460D"/>
    <w:rsid w:val="00864F50"/>
    <w:rsid w:val="008656CA"/>
    <w:rsid w:val="00870A12"/>
    <w:rsid w:val="008718AB"/>
    <w:rsid w:val="00874C80"/>
    <w:rsid w:val="00874FE5"/>
    <w:rsid w:val="0087560B"/>
    <w:rsid w:val="00875ECD"/>
    <w:rsid w:val="008763E8"/>
    <w:rsid w:val="0088018D"/>
    <w:rsid w:val="008820C9"/>
    <w:rsid w:val="008825E4"/>
    <w:rsid w:val="00882B8C"/>
    <w:rsid w:val="00883315"/>
    <w:rsid w:val="008834BF"/>
    <w:rsid w:val="008849E2"/>
    <w:rsid w:val="00886198"/>
    <w:rsid w:val="00890C0E"/>
    <w:rsid w:val="0089653D"/>
    <w:rsid w:val="008A362A"/>
    <w:rsid w:val="008A5793"/>
    <w:rsid w:val="008A7368"/>
    <w:rsid w:val="008A7BAE"/>
    <w:rsid w:val="008A7DF3"/>
    <w:rsid w:val="008B03CB"/>
    <w:rsid w:val="008B1322"/>
    <w:rsid w:val="008B1B63"/>
    <w:rsid w:val="008B2233"/>
    <w:rsid w:val="008B4076"/>
    <w:rsid w:val="008C368F"/>
    <w:rsid w:val="008C462B"/>
    <w:rsid w:val="008C686B"/>
    <w:rsid w:val="008C75C4"/>
    <w:rsid w:val="008D04FE"/>
    <w:rsid w:val="008D0DDF"/>
    <w:rsid w:val="008D4A02"/>
    <w:rsid w:val="008D4F3C"/>
    <w:rsid w:val="008D67B6"/>
    <w:rsid w:val="008E184E"/>
    <w:rsid w:val="008E2EFE"/>
    <w:rsid w:val="008E5192"/>
    <w:rsid w:val="008F0C68"/>
    <w:rsid w:val="008F438B"/>
    <w:rsid w:val="008F496C"/>
    <w:rsid w:val="008F792C"/>
    <w:rsid w:val="009017D8"/>
    <w:rsid w:val="0090250A"/>
    <w:rsid w:val="009061EE"/>
    <w:rsid w:val="00906A2E"/>
    <w:rsid w:val="00906B29"/>
    <w:rsid w:val="00907A08"/>
    <w:rsid w:val="00907F9A"/>
    <w:rsid w:val="00911D06"/>
    <w:rsid w:val="00911E59"/>
    <w:rsid w:val="009155E6"/>
    <w:rsid w:val="009178AA"/>
    <w:rsid w:val="009179A3"/>
    <w:rsid w:val="00923C2A"/>
    <w:rsid w:val="00924E81"/>
    <w:rsid w:val="00927DDD"/>
    <w:rsid w:val="009415FA"/>
    <w:rsid w:val="00942C25"/>
    <w:rsid w:val="00943226"/>
    <w:rsid w:val="00946FA8"/>
    <w:rsid w:val="0095073B"/>
    <w:rsid w:val="00951131"/>
    <w:rsid w:val="0096108E"/>
    <w:rsid w:val="009613F2"/>
    <w:rsid w:val="00961DDB"/>
    <w:rsid w:val="0096605E"/>
    <w:rsid w:val="009660D9"/>
    <w:rsid w:val="00966ED3"/>
    <w:rsid w:val="009673CD"/>
    <w:rsid w:val="0097635C"/>
    <w:rsid w:val="00977269"/>
    <w:rsid w:val="00980856"/>
    <w:rsid w:val="00980883"/>
    <w:rsid w:val="0098194D"/>
    <w:rsid w:val="00985526"/>
    <w:rsid w:val="009864B2"/>
    <w:rsid w:val="00987AD6"/>
    <w:rsid w:val="00992476"/>
    <w:rsid w:val="00994ABA"/>
    <w:rsid w:val="00995611"/>
    <w:rsid w:val="00997A4F"/>
    <w:rsid w:val="009A01E3"/>
    <w:rsid w:val="009A097D"/>
    <w:rsid w:val="009A3892"/>
    <w:rsid w:val="009A3C68"/>
    <w:rsid w:val="009A6E27"/>
    <w:rsid w:val="009A7B3A"/>
    <w:rsid w:val="009B07EF"/>
    <w:rsid w:val="009B1E67"/>
    <w:rsid w:val="009B7296"/>
    <w:rsid w:val="009C118D"/>
    <w:rsid w:val="009C15F6"/>
    <w:rsid w:val="009C2ADA"/>
    <w:rsid w:val="009C4DFA"/>
    <w:rsid w:val="009C5368"/>
    <w:rsid w:val="009C5D31"/>
    <w:rsid w:val="009C6488"/>
    <w:rsid w:val="009D0EBF"/>
    <w:rsid w:val="009D151E"/>
    <w:rsid w:val="009D3200"/>
    <w:rsid w:val="009D47C6"/>
    <w:rsid w:val="009D5ED0"/>
    <w:rsid w:val="009D690D"/>
    <w:rsid w:val="009E05D1"/>
    <w:rsid w:val="009E1A76"/>
    <w:rsid w:val="009E3412"/>
    <w:rsid w:val="009E470A"/>
    <w:rsid w:val="009E4BEE"/>
    <w:rsid w:val="009E5754"/>
    <w:rsid w:val="009E5844"/>
    <w:rsid w:val="009E7FD1"/>
    <w:rsid w:val="009F3EF4"/>
    <w:rsid w:val="009F40DA"/>
    <w:rsid w:val="009F6AA6"/>
    <w:rsid w:val="009F7A7A"/>
    <w:rsid w:val="00A00631"/>
    <w:rsid w:val="00A035A7"/>
    <w:rsid w:val="00A06640"/>
    <w:rsid w:val="00A06F9E"/>
    <w:rsid w:val="00A07BB0"/>
    <w:rsid w:val="00A139D6"/>
    <w:rsid w:val="00A14808"/>
    <w:rsid w:val="00A175C0"/>
    <w:rsid w:val="00A20FCF"/>
    <w:rsid w:val="00A22A69"/>
    <w:rsid w:val="00A23E31"/>
    <w:rsid w:val="00A323F8"/>
    <w:rsid w:val="00A33716"/>
    <w:rsid w:val="00A3378E"/>
    <w:rsid w:val="00A343B3"/>
    <w:rsid w:val="00A36FA5"/>
    <w:rsid w:val="00A41FC9"/>
    <w:rsid w:val="00A43165"/>
    <w:rsid w:val="00A4333F"/>
    <w:rsid w:val="00A447F4"/>
    <w:rsid w:val="00A45809"/>
    <w:rsid w:val="00A6186C"/>
    <w:rsid w:val="00A61F2B"/>
    <w:rsid w:val="00A61FC9"/>
    <w:rsid w:val="00A62EFD"/>
    <w:rsid w:val="00A635D6"/>
    <w:rsid w:val="00A63A2B"/>
    <w:rsid w:val="00A67C02"/>
    <w:rsid w:val="00A70B45"/>
    <w:rsid w:val="00A76DEE"/>
    <w:rsid w:val="00A80DE1"/>
    <w:rsid w:val="00A8330F"/>
    <w:rsid w:val="00A83B8A"/>
    <w:rsid w:val="00A846A6"/>
    <w:rsid w:val="00A86BDB"/>
    <w:rsid w:val="00A86D3C"/>
    <w:rsid w:val="00A87D37"/>
    <w:rsid w:val="00A9182A"/>
    <w:rsid w:val="00A9197E"/>
    <w:rsid w:val="00A95A34"/>
    <w:rsid w:val="00A95C27"/>
    <w:rsid w:val="00A95C30"/>
    <w:rsid w:val="00A96C1C"/>
    <w:rsid w:val="00A97577"/>
    <w:rsid w:val="00A97E8A"/>
    <w:rsid w:val="00AA01C8"/>
    <w:rsid w:val="00AA0375"/>
    <w:rsid w:val="00AA06DB"/>
    <w:rsid w:val="00AA0D30"/>
    <w:rsid w:val="00AA2067"/>
    <w:rsid w:val="00AA391A"/>
    <w:rsid w:val="00AA59F9"/>
    <w:rsid w:val="00AA65BA"/>
    <w:rsid w:val="00AA67CF"/>
    <w:rsid w:val="00AA6966"/>
    <w:rsid w:val="00AA75D8"/>
    <w:rsid w:val="00AA7654"/>
    <w:rsid w:val="00AB2F11"/>
    <w:rsid w:val="00AB348B"/>
    <w:rsid w:val="00AB38BE"/>
    <w:rsid w:val="00AB4984"/>
    <w:rsid w:val="00AC0C84"/>
    <w:rsid w:val="00AC1317"/>
    <w:rsid w:val="00AC220D"/>
    <w:rsid w:val="00AC2517"/>
    <w:rsid w:val="00AC30CA"/>
    <w:rsid w:val="00AC329F"/>
    <w:rsid w:val="00AC6DA4"/>
    <w:rsid w:val="00AC7802"/>
    <w:rsid w:val="00AD6189"/>
    <w:rsid w:val="00AD7F1A"/>
    <w:rsid w:val="00AE02D7"/>
    <w:rsid w:val="00AE3602"/>
    <w:rsid w:val="00AE6424"/>
    <w:rsid w:val="00AE74D5"/>
    <w:rsid w:val="00AF103C"/>
    <w:rsid w:val="00AF1183"/>
    <w:rsid w:val="00AF12EC"/>
    <w:rsid w:val="00AF3445"/>
    <w:rsid w:val="00AF58B3"/>
    <w:rsid w:val="00B023CA"/>
    <w:rsid w:val="00B038B3"/>
    <w:rsid w:val="00B0439D"/>
    <w:rsid w:val="00B04B20"/>
    <w:rsid w:val="00B05762"/>
    <w:rsid w:val="00B10E9E"/>
    <w:rsid w:val="00B1159A"/>
    <w:rsid w:val="00B11D38"/>
    <w:rsid w:val="00B146E3"/>
    <w:rsid w:val="00B14A20"/>
    <w:rsid w:val="00B2040D"/>
    <w:rsid w:val="00B265B6"/>
    <w:rsid w:val="00B26900"/>
    <w:rsid w:val="00B30091"/>
    <w:rsid w:val="00B30A13"/>
    <w:rsid w:val="00B315E6"/>
    <w:rsid w:val="00B32AD1"/>
    <w:rsid w:val="00B350BE"/>
    <w:rsid w:val="00B35E07"/>
    <w:rsid w:val="00B36F0C"/>
    <w:rsid w:val="00B41822"/>
    <w:rsid w:val="00B42206"/>
    <w:rsid w:val="00B5017C"/>
    <w:rsid w:val="00B5217E"/>
    <w:rsid w:val="00B53A03"/>
    <w:rsid w:val="00B5616D"/>
    <w:rsid w:val="00B56CFC"/>
    <w:rsid w:val="00B628CF"/>
    <w:rsid w:val="00B63494"/>
    <w:rsid w:val="00B643EB"/>
    <w:rsid w:val="00B64409"/>
    <w:rsid w:val="00B64DE1"/>
    <w:rsid w:val="00B65889"/>
    <w:rsid w:val="00B67369"/>
    <w:rsid w:val="00B71395"/>
    <w:rsid w:val="00B73680"/>
    <w:rsid w:val="00B73883"/>
    <w:rsid w:val="00B8000C"/>
    <w:rsid w:val="00B8284F"/>
    <w:rsid w:val="00B8346A"/>
    <w:rsid w:val="00B83893"/>
    <w:rsid w:val="00B85BE3"/>
    <w:rsid w:val="00B862D7"/>
    <w:rsid w:val="00B90C07"/>
    <w:rsid w:val="00B9123E"/>
    <w:rsid w:val="00B9260E"/>
    <w:rsid w:val="00B9343B"/>
    <w:rsid w:val="00B95FF0"/>
    <w:rsid w:val="00B960F7"/>
    <w:rsid w:val="00B97CFA"/>
    <w:rsid w:val="00BA1DD1"/>
    <w:rsid w:val="00BA4680"/>
    <w:rsid w:val="00BA51A4"/>
    <w:rsid w:val="00BA5D64"/>
    <w:rsid w:val="00BA6BE4"/>
    <w:rsid w:val="00BB17AE"/>
    <w:rsid w:val="00BB2E02"/>
    <w:rsid w:val="00BB7C9A"/>
    <w:rsid w:val="00BC2080"/>
    <w:rsid w:val="00BC2302"/>
    <w:rsid w:val="00BC266D"/>
    <w:rsid w:val="00BC2B80"/>
    <w:rsid w:val="00BC3E0A"/>
    <w:rsid w:val="00BC3FF6"/>
    <w:rsid w:val="00BC73FC"/>
    <w:rsid w:val="00BD4357"/>
    <w:rsid w:val="00BD4BA8"/>
    <w:rsid w:val="00BE14E8"/>
    <w:rsid w:val="00BE1EB6"/>
    <w:rsid w:val="00BE6C22"/>
    <w:rsid w:val="00BF07D1"/>
    <w:rsid w:val="00BF20A0"/>
    <w:rsid w:val="00BF2D6F"/>
    <w:rsid w:val="00BF2DD3"/>
    <w:rsid w:val="00BF35DF"/>
    <w:rsid w:val="00BF377C"/>
    <w:rsid w:val="00BF37AB"/>
    <w:rsid w:val="00BF4DD6"/>
    <w:rsid w:val="00BF68ED"/>
    <w:rsid w:val="00BF7B40"/>
    <w:rsid w:val="00C030DC"/>
    <w:rsid w:val="00C0455E"/>
    <w:rsid w:val="00C060B9"/>
    <w:rsid w:val="00C06421"/>
    <w:rsid w:val="00C06AF4"/>
    <w:rsid w:val="00C07EAA"/>
    <w:rsid w:val="00C1005B"/>
    <w:rsid w:val="00C1537A"/>
    <w:rsid w:val="00C15774"/>
    <w:rsid w:val="00C20C9D"/>
    <w:rsid w:val="00C23651"/>
    <w:rsid w:val="00C26219"/>
    <w:rsid w:val="00C27F85"/>
    <w:rsid w:val="00C302FA"/>
    <w:rsid w:val="00C31BDD"/>
    <w:rsid w:val="00C329AD"/>
    <w:rsid w:val="00C32C4D"/>
    <w:rsid w:val="00C36440"/>
    <w:rsid w:val="00C37609"/>
    <w:rsid w:val="00C434FC"/>
    <w:rsid w:val="00C43C1D"/>
    <w:rsid w:val="00C44ED9"/>
    <w:rsid w:val="00C4547D"/>
    <w:rsid w:val="00C47549"/>
    <w:rsid w:val="00C50988"/>
    <w:rsid w:val="00C53458"/>
    <w:rsid w:val="00C54801"/>
    <w:rsid w:val="00C549D2"/>
    <w:rsid w:val="00C5598D"/>
    <w:rsid w:val="00C56C3E"/>
    <w:rsid w:val="00C6183E"/>
    <w:rsid w:val="00C643E3"/>
    <w:rsid w:val="00C664F4"/>
    <w:rsid w:val="00C6793F"/>
    <w:rsid w:val="00C70385"/>
    <w:rsid w:val="00C71F51"/>
    <w:rsid w:val="00C72548"/>
    <w:rsid w:val="00C749EF"/>
    <w:rsid w:val="00C75064"/>
    <w:rsid w:val="00C7633F"/>
    <w:rsid w:val="00C770B3"/>
    <w:rsid w:val="00C77338"/>
    <w:rsid w:val="00C77F31"/>
    <w:rsid w:val="00C8047C"/>
    <w:rsid w:val="00C80BDB"/>
    <w:rsid w:val="00C84CEE"/>
    <w:rsid w:val="00C902ED"/>
    <w:rsid w:val="00C93F6A"/>
    <w:rsid w:val="00C960DE"/>
    <w:rsid w:val="00C96151"/>
    <w:rsid w:val="00C96631"/>
    <w:rsid w:val="00C97803"/>
    <w:rsid w:val="00CA0B42"/>
    <w:rsid w:val="00CA169D"/>
    <w:rsid w:val="00CA2CDB"/>
    <w:rsid w:val="00CA44F4"/>
    <w:rsid w:val="00CA64C1"/>
    <w:rsid w:val="00CA6CB3"/>
    <w:rsid w:val="00CB0D1B"/>
    <w:rsid w:val="00CB59CE"/>
    <w:rsid w:val="00CB6B86"/>
    <w:rsid w:val="00CB6C83"/>
    <w:rsid w:val="00CB6F2F"/>
    <w:rsid w:val="00CC175E"/>
    <w:rsid w:val="00CC21A8"/>
    <w:rsid w:val="00CC336A"/>
    <w:rsid w:val="00CD3512"/>
    <w:rsid w:val="00CD4ADD"/>
    <w:rsid w:val="00CD5C6F"/>
    <w:rsid w:val="00CD6DE8"/>
    <w:rsid w:val="00CE05B0"/>
    <w:rsid w:val="00CE0F3B"/>
    <w:rsid w:val="00CE70E0"/>
    <w:rsid w:val="00CF04C3"/>
    <w:rsid w:val="00CF0B8C"/>
    <w:rsid w:val="00CF44DF"/>
    <w:rsid w:val="00CF4BD9"/>
    <w:rsid w:val="00CF5040"/>
    <w:rsid w:val="00CF52A0"/>
    <w:rsid w:val="00D00732"/>
    <w:rsid w:val="00D02666"/>
    <w:rsid w:val="00D03BBA"/>
    <w:rsid w:val="00D043FA"/>
    <w:rsid w:val="00D05BFD"/>
    <w:rsid w:val="00D110BB"/>
    <w:rsid w:val="00D118CA"/>
    <w:rsid w:val="00D148D0"/>
    <w:rsid w:val="00D1658E"/>
    <w:rsid w:val="00D17A7E"/>
    <w:rsid w:val="00D17C99"/>
    <w:rsid w:val="00D206CC"/>
    <w:rsid w:val="00D20DC6"/>
    <w:rsid w:val="00D218D2"/>
    <w:rsid w:val="00D22030"/>
    <w:rsid w:val="00D22AB8"/>
    <w:rsid w:val="00D23AF9"/>
    <w:rsid w:val="00D23B18"/>
    <w:rsid w:val="00D2556C"/>
    <w:rsid w:val="00D272FC"/>
    <w:rsid w:val="00D32EE6"/>
    <w:rsid w:val="00D34354"/>
    <w:rsid w:val="00D3436A"/>
    <w:rsid w:val="00D40D25"/>
    <w:rsid w:val="00D4265C"/>
    <w:rsid w:val="00D42A0E"/>
    <w:rsid w:val="00D477FC"/>
    <w:rsid w:val="00D5034D"/>
    <w:rsid w:val="00D50365"/>
    <w:rsid w:val="00D50648"/>
    <w:rsid w:val="00D5160B"/>
    <w:rsid w:val="00D53E3E"/>
    <w:rsid w:val="00D553BE"/>
    <w:rsid w:val="00D56E67"/>
    <w:rsid w:val="00D56FCB"/>
    <w:rsid w:val="00D624F6"/>
    <w:rsid w:val="00D62E3C"/>
    <w:rsid w:val="00D64906"/>
    <w:rsid w:val="00D64983"/>
    <w:rsid w:val="00D700F5"/>
    <w:rsid w:val="00D723B7"/>
    <w:rsid w:val="00D73279"/>
    <w:rsid w:val="00D7489C"/>
    <w:rsid w:val="00D767D2"/>
    <w:rsid w:val="00D8015B"/>
    <w:rsid w:val="00D82542"/>
    <w:rsid w:val="00D82A03"/>
    <w:rsid w:val="00D834BD"/>
    <w:rsid w:val="00D841CD"/>
    <w:rsid w:val="00D844C4"/>
    <w:rsid w:val="00D84C72"/>
    <w:rsid w:val="00D90977"/>
    <w:rsid w:val="00D90F89"/>
    <w:rsid w:val="00D917F7"/>
    <w:rsid w:val="00D940E5"/>
    <w:rsid w:val="00D96EBC"/>
    <w:rsid w:val="00D97ED1"/>
    <w:rsid w:val="00DA2157"/>
    <w:rsid w:val="00DA24A2"/>
    <w:rsid w:val="00DA634C"/>
    <w:rsid w:val="00DA7763"/>
    <w:rsid w:val="00DB0552"/>
    <w:rsid w:val="00DB0C1B"/>
    <w:rsid w:val="00DB2B44"/>
    <w:rsid w:val="00DB32A5"/>
    <w:rsid w:val="00DB4869"/>
    <w:rsid w:val="00DB5634"/>
    <w:rsid w:val="00DC050F"/>
    <w:rsid w:val="00DC061C"/>
    <w:rsid w:val="00DC1E32"/>
    <w:rsid w:val="00DC2B6C"/>
    <w:rsid w:val="00DD17E1"/>
    <w:rsid w:val="00DD2BAD"/>
    <w:rsid w:val="00DD41B9"/>
    <w:rsid w:val="00DE184C"/>
    <w:rsid w:val="00DE1E29"/>
    <w:rsid w:val="00DE1E4E"/>
    <w:rsid w:val="00DE29EF"/>
    <w:rsid w:val="00DE300D"/>
    <w:rsid w:val="00DE50A2"/>
    <w:rsid w:val="00DF55DA"/>
    <w:rsid w:val="00DF579E"/>
    <w:rsid w:val="00DF6093"/>
    <w:rsid w:val="00DF661D"/>
    <w:rsid w:val="00E00AF7"/>
    <w:rsid w:val="00E019FB"/>
    <w:rsid w:val="00E12B72"/>
    <w:rsid w:val="00E13B98"/>
    <w:rsid w:val="00E15497"/>
    <w:rsid w:val="00E1756A"/>
    <w:rsid w:val="00E200FB"/>
    <w:rsid w:val="00E201A8"/>
    <w:rsid w:val="00E2314C"/>
    <w:rsid w:val="00E2604A"/>
    <w:rsid w:val="00E26B16"/>
    <w:rsid w:val="00E3515E"/>
    <w:rsid w:val="00E3767D"/>
    <w:rsid w:val="00E40154"/>
    <w:rsid w:val="00E4171E"/>
    <w:rsid w:val="00E47566"/>
    <w:rsid w:val="00E518CB"/>
    <w:rsid w:val="00E52250"/>
    <w:rsid w:val="00E524CE"/>
    <w:rsid w:val="00E547EA"/>
    <w:rsid w:val="00E564F7"/>
    <w:rsid w:val="00E56BCF"/>
    <w:rsid w:val="00E57274"/>
    <w:rsid w:val="00E603BA"/>
    <w:rsid w:val="00E6113E"/>
    <w:rsid w:val="00E64577"/>
    <w:rsid w:val="00E6703A"/>
    <w:rsid w:val="00E70205"/>
    <w:rsid w:val="00E70275"/>
    <w:rsid w:val="00E71222"/>
    <w:rsid w:val="00E71CDA"/>
    <w:rsid w:val="00E7333D"/>
    <w:rsid w:val="00E73CF6"/>
    <w:rsid w:val="00E74CDF"/>
    <w:rsid w:val="00E75097"/>
    <w:rsid w:val="00E75D04"/>
    <w:rsid w:val="00E77EDA"/>
    <w:rsid w:val="00E802D6"/>
    <w:rsid w:val="00E8278C"/>
    <w:rsid w:val="00E85535"/>
    <w:rsid w:val="00E90C89"/>
    <w:rsid w:val="00E90D25"/>
    <w:rsid w:val="00E919D9"/>
    <w:rsid w:val="00E93160"/>
    <w:rsid w:val="00E9421B"/>
    <w:rsid w:val="00E968E9"/>
    <w:rsid w:val="00EA1CA7"/>
    <w:rsid w:val="00EA3C79"/>
    <w:rsid w:val="00EA3E3A"/>
    <w:rsid w:val="00EB2B2F"/>
    <w:rsid w:val="00EB53E2"/>
    <w:rsid w:val="00EC0515"/>
    <w:rsid w:val="00EC063D"/>
    <w:rsid w:val="00EC46FD"/>
    <w:rsid w:val="00EC5653"/>
    <w:rsid w:val="00EC6027"/>
    <w:rsid w:val="00EC65B6"/>
    <w:rsid w:val="00EC67D8"/>
    <w:rsid w:val="00ED20FF"/>
    <w:rsid w:val="00ED4964"/>
    <w:rsid w:val="00ED6500"/>
    <w:rsid w:val="00ED6BF5"/>
    <w:rsid w:val="00ED7A30"/>
    <w:rsid w:val="00EE2182"/>
    <w:rsid w:val="00EE3ED3"/>
    <w:rsid w:val="00EE767B"/>
    <w:rsid w:val="00EF240C"/>
    <w:rsid w:val="00EF394E"/>
    <w:rsid w:val="00F012AA"/>
    <w:rsid w:val="00F01371"/>
    <w:rsid w:val="00F017AC"/>
    <w:rsid w:val="00F05884"/>
    <w:rsid w:val="00F058B3"/>
    <w:rsid w:val="00F079BD"/>
    <w:rsid w:val="00F110FC"/>
    <w:rsid w:val="00F1170D"/>
    <w:rsid w:val="00F11A4C"/>
    <w:rsid w:val="00F140A7"/>
    <w:rsid w:val="00F14B1B"/>
    <w:rsid w:val="00F151F4"/>
    <w:rsid w:val="00F224BF"/>
    <w:rsid w:val="00F22950"/>
    <w:rsid w:val="00F22B0F"/>
    <w:rsid w:val="00F3081F"/>
    <w:rsid w:val="00F32A31"/>
    <w:rsid w:val="00F3301E"/>
    <w:rsid w:val="00F36E73"/>
    <w:rsid w:val="00F37C74"/>
    <w:rsid w:val="00F37F78"/>
    <w:rsid w:val="00F400D4"/>
    <w:rsid w:val="00F40F0D"/>
    <w:rsid w:val="00F42C0F"/>
    <w:rsid w:val="00F42E60"/>
    <w:rsid w:val="00F4359B"/>
    <w:rsid w:val="00F44D29"/>
    <w:rsid w:val="00F44E5E"/>
    <w:rsid w:val="00F4583D"/>
    <w:rsid w:val="00F4681F"/>
    <w:rsid w:val="00F47480"/>
    <w:rsid w:val="00F474B2"/>
    <w:rsid w:val="00F51EB2"/>
    <w:rsid w:val="00F5257B"/>
    <w:rsid w:val="00F528ED"/>
    <w:rsid w:val="00F53267"/>
    <w:rsid w:val="00F545B0"/>
    <w:rsid w:val="00F551D9"/>
    <w:rsid w:val="00F5779A"/>
    <w:rsid w:val="00F6148A"/>
    <w:rsid w:val="00F61DD4"/>
    <w:rsid w:val="00F6285A"/>
    <w:rsid w:val="00F65EAC"/>
    <w:rsid w:val="00F70FC4"/>
    <w:rsid w:val="00F74A43"/>
    <w:rsid w:val="00F750FC"/>
    <w:rsid w:val="00F7706D"/>
    <w:rsid w:val="00F7790A"/>
    <w:rsid w:val="00F77A37"/>
    <w:rsid w:val="00F81487"/>
    <w:rsid w:val="00F8152D"/>
    <w:rsid w:val="00F82EAA"/>
    <w:rsid w:val="00F83382"/>
    <w:rsid w:val="00F83859"/>
    <w:rsid w:val="00F852A5"/>
    <w:rsid w:val="00F85402"/>
    <w:rsid w:val="00F86BBC"/>
    <w:rsid w:val="00F95A92"/>
    <w:rsid w:val="00F95C71"/>
    <w:rsid w:val="00FA0337"/>
    <w:rsid w:val="00FA2AA7"/>
    <w:rsid w:val="00FA5345"/>
    <w:rsid w:val="00FA6B1D"/>
    <w:rsid w:val="00FB427B"/>
    <w:rsid w:val="00FB5CB1"/>
    <w:rsid w:val="00FB6B1C"/>
    <w:rsid w:val="00FC2093"/>
    <w:rsid w:val="00FC3D8C"/>
    <w:rsid w:val="00FC66CA"/>
    <w:rsid w:val="00FD1A9A"/>
    <w:rsid w:val="00FD1EEC"/>
    <w:rsid w:val="00FD5691"/>
    <w:rsid w:val="00FE03F3"/>
    <w:rsid w:val="00FE24AA"/>
    <w:rsid w:val="00FE3B01"/>
    <w:rsid w:val="00FE4B40"/>
    <w:rsid w:val="00FF3235"/>
    <w:rsid w:val="00FF3930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  <w14:docId w14:val="4E71D895"/>
  <w15:chartTrackingRefBased/>
  <w15:docId w15:val="{CFAC910A-EA02-4BA5-96C6-D6A3F363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8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F4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5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E08FC"/>
    <w:pPr>
      <w:spacing w:after="120"/>
    </w:pPr>
  </w:style>
  <w:style w:type="character" w:customStyle="1" w:styleId="BodyTextChar">
    <w:name w:val="Body Text Char"/>
    <w:link w:val="BodyText"/>
    <w:uiPriority w:val="99"/>
    <w:rsid w:val="001E08FC"/>
    <w:rPr>
      <w:rFonts w:ascii="Trebuchet MS" w:hAnsi="Trebuchet MS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footer" Target="footer6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>
  <LongProp xmlns="" name="TaxCatchAll"><![CDATA[48;#Development|7276960b-cd04-4fd9-bbf6-f5b03d867772;#47;#Data collection|9c208ec1-acb8-4005-ba1a-e7d4ed62ea16;#20;#2017|d3a4eca2-678d-4407-b6b0-19c597d571b1;#7;#ADI|906b8d6f-8851-e311-9e2e-005056b54f10;#38;#Registered Financial Corporations|c06b8d6f-8851-e311-9e2e-005056b54f10;#173;#Reporting standard|91896cd9-c8c4-4f0d-b59e-113a28881d1d;#1;#Draft|0e1556d2-3fe8-443a-ada7-3620563b46b3]]></LongProp>
</Long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93</Value>
      <Value>134</Value>
      <Value>83</Value>
      <Value>26</Value>
      <Value>10</Value>
      <Value>109</Value>
      <Value>297</Value>
      <Value>58</Value>
      <Value>230</Value>
      <Value>4</Value>
      <Value>19</Value>
      <Value>24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720.2 ABSRBA Deposits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5JENXJJSCC7A-445999044-11522</_dlc_DocId>
    <_dlc_DocIdUrl xmlns="814d62cb-2db6-4c25-ab62-b9075facbc11">
      <Url>https://im/teams/LEGAL/_layouts/15/DocIdRedir.aspx?ID=5JENXJJSCC7A-445999044-11522</Url>
      <Description>5JENXJJSCC7A-445999044-11522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4FB21-B933-4DCF-B320-D9E7A822E28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8AEB14A-5E7D-4342-AA00-DB7232594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097D3-53EF-4639-9EC1-195D5599F71D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A1F21BE6-2CC6-4AE2-90B7-68FE3665F5D1}">
  <ds:schemaRefs>
    <ds:schemaRef ds:uri="http://purl.org/dc/elements/1.1/"/>
    <ds:schemaRef ds:uri="814d62cb-2db6-4c25-ab62-b9075facbc11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807F1CFF-444B-48CF-872B-89D9B03AC6F9}"/>
</file>

<file path=customXml/itemProps6.xml><?xml version="1.0" encoding="utf-8"?>
<ds:datastoreItem xmlns:ds="http://schemas.openxmlformats.org/officeDocument/2006/customXml" ds:itemID="{433ECF79-6D0B-4D7D-BBEC-2F5019318EF9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5D89D021-4EA2-443A-ACC2-D9B508BB2A5B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D0338FE-910D-40E4-94F9-8D3DCC97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18</Pages>
  <Words>3428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720.2 ABSRBA Deposits</vt:lpstr>
    </vt:vector>
  </TitlesOfParts>
  <Company>APRA</Company>
  <LinksUpToDate>false</LinksUpToDate>
  <CharactersWithSpaces>22929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(COD) (RS) determination No 27 of 2021</dc:title>
  <dc:subject/>
  <dc:creator>David Shade</dc:creator>
  <cp:keywords> [SEC=OFFICIAL]</cp:keywords>
  <cp:lastModifiedBy>Say, Tiffany</cp:lastModifiedBy>
  <cp:revision>14</cp:revision>
  <cp:lastPrinted>2020-01-08T04:08:00Z</cp:lastPrinted>
  <dcterms:created xsi:type="dcterms:W3CDTF">2020-11-13T09:04:00Z</dcterms:created>
  <dcterms:modified xsi:type="dcterms:W3CDTF">2021-07-26T11:34:00Z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DBF2C23E4BADD8D7D0B29BB6B332033121013C98</vt:lpwstr>
  </property>
  <property fmtid="{D5CDD505-2E9C-101B-9397-08002B2CF9AE}" pid="3" name="PM_SecurityClassification">
    <vt:lpwstr>OFFICIAL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Hash_SHA1">
    <vt:lpwstr>6AF7DF0F67B14B6F7F804CD24EFABEE6AA62D080</vt:lpwstr>
  </property>
  <property fmtid="{D5CDD505-2E9C-101B-9397-08002B2CF9AE}" pid="7" name="PM_InsertionValue">
    <vt:lpwstr>OFFICIAL</vt:lpwstr>
  </property>
  <property fmtid="{D5CDD505-2E9C-101B-9397-08002B2CF9AE}" pid="8" name="PM_Hash_Salt">
    <vt:lpwstr>56B50AC6F808A0169D148CA826467289</vt:lpwstr>
  </property>
  <property fmtid="{D5CDD505-2E9C-101B-9397-08002B2CF9AE}" pid="9" name="PM_Hash_Version">
    <vt:lpwstr>2018.0</vt:lpwstr>
  </property>
  <property fmtid="{D5CDD505-2E9C-101B-9397-08002B2CF9AE}" pid="10" name="PM_Hash_Salt_Prev">
    <vt:lpwstr>8B51E0746CE813CC7490A04DF34B0B34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OFFICIAL</vt:lpwstr>
  </property>
  <property fmtid="{D5CDD505-2E9C-101B-9397-08002B2CF9AE}" pid="13" name="PM_Qualifier_Prev">
    <vt:lpwstr/>
  </property>
  <property fmtid="{D5CDD505-2E9C-101B-9397-08002B2CF9AE}" pid="14" name="PM_ProtectiveMarkingImage_Header">
    <vt:lpwstr>C:\Program Files\Common Files\janusNET Shared\janusSEAL\Images\DocumentSlashBlue.png</vt:lpwstr>
  </property>
  <property fmtid="{D5CDD505-2E9C-101B-9397-08002B2CF9AE}" pid="15" name="PM_ProtectiveMarkingValue_Header">
    <vt:lpwstr>OFFICIAL</vt:lpwstr>
  </property>
  <property fmtid="{D5CDD505-2E9C-101B-9397-08002B2CF9AE}" pid="16" name="PM_ProtectiveMarkingValue_Footer">
    <vt:lpwstr>OFFICIAL</vt:lpwstr>
  </property>
  <property fmtid="{D5CDD505-2E9C-101B-9397-08002B2CF9AE}" pid="17" name="PM_ProtectiveMarkingImage_Footer">
    <vt:lpwstr>C:\Program Files\Common Files\janusNET Shared\janusSEAL\Images\DocumentSlashBlue.png</vt:lpwstr>
  </property>
  <property fmtid="{D5CDD505-2E9C-101B-9397-08002B2CF9AE}" pid="18" name="PM_Namespace">
    <vt:lpwstr>gov.au</vt:lpwstr>
  </property>
  <property fmtid="{D5CDD505-2E9C-101B-9397-08002B2CF9AE}" pid="19" name="PM_Version">
    <vt:lpwstr>2018.3</vt:lpwstr>
  </property>
  <property fmtid="{D5CDD505-2E9C-101B-9397-08002B2CF9AE}" pid="20" name="PM_Originating_FileId">
    <vt:lpwstr>CB5166B072744D8B95703A74DBAFF6CE</vt:lpwstr>
  </property>
  <property fmtid="{D5CDD505-2E9C-101B-9397-08002B2CF9AE}" pid="21" name="PM_OriginationTimeStamp">
    <vt:lpwstr>2021-06-28T08:15:52Z</vt:lpwstr>
  </property>
  <property fmtid="{D5CDD505-2E9C-101B-9397-08002B2CF9AE}" pid="22" name="PM_MinimumSecurityClassification">
    <vt:lpwstr/>
  </property>
  <property fmtid="{D5CDD505-2E9C-101B-9397-08002B2CF9AE}" pid="23" name="IsLocked">
    <vt:lpwstr>False</vt:lpwstr>
  </property>
  <property fmtid="{D5CDD505-2E9C-101B-9397-08002B2CF9AE}" pid="24" name="APRAPeriod">
    <vt:lpwstr/>
  </property>
  <property fmtid="{D5CDD505-2E9C-101B-9397-08002B2CF9AE}" pid="25" name="APRAPRSG">
    <vt:lpwstr/>
  </property>
  <property fmtid="{D5CDD505-2E9C-101B-9397-08002B2CF9AE}" pid="26" name="APRAActivity">
    <vt:lpwstr>10;#Registration|390476ce-d76d-4e8d-905f-28e32d2df127;#109;#Statutory instrument|fe68928c-5a9c-4caf-bc8c-6c18cedcb17f</vt:lpwstr>
  </property>
  <property fmtid="{D5CDD505-2E9C-101B-9397-08002B2CF9AE}" pid="27" name="RecordPoint_WorkflowType">
    <vt:lpwstr>ActiveSubmitStub</vt:lpwstr>
  </property>
  <property fmtid="{D5CDD505-2E9C-101B-9397-08002B2CF9AE}" pid="28" name="RecordPoint_ActiveItemUniqueId">
    <vt:lpwstr>{c1ae9a1b-f67b-4b86-b27c-10519a9ba93e}</vt:lpwstr>
  </property>
  <property fmtid="{D5CDD505-2E9C-101B-9397-08002B2CF9AE}" pid="29" name="RecordPoint_SubmissionCompleted">
    <vt:lpwstr>2021-08-11T18:27:18.1349444+10:00</vt:lpwstr>
  </property>
  <property fmtid="{D5CDD505-2E9C-101B-9397-08002B2CF9AE}" pid="30" name="APRAYear">
    <vt:lpwstr>230;#2021|0e1e43df-81ea-47af-89d8-970d5d5956ff</vt:lpwstr>
  </property>
  <property fmtid="{D5CDD505-2E9C-101B-9397-08002B2CF9AE}" pid="31" name="APRAIndustry">
    <vt:lpwstr/>
  </property>
  <property fmtid="{D5CDD505-2E9C-101B-9397-08002B2CF9AE}" pid="32" name="_dlc_DocId">
    <vt:lpwstr>3W63SCYY7KA6-1565629875-11340</vt:lpwstr>
  </property>
  <property fmtid="{D5CDD505-2E9C-101B-9397-08002B2CF9AE}" pid="33" name="_dlc_DocIdUrl">
    <vt:lpwstr>https://im/teams/DA/_layouts/15/DocIdRedir.aspx?ID=3W63SCYY7KA6-1565629875-11340, 3W63SCYY7KA6-1565629875-11340</vt:lpwstr>
  </property>
  <property fmtid="{D5CDD505-2E9C-101B-9397-08002B2CF9AE}" pid="34" name="_dlc_DocIdItemGuid">
    <vt:lpwstr>c1ae9a1b-f67b-4b86-b27c-10519a9ba93e</vt:lpwstr>
  </property>
  <property fmtid="{D5CDD505-2E9C-101B-9397-08002B2CF9AE}" pid="35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36" name="APRAEntityAdviceSupport">
    <vt:lpwstr/>
  </property>
  <property fmtid="{D5CDD505-2E9C-101B-9397-08002B2CF9AE}" pid="37" name="APRAExternalOrganisation">
    <vt:lpwstr/>
  </property>
  <property fmtid="{D5CDD505-2E9C-101B-9397-08002B2CF9AE}" pid="38" name="APRALegislation">
    <vt:lpwstr/>
  </property>
  <property fmtid="{D5CDD505-2E9C-101B-9397-08002B2CF9AE}" pid="39" name="APRAIRTR">
    <vt:lpwstr/>
  </property>
  <property fmtid="{D5CDD505-2E9C-101B-9397-08002B2CF9AE}" pid="40" name="APRACategory">
    <vt:lpwstr/>
  </property>
  <property fmtid="{D5CDD505-2E9C-101B-9397-08002B2CF9AE}" pid="41" name="APRADocumentType">
    <vt:lpwstr>297;#Reporting standard|91896cd9-c8c4-4f0d-b59e-113a28881d1d;#58;#Legal instrument|71fd6ed3-d6d6-4975-ba99-bfe45802e734</vt:lpwstr>
  </property>
  <property fmtid="{D5CDD505-2E9C-101B-9397-08002B2CF9AE}" pid="42" name="APRAStatus">
    <vt:lpwstr>19;#Final|84d6b2d0-8498-4d62-bf46-bab38babbe9e</vt:lpwstr>
  </property>
  <property fmtid="{D5CDD505-2E9C-101B-9397-08002B2CF9AE}" pid="43" name="RecordPoint_ActiveItemSiteId">
    <vt:lpwstr>{88691c01-5bbb-4215-adc0-66cb7065b0af}</vt:lpwstr>
  </property>
  <property fmtid="{D5CDD505-2E9C-101B-9397-08002B2CF9AE}" pid="44" name="RecordPoint_ActiveItemListId">
    <vt:lpwstr>{0e59e171-09d8-4401-800a-327154450cb3}</vt:lpwstr>
  </property>
  <property fmtid="{D5CDD505-2E9C-101B-9397-08002B2CF9AE}" pid="45" name="RecordPoint_ActiveItemWebId">
    <vt:lpwstr>{75a71c27-8d66-4282-ae60-1bfc22a83be1}</vt:lpwstr>
  </property>
  <property fmtid="{D5CDD505-2E9C-101B-9397-08002B2CF9AE}" pid="46" name="RecordPoint_RecordNumberSubmitted">
    <vt:lpwstr>R0001395102</vt:lpwstr>
  </property>
  <property fmtid="{D5CDD505-2E9C-101B-9397-08002B2CF9AE}" pid="47" name="_docset_NoMedatataSyncRequired">
    <vt:lpwstr>False</vt:lpwstr>
  </property>
  <property fmtid="{D5CDD505-2E9C-101B-9397-08002B2CF9AE}" pid="48" name="IT system type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display_urn:schemas-microsoft-com:office:office#Editor">
    <vt:lpwstr>Li, Joanne</vt:lpwstr>
  </property>
  <property fmtid="{D5CDD505-2E9C-101B-9397-08002B2CF9AE}" pid="53" name="Order">
    <vt:lpwstr>1134000.00000000</vt:lpwstr>
  </property>
  <property fmtid="{D5CDD505-2E9C-101B-9397-08002B2CF9AE}" pid="54" name="APRALevelRole">
    <vt:lpwstr/>
  </property>
  <property fmtid="{D5CDD505-2E9C-101B-9397-08002B2CF9AE}" pid="55" name="display_urn:schemas-microsoft-com:office:office#Author">
    <vt:lpwstr>Matsin, Greg</vt:lpwstr>
  </property>
  <property fmtid="{D5CDD505-2E9C-101B-9397-08002B2CF9AE}" pid="56" name="APRACourse">
    <vt:lpwstr/>
  </property>
  <property fmtid="{D5CDD505-2E9C-101B-9397-08002B2CF9AE}" pid="57" name="lf4d1daa69264fbd938fe6384736f7f1">
    <vt:lpwstr/>
  </property>
  <property fmtid="{D5CDD505-2E9C-101B-9397-08002B2CF9AE}" pid="58" name="i203ac9837b842bb9bbae1464c65f93b">
    <vt:lpwstr/>
  </property>
  <property fmtid="{D5CDD505-2E9C-101B-9397-08002B2CF9AE}" pid="59" name="ContentTypeId">
    <vt:lpwstr>0x0101008CA7A4F8331B45C7B0D3158B4994D0CA0200577EC0F5A1FBFC498F9A8436B963F8A6</vt:lpwstr>
  </property>
  <property fmtid="{D5CDD505-2E9C-101B-9397-08002B2CF9AE}" pid="60" name="PM_Note">
    <vt:lpwstr/>
  </property>
  <property fmtid="{D5CDD505-2E9C-101B-9397-08002B2CF9AE}" pid="61" name="PM_Markers">
    <vt:lpwstr/>
  </property>
</Properties>
</file>