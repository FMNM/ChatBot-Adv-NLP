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2AA2" w14:textId="77777777" w:rsidR="00420D39" w:rsidRPr="006A699F" w:rsidRDefault="00420D39" w:rsidP="00420D39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6B2D75D5" wp14:editId="4A0E4B8A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2A92" w14:textId="54708605" w:rsidR="00420D39" w:rsidRPr="006A699F" w:rsidRDefault="00420D39" w:rsidP="00420D39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32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3CD0F2D7" w14:textId="3AB77FD1" w:rsidR="00420D39" w:rsidRPr="006A699F" w:rsidRDefault="00420D39" w:rsidP="00420D39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20D39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Reporting Standard ARS 721.0 ABS/RBA Repurchase Agreements and Securities Lending</w:t>
      </w:r>
    </w:p>
    <w:p w14:paraId="3700E6BE" w14:textId="77777777" w:rsidR="00420D39" w:rsidRPr="006A699F" w:rsidRDefault="00420D39" w:rsidP="00420D39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38A0C930" w14:textId="77777777" w:rsidR="00420D39" w:rsidRPr="006A699F" w:rsidRDefault="00420D39" w:rsidP="00420D39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0B52F8D4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09208DF3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40F247D8" w14:textId="1AACC4C7" w:rsidR="00420D39" w:rsidRPr="006A699F" w:rsidRDefault="005A7CF5" w:rsidP="00420D39">
      <w:pPr>
        <w:numPr>
          <w:ilvl w:val="0"/>
          <w:numId w:val="49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420D3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420D39">
        <w:rPr>
          <w:rFonts w:ascii="Times New Roman" w:eastAsia="Times New Roman" w:hAnsi="Times New Roman"/>
          <w:color w:val="000000"/>
          <w:sz w:val="24"/>
          <w:szCs w:val="24"/>
        </w:rPr>
        <w:t>18</w:t>
      </w:r>
      <w:r w:rsidR="00420D3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420D39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420D3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420D39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420D39">
        <w:rPr>
          <w:rFonts w:ascii="Times New Roman" w:hAnsi="Times New Roman"/>
          <w:i/>
          <w:sz w:val="24"/>
          <w:szCs w:val="24"/>
        </w:rPr>
        <w:t>21</w:t>
      </w:r>
      <w:r w:rsidR="00420D39" w:rsidRPr="00AF72B8">
        <w:rPr>
          <w:rFonts w:ascii="Times New Roman" w:hAnsi="Times New Roman"/>
          <w:i/>
          <w:sz w:val="24"/>
          <w:szCs w:val="24"/>
        </w:rPr>
        <w:t>.</w:t>
      </w:r>
      <w:r w:rsidR="00420D39">
        <w:rPr>
          <w:rFonts w:ascii="Times New Roman" w:hAnsi="Times New Roman"/>
          <w:i/>
          <w:sz w:val="24"/>
          <w:szCs w:val="24"/>
        </w:rPr>
        <w:t xml:space="preserve">0 </w:t>
      </w:r>
      <w:r w:rsidR="00420D39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420D39" w:rsidRPr="00737E47">
        <w:rPr>
          <w:rFonts w:ascii="Times New Roman" w:hAnsi="Times New Roman"/>
          <w:i/>
          <w:sz w:val="24"/>
          <w:szCs w:val="24"/>
        </w:rPr>
        <w:t>Repurchase Agreements and Securities Lending</w:t>
      </w:r>
      <w:r w:rsidR="00420D39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420D39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29BAF586" w14:textId="77777777" w:rsidR="00420D39" w:rsidRPr="006A699F" w:rsidRDefault="00420D39" w:rsidP="00420D39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469D72C" w14:textId="26D91A65" w:rsidR="00420D39" w:rsidRPr="006A699F" w:rsidRDefault="005A7CF5" w:rsidP="00420D39">
      <w:pPr>
        <w:numPr>
          <w:ilvl w:val="0"/>
          <w:numId w:val="50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420D3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20D39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420D39">
        <w:rPr>
          <w:rFonts w:ascii="Times New Roman" w:hAnsi="Times New Roman"/>
          <w:i/>
          <w:sz w:val="24"/>
          <w:szCs w:val="24"/>
        </w:rPr>
        <w:t>21</w:t>
      </w:r>
      <w:r w:rsidR="00420D39" w:rsidRPr="00AF72B8">
        <w:rPr>
          <w:rFonts w:ascii="Times New Roman" w:hAnsi="Times New Roman"/>
          <w:i/>
          <w:sz w:val="24"/>
          <w:szCs w:val="24"/>
        </w:rPr>
        <w:t>.</w:t>
      </w:r>
      <w:r w:rsidR="00420D39">
        <w:rPr>
          <w:rFonts w:ascii="Times New Roman" w:hAnsi="Times New Roman"/>
          <w:i/>
          <w:sz w:val="24"/>
          <w:szCs w:val="24"/>
        </w:rPr>
        <w:t xml:space="preserve">0 </w:t>
      </w:r>
      <w:r w:rsidR="00420D39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420D39" w:rsidRPr="00737E47">
        <w:rPr>
          <w:rFonts w:ascii="Times New Roman" w:hAnsi="Times New Roman"/>
          <w:i/>
          <w:sz w:val="24"/>
          <w:szCs w:val="24"/>
        </w:rPr>
        <w:t>Repurchase Agreements and Securities Lending</w:t>
      </w:r>
      <w:r w:rsidR="00420D39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420D3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420D39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420D39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14:paraId="6B705D04" w14:textId="77777777" w:rsidR="00420D39" w:rsidRPr="006A699F" w:rsidRDefault="00420D39" w:rsidP="00420D39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0AD5ED5" w14:textId="6D8F15F8" w:rsidR="00420D39" w:rsidRPr="00CB2F78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5A7CF5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</w:t>
      </w:r>
      <w:r w:rsidRPr="00CB2F78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financial sector entities, and the revoked reporting standard shall cease to apply, </w:t>
      </w:r>
      <w:r w:rsidR="005A7CF5" w:rsidRPr="00CB2F78">
        <w:rPr>
          <w:rFonts w:ascii="Times New Roman" w:eastAsia="Times New Roman" w:hAnsi="Times New Roman"/>
          <w:sz w:val="24"/>
          <w:szCs w:val="24"/>
          <w:lang w:val="en-US" w:eastAsia="en-AU"/>
        </w:rPr>
        <w:t>on the day it is registered on the Federal Register of Legislation.</w:t>
      </w:r>
    </w:p>
    <w:p w14:paraId="261BFF4D" w14:textId="77777777" w:rsidR="00420D39" w:rsidRPr="00CB2F78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1B1DF25C" w14:textId="6365BFB4" w:rsidR="00420D39" w:rsidRPr="00CB2F78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CB2F78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This instrument commences </w:t>
      </w:r>
      <w:r w:rsidR="005A7CF5" w:rsidRPr="00CB2F78">
        <w:rPr>
          <w:rFonts w:ascii="Times New Roman" w:eastAsia="Times New Roman" w:hAnsi="Times New Roman"/>
          <w:sz w:val="24"/>
          <w:szCs w:val="24"/>
          <w:lang w:val="en-US" w:eastAsia="en-AU"/>
        </w:rPr>
        <w:t>upon registration on the Federal Register of Legislation</w:t>
      </w:r>
      <w:r w:rsidRPr="00CB2F78">
        <w:rPr>
          <w:rFonts w:ascii="Times New Roman" w:eastAsia="Times New Roman" w:hAnsi="Times New Roman"/>
          <w:sz w:val="24"/>
          <w:szCs w:val="24"/>
          <w:lang w:val="en-US" w:eastAsia="en-AU"/>
        </w:rPr>
        <w:t>.</w:t>
      </w:r>
    </w:p>
    <w:p w14:paraId="66E76E8A" w14:textId="77777777" w:rsidR="00420D39" w:rsidRPr="00CB2F78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7888A09" w14:textId="74E35EAE" w:rsidR="00420D39" w:rsidRPr="006A699F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CB2F78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CB2F78" w:rsidRPr="00CB2F78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Pr="00CB2F78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2021</w:t>
      </w:r>
    </w:p>
    <w:p w14:paraId="2C24564F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090FE2C7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417BAA1C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4039C864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03C98477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64EB7E6D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395E1A74" w14:textId="0B5A9DA2" w:rsidR="00420D39" w:rsidRPr="006A699F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Data Analytics</w:t>
      </w:r>
      <w:r w:rsidR="005A7CF5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&amp; Insights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Division</w:t>
      </w:r>
    </w:p>
    <w:p w14:paraId="6A299B78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93E47CC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5554AF4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7429576B" w14:textId="77777777" w:rsidR="00420D39" w:rsidRDefault="00420D39" w:rsidP="00420D3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710B8979" w14:textId="77777777" w:rsidR="00420D39" w:rsidRDefault="00420D39" w:rsidP="00420D3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62A5CC7C" w14:textId="77777777" w:rsidR="00420D39" w:rsidRDefault="00420D39" w:rsidP="00420D39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0DA28FAF" w14:textId="77777777" w:rsidR="00420D39" w:rsidRPr="006A699F" w:rsidRDefault="00420D39" w:rsidP="00420D39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306EEFDC" w14:textId="77777777" w:rsidR="00420D39" w:rsidRPr="006A699F" w:rsidRDefault="00420D39" w:rsidP="00420D39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2AF4A91C" w14:textId="77777777" w:rsidR="00420D39" w:rsidRPr="006A699F" w:rsidRDefault="00420D39" w:rsidP="00420D39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07085704" w14:textId="77777777" w:rsidR="00420D39" w:rsidRPr="006A699F" w:rsidRDefault="00420D39" w:rsidP="00420D39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65FEDEA3" w14:textId="77777777" w:rsidR="00420D39" w:rsidRPr="006A699F" w:rsidRDefault="00420D39" w:rsidP="00420D39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FF72A" w14:textId="77777777" w:rsidR="00420D39" w:rsidRPr="006A699F" w:rsidRDefault="00420D39" w:rsidP="00420D39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62AA124C" w14:textId="77777777" w:rsidR="00420D39" w:rsidRPr="006A699F" w:rsidRDefault="00420D39" w:rsidP="00420D39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318CDA2F" w14:textId="77777777" w:rsidR="00420D39" w:rsidRPr="006A699F" w:rsidRDefault="00420D39" w:rsidP="00420D39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039AF81F" w14:textId="72943AC0" w:rsidR="00420D39" w:rsidRPr="006A699F" w:rsidRDefault="0039525E" w:rsidP="00420D39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AF72B8">
        <w:rPr>
          <w:rFonts w:ascii="Times New Roman" w:hAnsi="Times New Roman"/>
          <w:i/>
          <w:sz w:val="24"/>
          <w:szCs w:val="24"/>
        </w:rPr>
        <w:t>Reporting Standard ARS 7</w:t>
      </w:r>
      <w:r>
        <w:rPr>
          <w:rFonts w:ascii="Times New Roman" w:hAnsi="Times New Roman"/>
          <w:i/>
          <w:sz w:val="24"/>
          <w:szCs w:val="24"/>
        </w:rPr>
        <w:t>21</w:t>
      </w:r>
      <w:r w:rsidRPr="00AF72B8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 xml:space="preserve">0 </w:t>
      </w:r>
      <w:r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Pr="00737E47">
        <w:rPr>
          <w:rFonts w:ascii="Times New Roman" w:hAnsi="Times New Roman"/>
          <w:i/>
          <w:sz w:val="24"/>
          <w:szCs w:val="24"/>
        </w:rPr>
        <w:t>Repurchase Agreements and Securities Lending</w:t>
      </w:r>
      <w:r w:rsidR="00420D39"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 xml:space="preserve"> comprises the document commencing on the following page.</w:t>
      </w:r>
    </w:p>
    <w:p w14:paraId="3BA8C0B9" w14:textId="77777777" w:rsidR="00420D39" w:rsidRDefault="00420D39" w:rsidP="009B1A6E">
      <w:pPr>
        <w:jc w:val="both"/>
        <w:rPr>
          <w:ins w:id="1" w:author="Say, Tiffany" w:date="2021-06-22T19:10:00Z"/>
          <w:rFonts w:eastAsia="Times"/>
          <w:szCs w:val="20"/>
        </w:rPr>
        <w:sectPr w:rsidR="00420D39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7236C4B" w14:textId="70244CF2" w:rsidR="00AF103C" w:rsidRPr="0057682F" w:rsidRDefault="00FF3908" w:rsidP="009B1A6E">
      <w:pPr>
        <w:jc w:val="both"/>
        <w:rPr>
          <w:rFonts w:eastAsia="Times"/>
          <w:szCs w:val="20"/>
        </w:rPr>
      </w:pPr>
      <w:r w:rsidRPr="0057682F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2BBA717D" wp14:editId="519A7F3E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4991" w14:textId="77777777" w:rsidR="00AF103C" w:rsidRPr="0057682F" w:rsidRDefault="00AF103C" w:rsidP="009B1A6E">
      <w:pPr>
        <w:jc w:val="both"/>
        <w:rPr>
          <w:rFonts w:eastAsia="Times"/>
          <w:szCs w:val="20"/>
        </w:rPr>
      </w:pPr>
    </w:p>
    <w:p w14:paraId="0A593518" w14:textId="77777777" w:rsidR="00AF103C" w:rsidRPr="0057682F" w:rsidRDefault="00B90C07" w:rsidP="001C1211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57682F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57682F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57682F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C8047C" w:rsidRPr="0057682F">
        <w:rPr>
          <w:rFonts w:ascii="Arial" w:eastAsia="Times New Roman" w:hAnsi="Arial" w:cs="Arial"/>
          <w:b/>
          <w:sz w:val="40"/>
          <w:szCs w:val="40"/>
          <w:lang w:eastAsia="en-AU"/>
        </w:rPr>
        <w:t>72</w:t>
      </w:r>
      <w:r w:rsidR="001F0C34" w:rsidRPr="0057682F">
        <w:rPr>
          <w:rFonts w:ascii="Arial" w:eastAsia="Times New Roman" w:hAnsi="Arial" w:cs="Arial"/>
          <w:b/>
          <w:sz w:val="40"/>
          <w:szCs w:val="40"/>
          <w:lang w:eastAsia="en-AU"/>
        </w:rPr>
        <w:t>1.0</w:t>
      </w:r>
    </w:p>
    <w:p w14:paraId="1B567F09" w14:textId="77777777" w:rsidR="001F0C34" w:rsidRPr="0057682F" w:rsidRDefault="00C8047C" w:rsidP="001C1211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bookmarkStart w:id="2" w:name="_Toc256519851"/>
      <w:r w:rsidRPr="0057682F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bookmarkEnd w:id="2"/>
      <w:r w:rsidR="001F0C34" w:rsidRPr="0057682F">
        <w:rPr>
          <w:rFonts w:ascii="Arial" w:eastAsia="Times New Roman" w:hAnsi="Arial" w:cs="Arial"/>
          <w:b/>
          <w:sz w:val="40"/>
          <w:szCs w:val="40"/>
          <w:lang w:eastAsia="en-AU"/>
        </w:rPr>
        <w:t>Repurchase Agreements and Securities Lending</w:t>
      </w:r>
    </w:p>
    <w:p w14:paraId="60544147" w14:textId="77777777" w:rsidR="00CD3512" w:rsidRPr="0057682F" w:rsidRDefault="00CD3512" w:rsidP="001C1211">
      <w:pPr>
        <w:spacing w:after="24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57682F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1B5925CD" w14:textId="77777777" w:rsidR="00CD3512" w:rsidRPr="0057682F" w:rsidRDefault="00CD3512" w:rsidP="001C1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57682F">
        <w:rPr>
          <w:rFonts w:ascii="Times New Roman" w:eastAsia="Times" w:hAnsi="Times New Roman"/>
          <w:sz w:val="24"/>
          <w:szCs w:val="24"/>
        </w:rPr>
        <w:t xml:space="preserve">This </w:t>
      </w:r>
      <w:r w:rsidR="00737849">
        <w:rPr>
          <w:rFonts w:ascii="Times New Roman" w:eastAsia="Times" w:hAnsi="Times New Roman"/>
          <w:sz w:val="24"/>
          <w:szCs w:val="24"/>
        </w:rPr>
        <w:t>R</w:t>
      </w:r>
      <w:r w:rsidRPr="0057682F">
        <w:rPr>
          <w:rFonts w:ascii="Times New Roman" w:eastAsia="Times" w:hAnsi="Times New Roman"/>
          <w:sz w:val="24"/>
          <w:szCs w:val="24"/>
        </w:rPr>
        <w:t xml:space="preserve">eporting </w:t>
      </w:r>
      <w:r w:rsidR="00737849">
        <w:rPr>
          <w:rFonts w:ascii="Times New Roman" w:eastAsia="Times" w:hAnsi="Times New Roman"/>
          <w:sz w:val="24"/>
          <w:szCs w:val="24"/>
        </w:rPr>
        <w:t>S</w:t>
      </w:r>
      <w:r w:rsidRPr="0057682F">
        <w:rPr>
          <w:rFonts w:ascii="Times New Roman" w:eastAsia="Times" w:hAnsi="Times New Roman"/>
          <w:sz w:val="24"/>
          <w:szCs w:val="24"/>
        </w:rPr>
        <w:t>tandard outlines the requirements for the provision of information to APRA relating to a</w:t>
      </w:r>
      <w:r w:rsidR="00450A8F" w:rsidRPr="0057682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 w:rsidRPr="0057682F"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1F0C34" w:rsidRPr="0057682F">
        <w:rPr>
          <w:rFonts w:ascii="Times New Roman" w:hAnsi="Times New Roman"/>
          <w:sz w:val="24"/>
          <w:szCs w:val="24"/>
        </w:rPr>
        <w:t>repurchase agreements and securities lending</w:t>
      </w:r>
      <w:r w:rsidR="001C1211">
        <w:rPr>
          <w:rFonts w:ascii="Times New Roman" w:eastAsia="Times" w:hAnsi="Times New Roman"/>
          <w:sz w:val="24"/>
          <w:szCs w:val="24"/>
        </w:rPr>
        <w:t>.</w:t>
      </w:r>
    </w:p>
    <w:p w14:paraId="460BD741" w14:textId="77777777" w:rsidR="00CD3512" w:rsidRPr="001C1211" w:rsidRDefault="00CD3512" w:rsidP="001C1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57682F">
        <w:rPr>
          <w:rFonts w:ascii="Times New Roman" w:eastAsia="Times" w:hAnsi="Times New Roman"/>
          <w:sz w:val="24"/>
          <w:szCs w:val="24"/>
        </w:rPr>
        <w:t xml:space="preserve">It includes </w:t>
      </w:r>
      <w:r w:rsidRPr="0057682F">
        <w:rPr>
          <w:rFonts w:ascii="Times New Roman" w:eastAsia="Times" w:hAnsi="Times New Roman"/>
          <w:i/>
          <w:sz w:val="24"/>
          <w:szCs w:val="24"/>
        </w:rPr>
        <w:t>Reporting</w:t>
      </w:r>
      <w:r w:rsidRPr="0057682F">
        <w:rPr>
          <w:rFonts w:ascii="Times New Roman" w:eastAsia="Times" w:hAnsi="Times New Roman"/>
          <w:sz w:val="24"/>
          <w:szCs w:val="24"/>
        </w:rPr>
        <w:t xml:space="preserve"> </w:t>
      </w:r>
      <w:r w:rsidRPr="0057682F">
        <w:rPr>
          <w:rFonts w:ascii="Times New Roman" w:eastAsia="Times" w:hAnsi="Times New Roman"/>
          <w:i/>
          <w:sz w:val="24"/>
          <w:szCs w:val="24"/>
        </w:rPr>
        <w:t>Form ARF 72</w:t>
      </w:r>
      <w:r w:rsidR="001F0C34" w:rsidRPr="0057682F">
        <w:rPr>
          <w:rFonts w:ascii="Times New Roman" w:eastAsia="Times" w:hAnsi="Times New Roman"/>
          <w:i/>
          <w:sz w:val="24"/>
          <w:szCs w:val="24"/>
        </w:rPr>
        <w:t>1.0</w:t>
      </w:r>
      <w:r w:rsidR="007468B9">
        <w:rPr>
          <w:rFonts w:ascii="Times New Roman" w:eastAsia="Times" w:hAnsi="Times New Roman"/>
          <w:i/>
          <w:sz w:val="24"/>
          <w:szCs w:val="24"/>
        </w:rPr>
        <w:t>A</w:t>
      </w:r>
      <w:r w:rsidRPr="0057682F"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1F0C34" w:rsidRPr="0057682F">
        <w:rPr>
          <w:rFonts w:ascii="Times New Roman" w:eastAsia="Times" w:hAnsi="Times New Roman"/>
          <w:i/>
          <w:sz w:val="24"/>
          <w:szCs w:val="24"/>
        </w:rPr>
        <w:t>Repurchase Agreements and Securities Lending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 xml:space="preserve"> (Option A) </w:t>
      </w:r>
      <w:r w:rsidR="00596B9B" w:rsidRPr="0057682F">
        <w:rPr>
          <w:rFonts w:ascii="Times New Roman" w:eastAsia="Times" w:hAnsi="Times New Roman"/>
          <w:sz w:val="24"/>
          <w:szCs w:val="24"/>
        </w:rPr>
        <w:t xml:space="preserve">and 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>Reporting</w:t>
      </w:r>
      <w:r w:rsidR="00596B9B" w:rsidRPr="0057682F">
        <w:rPr>
          <w:rFonts w:ascii="Times New Roman" w:eastAsia="Times" w:hAnsi="Times New Roman"/>
          <w:sz w:val="24"/>
          <w:szCs w:val="24"/>
        </w:rPr>
        <w:t xml:space="preserve"> 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>Form ARF 721.0</w:t>
      </w:r>
      <w:r w:rsidR="007468B9">
        <w:rPr>
          <w:rFonts w:ascii="Times New Roman" w:eastAsia="Times" w:hAnsi="Times New Roman"/>
          <w:i/>
          <w:sz w:val="24"/>
          <w:szCs w:val="24"/>
        </w:rPr>
        <w:t>B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 xml:space="preserve"> ABS/RBA Repurchase Agreements and Securities Lending (Option B)</w:t>
      </w:r>
      <w:r w:rsidRPr="0057682F">
        <w:rPr>
          <w:rFonts w:ascii="Times New Roman" w:eastAsia="Times" w:hAnsi="Times New Roman"/>
          <w:i/>
          <w:sz w:val="24"/>
          <w:szCs w:val="24"/>
        </w:rPr>
        <w:t xml:space="preserve"> </w:t>
      </w:r>
      <w:r w:rsidRPr="0057682F">
        <w:rPr>
          <w:rFonts w:ascii="Times New Roman" w:eastAsia="Times" w:hAnsi="Times New Roman"/>
          <w:sz w:val="24"/>
          <w:szCs w:val="24"/>
        </w:rPr>
        <w:t>and the as</w:t>
      </w:r>
      <w:r w:rsidR="001C1211">
        <w:rPr>
          <w:rFonts w:ascii="Times New Roman" w:eastAsia="Times" w:hAnsi="Times New Roman"/>
          <w:sz w:val="24"/>
          <w:szCs w:val="24"/>
        </w:rPr>
        <w:t>sociated specific instructions.</w:t>
      </w:r>
      <w:bookmarkStart w:id="3" w:name="_Toc256519850"/>
    </w:p>
    <w:p w14:paraId="4F4DB1C7" w14:textId="77777777" w:rsidR="00CD3512" w:rsidRPr="0057682F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57682F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3"/>
    </w:p>
    <w:p w14:paraId="72A9FEF9" w14:textId="77777777" w:rsidR="00CD3512" w:rsidRPr="0057682F" w:rsidRDefault="00CD3512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42506849"/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57682F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4"/>
    </w:p>
    <w:p w14:paraId="7EA794EF" w14:textId="77777777" w:rsidR="00CD3512" w:rsidRPr="0057682F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57682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7E09860A" w14:textId="77777777" w:rsidR="00CD3512" w:rsidRPr="00737849" w:rsidRDefault="00CD3512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 w:rsidRPr="0057682F">
        <w:rPr>
          <w:rFonts w:ascii="Times New Roman"/>
          <w:sz w:val="24"/>
        </w:rPr>
        <w:t xml:space="preserve">by 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>Reporting</w:t>
      </w:r>
      <w:r w:rsidR="00596B9B" w:rsidRPr="0057682F">
        <w:rPr>
          <w:rFonts w:ascii="Times New Roman" w:eastAsia="Times" w:hAnsi="Times New Roman"/>
          <w:sz w:val="24"/>
          <w:szCs w:val="24"/>
        </w:rPr>
        <w:t xml:space="preserve"> 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>Form ARF</w:t>
      </w:r>
      <w:r w:rsidR="00E700AD">
        <w:rPr>
          <w:rFonts w:ascii="Times New Roman" w:eastAsia="Times" w:hAnsi="Times New Roman"/>
          <w:i/>
          <w:sz w:val="24"/>
          <w:szCs w:val="24"/>
        </w:rPr>
        <w:t> 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>721.0</w:t>
      </w:r>
      <w:r w:rsidR="007468B9">
        <w:rPr>
          <w:rFonts w:ascii="Times New Roman" w:eastAsia="Times" w:hAnsi="Times New Roman"/>
          <w:i/>
          <w:sz w:val="24"/>
          <w:szCs w:val="24"/>
        </w:rPr>
        <w:t>A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 xml:space="preserve"> ABS/RBA Repurchase Agreements and Securities Lending (Option A) </w:t>
      </w:r>
      <w:r w:rsidR="007468B9">
        <w:rPr>
          <w:rFonts w:ascii="Times New Roman" w:eastAsia="Times" w:hAnsi="Times New Roman"/>
          <w:sz w:val="24"/>
          <w:szCs w:val="24"/>
        </w:rPr>
        <w:t>(</w:t>
      </w:r>
      <w:r w:rsidR="00B55B96">
        <w:rPr>
          <w:rFonts w:ascii="Times New Roman" w:eastAsia="Times" w:hAnsi="Times New Roman"/>
          <w:sz w:val="24"/>
          <w:szCs w:val="24"/>
        </w:rPr>
        <w:t xml:space="preserve">ARF 721.0A) </w:t>
      </w:r>
      <w:r w:rsidR="00596B9B" w:rsidRPr="0057682F">
        <w:rPr>
          <w:rFonts w:ascii="Times New Roman" w:eastAsia="Times" w:hAnsi="Times New Roman"/>
          <w:sz w:val="24"/>
          <w:szCs w:val="24"/>
        </w:rPr>
        <w:t xml:space="preserve">and 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>Reporting</w:t>
      </w:r>
      <w:r w:rsidR="00596B9B" w:rsidRPr="0057682F">
        <w:rPr>
          <w:rFonts w:ascii="Times New Roman" w:eastAsia="Times" w:hAnsi="Times New Roman"/>
          <w:sz w:val="24"/>
          <w:szCs w:val="24"/>
        </w:rPr>
        <w:t xml:space="preserve"> </w:t>
      </w:r>
      <w:r w:rsidR="00E700AD">
        <w:rPr>
          <w:rFonts w:ascii="Times New Roman" w:eastAsia="Times" w:hAnsi="Times New Roman"/>
          <w:i/>
          <w:sz w:val="24"/>
          <w:szCs w:val="24"/>
        </w:rPr>
        <w:t>Form ARF 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>721.0</w:t>
      </w:r>
      <w:r w:rsidR="007468B9">
        <w:rPr>
          <w:rFonts w:ascii="Times New Roman" w:eastAsia="Times" w:hAnsi="Times New Roman"/>
          <w:i/>
          <w:sz w:val="24"/>
          <w:szCs w:val="24"/>
        </w:rPr>
        <w:t>B</w:t>
      </w:r>
      <w:r w:rsidR="00596B9B" w:rsidRPr="0057682F">
        <w:rPr>
          <w:rFonts w:ascii="Times New Roman" w:eastAsia="Times" w:hAnsi="Times New Roman"/>
          <w:i/>
          <w:sz w:val="24"/>
          <w:szCs w:val="24"/>
        </w:rPr>
        <w:t xml:space="preserve"> ABS/RBA Repurchase Agreements and Securities Lending (Option B) </w:t>
      </w:r>
      <w:r w:rsidR="001F0C34" w:rsidRPr="0057682F"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E700AD">
        <w:rPr>
          <w:rFonts w:ascii="Times New Roman"/>
          <w:sz w:val="24"/>
        </w:rPr>
        <w:t>(ARF</w:t>
      </w:r>
      <w:r w:rsidR="00E700AD">
        <w:rPr>
          <w:rFonts w:ascii="Times New Roman"/>
          <w:sz w:val="24"/>
        </w:rPr>
        <w:t> </w:t>
      </w:r>
      <w:r w:rsidR="00E52250" w:rsidRPr="0057682F">
        <w:rPr>
          <w:rFonts w:ascii="Times New Roman"/>
          <w:sz w:val="24"/>
        </w:rPr>
        <w:t>72</w:t>
      </w:r>
      <w:r w:rsidR="001F0C34" w:rsidRPr="0057682F">
        <w:rPr>
          <w:rFonts w:ascii="Times New Roman"/>
          <w:sz w:val="24"/>
        </w:rPr>
        <w:t>1.0</w:t>
      </w:r>
      <w:r w:rsidR="00B55B96">
        <w:rPr>
          <w:rFonts w:ascii="Times New Roman"/>
          <w:sz w:val="24"/>
        </w:rPr>
        <w:t>B</w:t>
      </w:r>
      <w:r w:rsidRPr="0057682F">
        <w:rPr>
          <w:rFonts w:ascii="Times New Roman"/>
          <w:sz w:val="24"/>
        </w:rPr>
        <w:t>)</w:t>
      </w:r>
      <w:r w:rsidRPr="0057682F">
        <w:rPr>
          <w:rFonts w:ascii="Times New Roman"/>
          <w:spacing w:val="18"/>
          <w:sz w:val="24"/>
        </w:rPr>
        <w:t xml:space="preserve"> 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57682F">
        <w:rPr>
          <w:rFonts w:ascii="Times New Roman" w:hAnsi="Times New Roman"/>
          <w:sz w:val="24"/>
          <w:szCs w:val="24"/>
        </w:rPr>
        <w:t>for various purposes, including the compilation of Australia’s National Accounts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>.</w:t>
      </w:r>
      <w:r w:rsidR="001F0C34" w:rsidRPr="0057682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F0C34" w:rsidRPr="0057682F">
        <w:rPr>
          <w:rFonts w:ascii="Times New Roman" w:hAnsi="Times New Roman"/>
          <w:sz w:val="24"/>
          <w:szCs w:val="24"/>
        </w:rPr>
        <w:t>Aggregated data will be provided to the Financial Stability Board and may also be published.</w:t>
      </w:r>
      <w:r w:rsidR="00AA4897">
        <w:rPr>
          <w:rFonts w:ascii="Times New Roman" w:hAnsi="Times New Roman"/>
          <w:sz w:val="24"/>
          <w:szCs w:val="24"/>
        </w:rPr>
        <w:t xml:space="preserve"> This information</w:t>
      </w:r>
      <w:r w:rsidR="00AA4897" w:rsidRPr="00AB4984">
        <w:rPr>
          <w:rFonts w:ascii="Times New Roman" w:hAnsi="Times New Roman"/>
          <w:sz w:val="24"/>
          <w:szCs w:val="24"/>
        </w:rPr>
        <w:t xml:space="preserve"> may</w:t>
      </w:r>
      <w:r w:rsidR="00AA4897">
        <w:rPr>
          <w:rFonts w:ascii="Times New Roman" w:hAnsi="Times New Roman"/>
          <w:sz w:val="24"/>
          <w:szCs w:val="24"/>
        </w:rPr>
        <w:t xml:space="preserve"> also</w:t>
      </w:r>
      <w:r w:rsidR="00AA4897" w:rsidRPr="00AB4984">
        <w:rPr>
          <w:rFonts w:ascii="Times New Roman" w:hAnsi="Times New Roman"/>
          <w:sz w:val="24"/>
          <w:szCs w:val="24"/>
        </w:rPr>
        <w:t xml:space="preserve"> be used by </w:t>
      </w:r>
      <w:r w:rsidR="00AA4897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AA4897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AA4897">
        <w:rPr>
          <w:rFonts w:ascii="Times New Roman" w:hAnsi="Times New Roman"/>
          <w:sz w:val="24"/>
          <w:szCs w:val="24"/>
        </w:rPr>
        <w:t>ion purposes.</w:t>
      </w:r>
    </w:p>
    <w:p w14:paraId="4E681928" w14:textId="77777777" w:rsidR="00957BC9" w:rsidRPr="0057682F" w:rsidRDefault="00957BC9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5C48F7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>.</w:t>
      </w:r>
    </w:p>
    <w:p w14:paraId="0A99E030" w14:textId="77777777" w:rsidR="00CD3512" w:rsidRPr="0057682F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57682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4C3A3DF2" w14:textId="77777777" w:rsidR="00CD3512" w:rsidRPr="0057682F" w:rsidRDefault="00CD3512" w:rsidP="001C1211">
      <w:pPr>
        <w:numPr>
          <w:ilvl w:val="0"/>
          <w:numId w:val="9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to an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authorised deposit-taking institution </w:t>
      </w:r>
      <w:r w:rsidRPr="00B70847">
        <w:rPr>
          <w:rFonts w:ascii="Times New Roman" w:eastAsia="Times New Roman" w:hAnsi="Times New Roman"/>
          <w:iCs/>
          <w:sz w:val="24"/>
          <w:szCs w:val="24"/>
        </w:rPr>
        <w:t>(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B70847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 w:rsidRPr="00961F2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 w:rsidRPr="0057682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961F22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961F22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961F22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961F22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961F22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961F22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B70847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B70847">
        <w:rPr>
          <w:rFonts w:ascii="Times New Roman" w:eastAsia="Times New Roman" w:hAnsi="Times New Roman"/>
          <w:iCs/>
          <w:sz w:val="24"/>
          <w:szCs w:val="24"/>
        </w:rPr>
        <w:t>)</w:t>
      </w:r>
      <w:r w:rsidRPr="00961F2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>as set out in the table below</w:t>
      </w:r>
      <w:r w:rsidR="00AA4897">
        <w:rPr>
          <w:rFonts w:ascii="Times New Roman" w:eastAsia="Times New Roman" w:hAnsi="Times New Roman"/>
          <w:iCs/>
          <w:sz w:val="24"/>
          <w:szCs w:val="24"/>
        </w:rPr>
        <w:t xml:space="preserve">, where ‘repos and securities lending’ is measured by the sum of the values reported in items 10.4 and 18.6 on </w:t>
      </w:r>
      <w:r w:rsidR="00AA4897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720.0A/B Statement of Financial Position (Standard)/(Reduced) </w:t>
      </w:r>
      <w:r w:rsidR="00AA4897">
        <w:rPr>
          <w:rFonts w:ascii="Times New Roman" w:eastAsia="Times New Roman" w:hAnsi="Times New Roman"/>
          <w:iCs/>
          <w:sz w:val="24"/>
          <w:szCs w:val="24"/>
        </w:rPr>
        <w:t>(ARF 720.0A/B).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4762"/>
      </w:tblGrid>
      <w:tr w:rsidR="00CD3512" w:rsidRPr="0057682F" w14:paraId="6B4C4150" w14:textId="77777777" w:rsidTr="00737849">
        <w:tc>
          <w:tcPr>
            <w:tcW w:w="2359" w:type="pct"/>
            <w:shd w:val="clear" w:color="auto" w:fill="BFBFBF"/>
          </w:tcPr>
          <w:p w14:paraId="716742B4" w14:textId="77777777" w:rsidR="00CD3512" w:rsidRPr="0057682F" w:rsidRDefault="00CD3512" w:rsidP="00FE7514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Class of </w:t>
            </w:r>
            <w:r w:rsidR="001F0C34" w:rsidRPr="0057682F"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2641" w:type="pct"/>
            <w:shd w:val="clear" w:color="auto" w:fill="BFBFBF"/>
          </w:tcPr>
          <w:p w14:paraId="2176F2C5" w14:textId="77777777" w:rsidR="00CD3512" w:rsidRPr="0057682F" w:rsidRDefault="00CD3512" w:rsidP="00FE75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sz w:val="24"/>
                <w:szCs w:val="24"/>
              </w:rPr>
              <w:t>Applicable</w:t>
            </w:r>
          </w:p>
        </w:tc>
      </w:tr>
      <w:tr w:rsidR="00CD3512" w:rsidRPr="0057682F" w14:paraId="048FD47A" w14:textId="77777777" w:rsidTr="00737849">
        <w:tc>
          <w:tcPr>
            <w:tcW w:w="2359" w:type="pct"/>
            <w:shd w:val="clear" w:color="auto" w:fill="auto"/>
          </w:tcPr>
          <w:p w14:paraId="67727A6B" w14:textId="77777777" w:rsidR="00CD3512" w:rsidRPr="0057682F" w:rsidRDefault="00CD3512" w:rsidP="00FE751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3DE0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</w:p>
        </w:tc>
        <w:tc>
          <w:tcPr>
            <w:tcW w:w="2641" w:type="pct"/>
            <w:shd w:val="clear" w:color="auto" w:fill="auto"/>
          </w:tcPr>
          <w:p w14:paraId="2DCF4B7D" w14:textId="77777777" w:rsidR="00CD3512" w:rsidRPr="0057682F" w:rsidRDefault="00CD3512" w:rsidP="00FE75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82F">
              <w:rPr>
                <w:rFonts w:ascii="Times New Roman" w:hAnsi="Times New Roman"/>
                <w:sz w:val="24"/>
                <w:szCs w:val="24"/>
              </w:rPr>
              <w:t>Yes</w:t>
            </w:r>
            <w:r w:rsidR="00957BC9">
              <w:rPr>
                <w:rFonts w:ascii="Times New Roman" w:hAnsi="Times New Roman"/>
                <w:sz w:val="24"/>
                <w:szCs w:val="24"/>
              </w:rPr>
              <w:t xml:space="preserve"> if repos &amp; securities lending ≥ $1</w:t>
            </w:r>
            <w:r w:rsidR="00DF2C71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CD3512" w:rsidRPr="0057682F" w14:paraId="45735175" w14:textId="77777777" w:rsidTr="00737849">
        <w:tc>
          <w:tcPr>
            <w:tcW w:w="2359" w:type="pct"/>
            <w:shd w:val="clear" w:color="auto" w:fill="auto"/>
          </w:tcPr>
          <w:p w14:paraId="1CD70C89" w14:textId="77777777" w:rsidR="00CD3512" w:rsidRPr="00653DE0" w:rsidRDefault="00CD3512" w:rsidP="00FE7514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53DE0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2641" w:type="pct"/>
            <w:shd w:val="clear" w:color="auto" w:fill="auto"/>
          </w:tcPr>
          <w:p w14:paraId="0108B0CD" w14:textId="77777777" w:rsidR="00CD3512" w:rsidRPr="0057682F" w:rsidRDefault="00CD3512" w:rsidP="00FE75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82F">
              <w:rPr>
                <w:rFonts w:ascii="Times New Roman" w:hAnsi="Times New Roman"/>
                <w:sz w:val="24"/>
                <w:szCs w:val="24"/>
              </w:rPr>
              <w:t>Yes</w:t>
            </w:r>
            <w:r w:rsidR="00957BC9">
              <w:rPr>
                <w:rFonts w:ascii="Times New Roman" w:hAnsi="Times New Roman"/>
                <w:sz w:val="24"/>
                <w:szCs w:val="24"/>
              </w:rPr>
              <w:t xml:space="preserve"> if repos &amp; securities lending ≥ $1</w:t>
            </w:r>
            <w:r w:rsidR="000D23B6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</w:tbl>
    <w:p w14:paraId="7408DD0E" w14:textId="77777777" w:rsidR="00D048B5" w:rsidRDefault="00D048B5" w:rsidP="00682E95">
      <w:pPr>
        <w:numPr>
          <w:ilvl w:val="0"/>
          <w:numId w:val="9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higher threshold 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than that specified in paragraph 4 of this </w:t>
      </w:r>
      <w:r w:rsidR="00AA4897">
        <w:rPr>
          <w:rFonts w:ascii="Times New Roman" w:eastAsia="Times New Roman" w:hAnsi="Times New Roman"/>
          <w:iCs/>
          <w:sz w:val="24"/>
          <w:szCs w:val="24"/>
        </w:rPr>
        <w:t>Reporting S</w:t>
      </w:r>
      <w:r>
        <w:rPr>
          <w:rFonts w:ascii="Times New Roman" w:eastAsia="Times New Roman" w:hAnsi="Times New Roman"/>
          <w:iCs/>
          <w:sz w:val="24"/>
          <w:szCs w:val="24"/>
        </w:rPr>
        <w:t>tandard</w:t>
      </w:r>
      <w:r w:rsidR="00667D2F">
        <w:rPr>
          <w:rFonts w:ascii="Times New Roman" w:eastAsia="Times New Roman" w:hAnsi="Times New Roman"/>
          <w:iCs/>
          <w:sz w:val="24"/>
          <w:szCs w:val="24"/>
        </w:rPr>
        <w:t>.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667D2F">
        <w:rPr>
          <w:rFonts w:ascii="Times New Roman" w:eastAsia="Times New Roman" w:hAnsi="Times New Roman"/>
          <w:iCs/>
          <w:sz w:val="24"/>
          <w:szCs w:val="24"/>
        </w:rPr>
        <w:t>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13154871" w14:textId="7A6E7B10" w:rsidR="00CD3512" w:rsidRPr="0057682F" w:rsidRDefault="00CD3512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57682F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 w:rsidR="00AA4897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applies for </w:t>
      </w:r>
      <w:r w:rsidRPr="00EE2D31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 ending on or after </w:t>
      </w:r>
      <w:r w:rsidR="00F11C50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E47336">
        <w:rPr>
          <w:rFonts w:ascii="Times New Roman" w:eastAsia="Times New Roman" w:hAnsi="Times New Roman"/>
          <w:iCs/>
          <w:sz w:val="24"/>
          <w:szCs w:val="24"/>
        </w:rPr>
        <w:t>September</w:t>
      </w:r>
      <w:r w:rsidR="00F11C50">
        <w:rPr>
          <w:rFonts w:ascii="Times New Roman" w:eastAsia="Times New Roman" w:hAnsi="Times New Roman"/>
          <w:iCs/>
          <w:sz w:val="24"/>
          <w:szCs w:val="24"/>
        </w:rPr>
        <w:t xml:space="preserve"> 2021</w:t>
      </w:r>
      <w:r w:rsidR="002E3052" w:rsidRPr="0057682F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3288CF53" w14:textId="77777777" w:rsidR="00CD3512" w:rsidRPr="001C1211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1C1211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Information required</w:t>
      </w:r>
    </w:p>
    <w:p w14:paraId="45866670" w14:textId="77777777" w:rsidR="00CD3512" w:rsidRPr="0057682F" w:rsidRDefault="00CD3512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450A8F" w:rsidRPr="0057682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7C3849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7C3849">
        <w:rPr>
          <w:rFonts w:ascii="Times New Roman" w:eastAsia="Times New Roman" w:hAnsi="Times New Roman"/>
          <w:iCs/>
          <w:sz w:val="24"/>
          <w:szCs w:val="24"/>
        </w:rPr>
        <w:t>to which this Reporting Standard applies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 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with the information required by </w:t>
      </w:r>
      <w:r w:rsidR="007C3849">
        <w:rPr>
          <w:rFonts w:ascii="Times New Roman" w:eastAsia="Times New Roman" w:hAnsi="Times New Roman"/>
          <w:iCs/>
          <w:sz w:val="24"/>
          <w:szCs w:val="24"/>
        </w:rPr>
        <w:t>this Reporting Standard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 for each reporting period</w:t>
      </w:r>
      <w:r w:rsidR="00450A8F" w:rsidRPr="0057682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AA4897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7682F">
        <w:rPr>
          <w:rFonts w:ascii="Times New Roman" w:eastAsia="Times New Roman" w:hAnsi="Times New Roman"/>
          <w:iCs/>
          <w:sz w:val="24"/>
          <w:szCs w:val="24"/>
        </w:rPr>
        <w:t xml:space="preserve"> a </w:t>
      </w:r>
      <w:r w:rsidR="00961F22">
        <w:rPr>
          <w:rFonts w:ascii="Times New Roman" w:eastAsia="Times New Roman" w:hAnsi="Times New Roman"/>
          <w:b/>
          <w:i/>
          <w:iCs/>
          <w:sz w:val="24"/>
          <w:szCs w:val="24"/>
        </w:rPr>
        <w:t>d</w:t>
      </w:r>
      <w:r w:rsidR="00961F22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omestic </w:t>
      </w:r>
      <w:r w:rsidR="00961F22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961F22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ooks </w:t>
      </w:r>
      <w:r w:rsidR="00450A8F" w:rsidRPr="0057682F">
        <w:rPr>
          <w:rFonts w:ascii="Times New Roman" w:eastAsia="Times New Roman" w:hAnsi="Times New Roman"/>
          <w:iCs/>
          <w:sz w:val="24"/>
          <w:szCs w:val="24"/>
        </w:rPr>
        <w:t>consolidation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5014B4DF" w14:textId="77777777" w:rsidR="00596B9B" w:rsidRPr="0057682F" w:rsidRDefault="00596B9B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An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must complete either </w:t>
      </w:r>
      <w:r w:rsidR="00B55B96">
        <w:rPr>
          <w:rFonts w:ascii="Times New Roman" w:eastAsia="Times" w:hAnsi="Times New Roman"/>
          <w:sz w:val="24"/>
          <w:szCs w:val="24"/>
        </w:rPr>
        <w:t>ARF 721.0A or ARF 721.0B</w:t>
      </w:r>
      <w:r w:rsidRPr="0057682F">
        <w:rPr>
          <w:rFonts w:ascii="Times New Roman" w:eastAsia="Times" w:hAnsi="Times New Roman"/>
          <w:sz w:val="24"/>
          <w:szCs w:val="24"/>
        </w:rPr>
        <w:t>.</w:t>
      </w:r>
      <w:r w:rsidRPr="0057682F">
        <w:rPr>
          <w:rFonts w:ascii="Times New Roman" w:eastAsia="Times" w:hAnsi="Times New Roman"/>
          <w:i/>
          <w:sz w:val="24"/>
          <w:szCs w:val="24"/>
        </w:rPr>
        <w:t xml:space="preserve">  </w:t>
      </w:r>
    </w:p>
    <w:p w14:paraId="456BB537" w14:textId="77777777" w:rsidR="00CD3512" w:rsidRPr="0057682F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57682F"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57682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5013CF87" w14:textId="77777777" w:rsidR="00957BC9" w:rsidRDefault="00214813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format, using the ‘Direct to APRA’ application or by a method (i.e. a web-based solution)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 w:rsidR="00957BC9"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230D5200" w14:textId="77777777" w:rsidR="00CD3512" w:rsidRPr="0057682F" w:rsidRDefault="00CD3512" w:rsidP="001C1211">
      <w:pPr>
        <w:pStyle w:val="IntroTo"/>
        <w:spacing w:after="240"/>
        <w:ind w:left="567" w:firstLine="0"/>
        <w:jc w:val="both"/>
        <w:rPr>
          <w:sz w:val="20"/>
        </w:rPr>
      </w:pPr>
      <w:r w:rsidRPr="0057682F">
        <w:rPr>
          <w:i/>
          <w:sz w:val="20"/>
        </w:rPr>
        <w:t>Note</w:t>
      </w:r>
      <w:r w:rsidRPr="0057682F">
        <w:rPr>
          <w:sz w:val="20"/>
        </w:rPr>
        <w:t xml:space="preserve">: </w:t>
      </w:r>
      <w:r w:rsidR="00214813" w:rsidRPr="00CA26F5">
        <w:rPr>
          <w:iCs/>
          <w:sz w:val="20"/>
          <w:lang w:val="x-none"/>
        </w:rPr>
        <w:t xml:space="preserve">the Direct to APRA application software (also known as D2A) may be obtained from </w:t>
      </w:r>
      <w:r w:rsidR="00214813" w:rsidRPr="00CA26F5">
        <w:rPr>
          <w:b/>
          <w:i/>
          <w:iCs/>
          <w:sz w:val="20"/>
          <w:lang w:val="x-none"/>
        </w:rPr>
        <w:t>APRA</w:t>
      </w:r>
      <w:r w:rsidRPr="0057682F">
        <w:rPr>
          <w:sz w:val="20"/>
        </w:rPr>
        <w:t xml:space="preserve">. </w:t>
      </w:r>
    </w:p>
    <w:p w14:paraId="510F8950" w14:textId="77777777" w:rsidR="00CD3512" w:rsidRPr="0057682F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57682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5C13AE8F" w14:textId="77777777" w:rsidR="00957BC9" w:rsidRPr="001B40F5" w:rsidRDefault="00957BC9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5" w:name="_Ref188416538"/>
      <w:bookmarkStart w:id="6" w:name="_Ref391456739"/>
      <w:bookmarkStart w:id="7" w:name="_Ref349587044"/>
      <w:bookmarkStart w:id="8" w:name="_Ref351559533"/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</w:t>
      </w:r>
      <w:r w:rsidR="001B40F5" w:rsidRPr="00427EF1">
        <w:rPr>
          <w:rFonts w:ascii="Times New Roman" w:eastAsia="Times New Roman" w:hAnsi="Times New Roman"/>
          <w:iCs/>
          <w:sz w:val="24"/>
          <w:szCs w:val="24"/>
        </w:rPr>
        <w:t xml:space="preserve">in respect of each </w:t>
      </w:r>
      <w:r w:rsidR="001B40F5">
        <w:rPr>
          <w:rFonts w:ascii="Times New Roman" w:eastAsia="Times New Roman" w:hAnsi="Times New Roman"/>
          <w:iCs/>
          <w:sz w:val="24"/>
          <w:szCs w:val="24"/>
        </w:rPr>
        <w:t>calendar month</w:t>
      </w:r>
      <w:r w:rsidR="001B40F5" w:rsidRPr="00427EF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by an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Pr="00427EF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7944CE">
        <w:rPr>
          <w:rFonts w:ascii="Times New Roman" w:eastAsia="Times New Roman" w:hAnsi="Times New Roman"/>
          <w:iCs/>
          <w:sz w:val="24"/>
          <w:szCs w:val="24"/>
        </w:rPr>
        <w:t>or</w:t>
      </w:r>
      <w:r w:rsidR="007944CE" w:rsidRPr="00427EF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427EF1">
        <w:rPr>
          <w:rFonts w:ascii="Times New Roman" w:eastAsia="Times New Roman" w:hAnsi="Times New Roman"/>
          <w:iCs/>
          <w:sz w:val="24"/>
          <w:szCs w:val="24"/>
        </w:rPr>
        <w:t>5</w:t>
      </w:r>
      <w:r w:rsidRPr="001B40F5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7A1C7E62" w14:textId="77777777" w:rsidR="00CD3512" w:rsidRPr="0057682F" w:rsidRDefault="00CD3512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E57D94">
        <w:rPr>
          <w:rFonts w:ascii="Times New Roman" w:eastAsia="Times New Roman" w:hAnsi="Times New Roman"/>
          <w:iCs/>
          <w:sz w:val="24"/>
          <w:szCs w:val="24"/>
        </w:rPr>
        <w:t>15 business days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after the end of the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E700AD">
        <w:rPr>
          <w:rFonts w:ascii="Times New Roman" w:eastAsia="Times New Roman" w:hAnsi="Times New Roman"/>
          <w:iCs/>
          <w:sz w:val="24"/>
          <w:szCs w:val="24"/>
        </w:rPr>
        <w:t>.</w:t>
      </w:r>
      <w:bookmarkEnd w:id="5"/>
    </w:p>
    <w:p w14:paraId="32297F05" w14:textId="77777777" w:rsidR="00CD3512" w:rsidRPr="0057682F" w:rsidRDefault="00CD3512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57682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6"/>
    </w:p>
    <w:p w14:paraId="7CFAC1BF" w14:textId="77777777" w:rsidR="00CD3512" w:rsidRPr="0057682F" w:rsidRDefault="00CD3512" w:rsidP="001C1211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57682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57682F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3AE7C1E9" w14:textId="77777777" w:rsidR="00CD3512" w:rsidRPr="0057682F" w:rsidRDefault="00CD3512" w:rsidP="001C1211">
      <w:pPr>
        <w:numPr>
          <w:ilvl w:val="1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7682F">
        <w:rPr>
          <w:rFonts w:ascii="Times New Roman" w:eastAsia="Times New Roman" w:hAnsi="Times New Roman"/>
          <w:iCs/>
          <w:sz w:val="24"/>
          <w:szCs w:val="24"/>
        </w:rPr>
        <w:t>t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he extent to which the information is required for the purposes of </w:t>
      </w:r>
      <w:r w:rsidR="002E3052" w:rsidRPr="0057682F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="002E3052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2E3052" w:rsidRPr="0057682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2E3052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6806D57E" w14:textId="77777777" w:rsidR="00CD3512" w:rsidRPr="0057682F" w:rsidRDefault="00CD3512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 w:rsidRPr="0057682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E700AD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E700AD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57682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7"/>
    <w:bookmarkEnd w:id="8"/>
    <w:p w14:paraId="69393869" w14:textId="77777777" w:rsidR="00CD3512" w:rsidRPr="00957BC9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57682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lastRenderedPageBreak/>
        <w:t>Quality control</w:t>
      </w:r>
    </w:p>
    <w:p w14:paraId="5335F4BA" w14:textId="77777777" w:rsidR="0099527A" w:rsidRPr="00552EBB" w:rsidRDefault="0099527A" w:rsidP="0099527A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3646DA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3646DA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3646DA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646DA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3646DA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3646DA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3646DA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3646DA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3646DA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3646DA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3646DA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3646DA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57FA6294" w14:textId="77777777" w:rsidR="0099527A" w:rsidRPr="00552EBB" w:rsidRDefault="0099527A" w:rsidP="0099527A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3BA4ADE5" w14:textId="77777777" w:rsidR="00CD3512" w:rsidRPr="0057682F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57682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37AFF3C6" w14:textId="77777777" w:rsidR="00A163F9" w:rsidRPr="00C201AF" w:rsidRDefault="00214813" w:rsidP="00215E81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When an officer</w:t>
      </w:r>
      <w:r w:rsidR="00911E29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911E29">
        <w:rPr>
          <w:rFonts w:ascii="Times New Roman" w:eastAsia="Times New Roman" w:hAnsi="Times New Roman"/>
          <w:iCs/>
          <w:sz w:val="24"/>
          <w:szCs w:val="24"/>
        </w:rPr>
        <w:t xml:space="preserve"> 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A163F9" w:rsidRPr="00A163F9">
        <w:rPr>
          <w:rFonts w:ascii="Times New Roman" w:hAnsi="Times New Roman"/>
          <w:sz w:val="24"/>
          <w:szCs w:val="24"/>
          <w:lang w:val="x-none"/>
        </w:rPr>
        <w:t>.</w:t>
      </w:r>
    </w:p>
    <w:p w14:paraId="7427B4A4" w14:textId="77777777" w:rsidR="00A163F9" w:rsidRPr="00A163F9" w:rsidRDefault="00A163F9" w:rsidP="00C201AF">
      <w:pPr>
        <w:ind w:left="567"/>
        <w:rPr>
          <w:rFonts w:ascii="Times New Roman" w:hAnsi="Times New Roman"/>
          <w:sz w:val="24"/>
          <w:szCs w:val="24"/>
        </w:rPr>
      </w:pPr>
    </w:p>
    <w:p w14:paraId="2F2D4354" w14:textId="77777777" w:rsidR="00CD3512" w:rsidRPr="0057682F" w:rsidRDefault="00CD3512" w:rsidP="001C1211">
      <w:pPr>
        <w:keepNext/>
        <w:keepLines/>
        <w:spacing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57682F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767CB96A" w14:textId="77777777" w:rsidR="00957BC9" w:rsidRPr="001C1211" w:rsidRDefault="00584C65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Terms that are defined in ARS 701.0 appear in bold and italics in this Reporting Standard.</w:t>
      </w:r>
      <w:r w:rsidR="00957BC9" w:rsidRPr="001C1211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bookmarkStart w:id="9" w:name="_GoBack"/>
      <w:bookmarkEnd w:id="9"/>
    </w:p>
    <w:p w14:paraId="29E217C9" w14:textId="77777777" w:rsidR="00CD3512" w:rsidRPr="001C1211" w:rsidRDefault="00CD3512" w:rsidP="001C1211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C1211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 this </w:t>
      </w:r>
      <w:r w:rsidR="00E700AD" w:rsidRPr="001C1211">
        <w:rPr>
          <w:rFonts w:ascii="Times New Roman" w:eastAsia="Times New Roman" w:hAnsi="Times New Roman"/>
          <w:iCs/>
          <w:sz w:val="24"/>
          <w:szCs w:val="24"/>
          <w:lang w:val="x-none"/>
        </w:rPr>
        <w:t>R</w:t>
      </w:r>
      <w:r w:rsidRPr="001C1211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eporting </w:t>
      </w:r>
      <w:r w:rsidR="00E700AD" w:rsidRPr="001C1211">
        <w:rPr>
          <w:rFonts w:ascii="Times New Roman" w:eastAsia="Times New Roman" w:hAnsi="Times New Roman"/>
          <w:iCs/>
          <w:sz w:val="24"/>
          <w:szCs w:val="24"/>
          <w:lang w:val="x-none"/>
        </w:rPr>
        <w:t>S</w:t>
      </w:r>
      <w:r w:rsidRPr="001C1211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tandard: </w:t>
      </w:r>
    </w:p>
    <w:p w14:paraId="61B752A8" w14:textId="77777777" w:rsidR="00CD3512" w:rsidRPr="00B00D14" w:rsidRDefault="00CD3512" w:rsidP="001C1211">
      <w:pPr>
        <w:pStyle w:val="Default"/>
        <w:spacing w:after="240"/>
        <w:ind w:left="560"/>
        <w:jc w:val="both"/>
      </w:pPr>
      <w:r w:rsidRPr="00B00D14">
        <w:rPr>
          <w:b/>
          <w:bCs/>
          <w:i/>
          <w:iCs/>
        </w:rPr>
        <w:t xml:space="preserve">due date </w:t>
      </w:r>
      <w:r w:rsidRPr="00B00D14">
        <w:t xml:space="preserve">means the last day of the </w:t>
      </w:r>
      <w:r w:rsidR="00744C28">
        <w:t>15 business</w:t>
      </w:r>
      <w:r w:rsidRPr="00B00D14">
        <w:t xml:space="preserve"> </w:t>
      </w:r>
      <w:r w:rsidR="00E700AD" w:rsidRPr="00B00D14">
        <w:t xml:space="preserve">days provided for in paragraph </w:t>
      </w:r>
      <w:r w:rsidR="00957BC9">
        <w:t xml:space="preserve">11 </w:t>
      </w:r>
      <w:r w:rsidR="00E700AD" w:rsidRPr="00B00D14">
        <w:t>or, if applicable,</w:t>
      </w:r>
      <w:r w:rsidR="00584C65">
        <w:t xml:space="preserve"> the date on a notice of extension given under paragraph 13</w:t>
      </w:r>
      <w:r w:rsidR="00EC045C" w:rsidRPr="00B00D14">
        <w:t>.</w:t>
      </w:r>
    </w:p>
    <w:p w14:paraId="50EAF2AA" w14:textId="77777777" w:rsidR="00AF103C" w:rsidRDefault="00EC045C" w:rsidP="001C1211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B00D14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>re</w:t>
      </w:r>
      <w:r w:rsidR="00CD3512" w:rsidRPr="00B00D14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porting period </w:t>
      </w:r>
      <w:r w:rsidR="00CD3512" w:rsidRPr="00B00D14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month of a year as provided for in paragraph </w:t>
      </w:r>
      <w:r w:rsidR="00957BC9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10</w:t>
      </w:r>
      <w:r w:rsidR="00957BC9" w:rsidRPr="00B00D14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="00CD3512" w:rsidRPr="00B00D14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or, if applicable,</w:t>
      </w:r>
      <w:r w:rsidR="00584C65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the date on a notice given under paragraph 12</w:t>
      </w:r>
      <w:r w:rsidR="00CD3512" w:rsidRPr="00B00D14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606C325B" w14:textId="77777777" w:rsidR="00AF103C" w:rsidRPr="00D23515" w:rsidRDefault="006A5502" w:rsidP="00191254">
      <w:pPr>
        <w:numPr>
          <w:ilvl w:val="0"/>
          <w:numId w:val="9"/>
        </w:num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D23515">
        <w:rPr>
          <w:rFonts w:ascii="Times New Roman" w:hAnsi="Times New Roman"/>
          <w:sz w:val="24"/>
          <w:szCs w:val="24"/>
        </w:rPr>
        <w:t>Unless the contrary intention appears, any reference to an Act, Prudential Standard, Reporting Standard, Australian Accounting or Auditing Standard is a reference to the instrument as in force or existing from time to time.</w:t>
      </w:r>
    </w:p>
    <w:p w14:paraId="31D4BBA7" w14:textId="77777777" w:rsidR="006A5502" w:rsidRPr="0057682F" w:rsidRDefault="006A5502" w:rsidP="001C1211">
      <w:pPr>
        <w:spacing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6A5502" w:rsidRPr="0057682F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014DA3" w:rsidRPr="00FC3309" w14:paraId="4ACDF92C" w14:textId="77777777" w:rsidTr="00782CB9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492FD367" w14:textId="77777777" w:rsidR="00014DA3" w:rsidRPr="00E47336" w:rsidRDefault="00014DA3" w:rsidP="00782CB9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E47336">
              <w:rPr>
                <w:b/>
                <w:sz w:val="32"/>
                <w:szCs w:val="32"/>
              </w:rPr>
              <w:lastRenderedPageBreak/>
              <w:t>ARF_721_0</w:t>
            </w:r>
            <w:r w:rsidR="00AB626C" w:rsidRPr="00E47336">
              <w:rPr>
                <w:b/>
                <w:sz w:val="32"/>
                <w:szCs w:val="32"/>
              </w:rPr>
              <w:t>A</w:t>
            </w:r>
            <w:r w:rsidRPr="00E47336">
              <w:rPr>
                <w:b/>
                <w:sz w:val="32"/>
                <w:szCs w:val="32"/>
              </w:rPr>
              <w:t>: ABS/RBA Repurchase Agreements and Securities Lending (Option A)</w:t>
            </w:r>
          </w:p>
        </w:tc>
      </w:tr>
    </w:tbl>
    <w:p w14:paraId="5ADCF642" w14:textId="77777777" w:rsidR="00014DA3" w:rsidRPr="00FC3309" w:rsidRDefault="00014DA3" w:rsidP="00014DA3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014DA3" w:rsidRPr="00FC3309" w14:paraId="7C241F7D" w14:textId="77777777" w:rsidTr="00782CB9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E023AE" w14:textId="77777777" w:rsidR="00014DA3" w:rsidRPr="007874D6" w:rsidRDefault="00014DA3" w:rsidP="00782CB9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C5C504" w14:textId="77777777" w:rsidR="00014DA3" w:rsidRPr="007874D6" w:rsidRDefault="00014DA3" w:rsidP="00782CB9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014DA3" w:rsidRPr="00FC3309" w14:paraId="2145828B" w14:textId="77777777" w:rsidTr="00782CB9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8F3FA" w14:textId="77777777" w:rsidR="00014DA3" w:rsidRPr="00FC3309" w:rsidRDefault="00014DA3" w:rsidP="00782CB9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47125" w14:textId="77777777" w:rsidR="00014DA3" w:rsidRPr="00FC3309" w:rsidRDefault="00014DA3" w:rsidP="00782CB9">
            <w:pPr>
              <w:pStyle w:val="D2Aform"/>
            </w:pPr>
          </w:p>
        </w:tc>
      </w:tr>
      <w:tr w:rsidR="00014DA3" w:rsidRPr="00FC3309" w14:paraId="1AD8B303" w14:textId="77777777" w:rsidTr="00782CB9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2ADC9C5" w14:textId="77777777" w:rsidR="00014DA3" w:rsidRPr="007874D6" w:rsidRDefault="00014DA3" w:rsidP="00782CB9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2231AD" w14:textId="77777777" w:rsidR="00014DA3" w:rsidRPr="007874D6" w:rsidRDefault="00014DA3" w:rsidP="00782CB9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014DA3" w:rsidRPr="00FC3309" w14:paraId="2AE58F3B" w14:textId="77777777" w:rsidTr="00782CB9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8398F" w14:textId="77777777" w:rsidR="00014DA3" w:rsidRPr="00FC3309" w:rsidRDefault="00014DA3" w:rsidP="00782CB9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4D0A9" w14:textId="77777777" w:rsidR="00014DA3" w:rsidRPr="00FC3309" w:rsidRDefault="00014DA3" w:rsidP="00782CB9">
            <w:pPr>
              <w:pStyle w:val="D2Aform"/>
            </w:pPr>
          </w:p>
        </w:tc>
      </w:tr>
      <w:tr w:rsidR="00014DA3" w:rsidRPr="00FC3309" w14:paraId="09A5AD77" w14:textId="77777777" w:rsidTr="00782CB9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43B487E0" w14:textId="77777777" w:rsidR="00014DA3" w:rsidRPr="007874D6" w:rsidRDefault="00014DA3" w:rsidP="00782CB9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7FCD7F9D" w14:textId="77777777" w:rsidR="00014DA3" w:rsidRPr="00FC3309" w:rsidRDefault="00014DA3" w:rsidP="00782CB9">
            <w:pPr>
              <w:pStyle w:val="D2Aform"/>
            </w:pPr>
          </w:p>
        </w:tc>
      </w:tr>
      <w:tr w:rsidR="00014DA3" w:rsidRPr="00FC3309" w14:paraId="0A0E834C" w14:textId="77777777" w:rsidTr="00782CB9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C526C" w14:textId="77777777" w:rsidR="00014DA3" w:rsidRPr="00FC3309" w:rsidRDefault="00014DA3" w:rsidP="00F05635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71F2C8CE" w14:textId="77777777" w:rsidR="00014DA3" w:rsidRPr="00FC3309" w:rsidRDefault="00014DA3" w:rsidP="00782CB9">
            <w:pPr>
              <w:pStyle w:val="D2Aform"/>
            </w:pPr>
          </w:p>
        </w:tc>
      </w:tr>
    </w:tbl>
    <w:p w14:paraId="69CFA2D8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14DA3" w:rsidRPr="00FC3309" w14:paraId="70926E8C" w14:textId="77777777" w:rsidTr="00782CB9">
        <w:tc>
          <w:tcPr>
            <w:tcW w:w="8789" w:type="dxa"/>
          </w:tcPr>
          <w:p w14:paraId="5DA72710" w14:textId="77777777" w:rsidR="00014DA3" w:rsidRPr="006B7165" w:rsidRDefault="00014DA3" w:rsidP="00014DA3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445913">
              <w:rPr>
                <w:b/>
                <w:sz w:val="24"/>
                <w:szCs w:val="24"/>
              </w:rPr>
              <w:t>Repo stocks</w:t>
            </w:r>
            <w:r>
              <w:rPr>
                <w:b/>
                <w:sz w:val="24"/>
                <w:szCs w:val="24"/>
              </w:rPr>
              <w:t xml:space="preserve"> - repo characteristics</w:t>
            </w:r>
          </w:p>
        </w:tc>
      </w:tr>
    </w:tbl>
    <w:p w14:paraId="3CA7D39E" w14:textId="77777777" w:rsidR="00014DA3" w:rsidRDefault="00014DA3" w:rsidP="00014DA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43"/>
        <w:gridCol w:w="1544"/>
        <w:gridCol w:w="1543"/>
        <w:gridCol w:w="1544"/>
        <w:gridCol w:w="1543"/>
        <w:gridCol w:w="1544"/>
        <w:gridCol w:w="1543"/>
        <w:gridCol w:w="1544"/>
        <w:gridCol w:w="1544"/>
      </w:tblGrid>
      <w:tr w:rsidR="00014DA3" w:rsidRPr="00FC3309" w14:paraId="52BB4FEF" w14:textId="77777777" w:rsidTr="00782CB9">
        <w:trPr>
          <w:trHeight w:val="31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E1776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445913">
              <w:rPr>
                <w:b/>
                <w:sz w:val="20"/>
                <w:szCs w:val="20"/>
              </w:rPr>
              <w:t xml:space="preserve">Unique </w:t>
            </w:r>
            <w:r>
              <w:rPr>
                <w:b/>
                <w:sz w:val="20"/>
                <w:szCs w:val="20"/>
              </w:rPr>
              <w:t>i</w:t>
            </w:r>
            <w:r w:rsidRPr="00445913">
              <w:rPr>
                <w:b/>
                <w:sz w:val="20"/>
                <w:szCs w:val="20"/>
              </w:rPr>
              <w:t>dentifier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6D32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445913">
              <w:rPr>
                <w:b/>
                <w:sz w:val="20"/>
                <w:szCs w:val="20"/>
              </w:rPr>
              <w:t>Intermediated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F2501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Centrally cleared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1B8D2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Counterparty sector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B02D953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00CAF">
              <w:rPr>
                <w:b/>
                <w:sz w:val="20"/>
                <w:szCs w:val="20"/>
              </w:rPr>
              <w:t>Counterparty jurisdiction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7581BE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445913">
              <w:rPr>
                <w:b/>
                <w:sz w:val="20"/>
                <w:szCs w:val="20"/>
              </w:rPr>
              <w:t>Repo residual maturity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A33ED3F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017AE8">
              <w:rPr>
                <w:b/>
                <w:sz w:val="20"/>
                <w:szCs w:val="20"/>
              </w:rPr>
              <w:t>Repo rate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52172CA" w14:textId="77777777" w:rsidR="00014DA3" w:rsidRPr="00900CAF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00CAF">
              <w:rPr>
                <w:b/>
                <w:sz w:val="20"/>
                <w:szCs w:val="20"/>
              </w:rPr>
              <w:t>Cash currency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F3D6E3F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017AE8">
              <w:rPr>
                <w:b/>
                <w:sz w:val="20"/>
                <w:szCs w:val="20"/>
              </w:rPr>
              <w:t>Principal amount</w:t>
            </w:r>
          </w:p>
        </w:tc>
      </w:tr>
      <w:tr w:rsidR="00014DA3" w:rsidRPr="00FC3309" w14:paraId="14D57F30" w14:textId="77777777" w:rsidTr="00782CB9">
        <w:trPr>
          <w:trHeight w:val="31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676F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1)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FA8B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86864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09C47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9C2875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6CF9981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540D5D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35842C4" w14:textId="77777777" w:rsidR="00014DA3" w:rsidRPr="00900CAF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00CAF">
              <w:rPr>
                <w:b/>
                <w:sz w:val="20"/>
                <w:szCs w:val="20"/>
              </w:rPr>
              <w:t>(8)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632BD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9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014DA3" w:rsidRPr="00FC3309" w14:paraId="32E0A8A0" w14:textId="77777777" w:rsidTr="00782CB9">
        <w:trPr>
          <w:trHeight w:val="31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D1819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251BF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6DDFD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EDEF8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CA27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0946E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B0F76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CF0FD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612E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6FB1C123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14DA3" w:rsidRPr="00FC3309" w14:paraId="11B087F4" w14:textId="77777777" w:rsidTr="00782CB9">
        <w:tc>
          <w:tcPr>
            <w:tcW w:w="8789" w:type="dxa"/>
          </w:tcPr>
          <w:p w14:paraId="114B52B4" w14:textId="77777777" w:rsidR="00014DA3" w:rsidRPr="006B7165" w:rsidRDefault="00014DA3" w:rsidP="00014DA3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445913">
              <w:rPr>
                <w:b/>
                <w:sz w:val="24"/>
                <w:szCs w:val="24"/>
              </w:rPr>
              <w:t>Repo stocks</w:t>
            </w:r>
            <w:r>
              <w:rPr>
                <w:b/>
                <w:sz w:val="24"/>
                <w:szCs w:val="24"/>
              </w:rPr>
              <w:t xml:space="preserve"> - collateral characteristics</w:t>
            </w:r>
          </w:p>
        </w:tc>
      </w:tr>
    </w:tbl>
    <w:p w14:paraId="3C5C56D6" w14:textId="77777777" w:rsidR="00014DA3" w:rsidRDefault="00014DA3" w:rsidP="00014DA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5"/>
        <w:gridCol w:w="1737"/>
        <w:gridCol w:w="1736"/>
        <w:gridCol w:w="1737"/>
        <w:gridCol w:w="1736"/>
        <w:gridCol w:w="1737"/>
        <w:gridCol w:w="1737"/>
        <w:gridCol w:w="1737"/>
      </w:tblGrid>
      <w:tr w:rsidR="00014DA3" w:rsidRPr="007874D6" w14:paraId="51B05B7E" w14:textId="77777777" w:rsidTr="00782CB9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C1640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 xml:space="preserve">Unique </w:t>
            </w:r>
            <w:r>
              <w:rPr>
                <w:b/>
                <w:sz w:val="20"/>
                <w:szCs w:val="20"/>
              </w:rPr>
              <w:t>i</w:t>
            </w:r>
            <w:r w:rsidRPr="009C0C4A">
              <w:rPr>
                <w:b/>
                <w:sz w:val="20"/>
                <w:szCs w:val="20"/>
              </w:rPr>
              <w:t>dentifier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E6C2A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Tri</w:t>
            </w:r>
            <w:r>
              <w:rPr>
                <w:b/>
                <w:sz w:val="20"/>
                <w:szCs w:val="20"/>
              </w:rPr>
              <w:t>-</w:t>
            </w:r>
            <w:r w:rsidRPr="009C0C4A">
              <w:rPr>
                <w:b/>
                <w:sz w:val="20"/>
                <w:szCs w:val="20"/>
              </w:rPr>
              <w:t>party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87C13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eligible for re</w:t>
            </w:r>
            <w:r>
              <w:rPr>
                <w:b/>
                <w:sz w:val="20"/>
                <w:szCs w:val="20"/>
              </w:rPr>
              <w:t>-</w:t>
            </w:r>
            <w:r w:rsidRPr="009C0C4A">
              <w:rPr>
                <w:b/>
                <w:sz w:val="20"/>
                <w:szCs w:val="20"/>
              </w:rPr>
              <w:t>use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FC9F32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E742725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currency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90E7229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residual maturity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A3E5FD1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Haircut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5EEB55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market value</w:t>
            </w:r>
          </w:p>
        </w:tc>
      </w:tr>
      <w:tr w:rsidR="00014DA3" w:rsidRPr="007874D6" w14:paraId="49F7CC04" w14:textId="77777777" w:rsidTr="00782CB9">
        <w:trPr>
          <w:trHeight w:val="317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2DF24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7574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BE130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0AB03A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91766F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1D687B9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E218433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6D950A6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(8)</w:t>
            </w:r>
          </w:p>
        </w:tc>
      </w:tr>
      <w:tr w:rsidR="00014DA3" w:rsidRPr="00FC3309" w14:paraId="74EFF8A0" w14:textId="77777777" w:rsidTr="00782CB9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9BE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AEC3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3EB6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A4222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7CDEC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399B8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D108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F8EA4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3522042B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14DA3" w:rsidRPr="00FC3309" w14:paraId="1BD2873C" w14:textId="77777777" w:rsidTr="00782CB9">
        <w:tc>
          <w:tcPr>
            <w:tcW w:w="8789" w:type="dxa"/>
          </w:tcPr>
          <w:p w14:paraId="7506AAC7" w14:textId="77777777" w:rsidR="00014DA3" w:rsidRPr="006B7165" w:rsidRDefault="00014DA3" w:rsidP="00014DA3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445913">
              <w:rPr>
                <w:b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everse r</w:t>
            </w:r>
            <w:r w:rsidRPr="00445913">
              <w:rPr>
                <w:b/>
                <w:sz w:val="24"/>
                <w:szCs w:val="24"/>
              </w:rPr>
              <w:t>epo stocks</w:t>
            </w:r>
            <w:r>
              <w:rPr>
                <w:b/>
                <w:sz w:val="24"/>
                <w:szCs w:val="24"/>
              </w:rPr>
              <w:t xml:space="preserve"> - repo characteristics</w:t>
            </w:r>
          </w:p>
        </w:tc>
      </w:tr>
    </w:tbl>
    <w:p w14:paraId="769AD4D9" w14:textId="77777777" w:rsidR="00014DA3" w:rsidRDefault="00014DA3" w:rsidP="00014DA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43"/>
        <w:gridCol w:w="1544"/>
        <w:gridCol w:w="1543"/>
        <w:gridCol w:w="1544"/>
        <w:gridCol w:w="1543"/>
        <w:gridCol w:w="1544"/>
        <w:gridCol w:w="1543"/>
        <w:gridCol w:w="1544"/>
        <w:gridCol w:w="1544"/>
      </w:tblGrid>
      <w:tr w:rsidR="00014DA3" w:rsidRPr="00FC3309" w14:paraId="20E4CB29" w14:textId="77777777" w:rsidTr="00782CB9">
        <w:trPr>
          <w:trHeight w:val="31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470AF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 xml:space="preserve">Unique </w:t>
            </w:r>
            <w:r>
              <w:rPr>
                <w:b/>
                <w:sz w:val="20"/>
                <w:szCs w:val="20"/>
              </w:rPr>
              <w:t>i</w:t>
            </w:r>
            <w:r w:rsidRPr="009C0C4A">
              <w:rPr>
                <w:b/>
                <w:sz w:val="20"/>
                <w:szCs w:val="20"/>
              </w:rPr>
              <w:t>dentifier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3BA1F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Intermediated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81B37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Centrally cleared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C8F2A8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Counterparty sector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4120387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Counterparty jurisdiction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21E2C7B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Repo residual maturity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A9D4DBD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Repo rate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FBC2A72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Cash currency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0B528A2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Principal amount</w:t>
            </w:r>
          </w:p>
        </w:tc>
      </w:tr>
      <w:tr w:rsidR="00014DA3" w:rsidRPr="00FC3309" w14:paraId="0A34BD77" w14:textId="77777777" w:rsidTr="00782CB9">
        <w:trPr>
          <w:trHeight w:val="317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2A47D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F28D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1EC54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843BF0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DFC55D4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4759896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E6B5BA1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7A6FE9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(8)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29FAF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9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014DA3" w:rsidRPr="00FC3309" w14:paraId="460FD36C" w14:textId="77777777" w:rsidTr="00782CB9">
        <w:trPr>
          <w:trHeight w:val="317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53D3F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6A82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E826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3DB7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6252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C8F0E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8DAEA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2F9C8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53F07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682EB4F1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14DA3" w:rsidRPr="00F70FA2" w14:paraId="5788B5AF" w14:textId="77777777" w:rsidTr="00782CB9">
        <w:tc>
          <w:tcPr>
            <w:tcW w:w="13784" w:type="dxa"/>
            <w:shd w:val="clear" w:color="auto" w:fill="auto"/>
          </w:tcPr>
          <w:p w14:paraId="62E0722B" w14:textId="77777777" w:rsidR="00014DA3" w:rsidRPr="00782CB9" w:rsidRDefault="00014DA3" w:rsidP="00782CB9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782CB9">
              <w:rPr>
                <w:b/>
                <w:sz w:val="24"/>
                <w:szCs w:val="24"/>
              </w:rPr>
              <w:lastRenderedPageBreak/>
              <w:t>Reverse repo stocks - collateral characteristics</w:t>
            </w:r>
          </w:p>
        </w:tc>
      </w:tr>
    </w:tbl>
    <w:p w14:paraId="32AEE127" w14:textId="77777777" w:rsidR="00014DA3" w:rsidRDefault="00014DA3" w:rsidP="00014DA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5"/>
        <w:gridCol w:w="1737"/>
        <w:gridCol w:w="1736"/>
        <w:gridCol w:w="1737"/>
        <w:gridCol w:w="1736"/>
        <w:gridCol w:w="1737"/>
        <w:gridCol w:w="1737"/>
        <w:gridCol w:w="1737"/>
      </w:tblGrid>
      <w:tr w:rsidR="00014DA3" w:rsidRPr="007874D6" w14:paraId="4DF8D29C" w14:textId="77777777" w:rsidTr="00782CB9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06231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Unique</w:t>
            </w:r>
            <w:r>
              <w:rPr>
                <w:b/>
                <w:sz w:val="20"/>
                <w:szCs w:val="20"/>
              </w:rPr>
              <w:t xml:space="preserve"> i</w:t>
            </w:r>
            <w:r w:rsidRPr="009C0C4A">
              <w:rPr>
                <w:b/>
                <w:sz w:val="20"/>
                <w:szCs w:val="20"/>
              </w:rPr>
              <w:t>dentifier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3E783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Tri</w:t>
            </w:r>
            <w:r>
              <w:rPr>
                <w:b/>
                <w:sz w:val="20"/>
                <w:szCs w:val="20"/>
              </w:rPr>
              <w:t>-</w:t>
            </w:r>
            <w:r w:rsidRPr="009C0C4A">
              <w:rPr>
                <w:b/>
                <w:sz w:val="20"/>
                <w:szCs w:val="20"/>
              </w:rPr>
              <w:t>party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57438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eligible for re</w:t>
            </w:r>
            <w:r>
              <w:rPr>
                <w:b/>
                <w:sz w:val="20"/>
                <w:szCs w:val="20"/>
              </w:rPr>
              <w:t>-</w:t>
            </w:r>
            <w:r w:rsidRPr="009C0C4A">
              <w:rPr>
                <w:b/>
                <w:sz w:val="20"/>
                <w:szCs w:val="20"/>
              </w:rPr>
              <w:t>use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9843E9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9722AFE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currency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BE83B1A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residual maturity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7300C6C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Haircut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95932A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market value</w:t>
            </w:r>
          </w:p>
        </w:tc>
      </w:tr>
      <w:tr w:rsidR="00014DA3" w:rsidRPr="007874D6" w14:paraId="7EEEF1C9" w14:textId="77777777" w:rsidTr="00782CB9">
        <w:trPr>
          <w:trHeight w:val="317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48F60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D3482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448E1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6C97B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D04EEE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14D8FA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6)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78C9F94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8D2ED8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8)</w:t>
            </w:r>
          </w:p>
        </w:tc>
      </w:tr>
      <w:tr w:rsidR="00014DA3" w:rsidRPr="00FC3309" w14:paraId="09C556C0" w14:textId="77777777" w:rsidTr="00782CB9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EB07E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B102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6E6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BFC46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9CC44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E277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BF29F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765B4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729DCB9A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14DA3" w:rsidRPr="00FC3309" w14:paraId="4505BDD3" w14:textId="77777777" w:rsidTr="00782CB9">
        <w:tc>
          <w:tcPr>
            <w:tcW w:w="8789" w:type="dxa"/>
          </w:tcPr>
          <w:p w14:paraId="2A98DA91" w14:textId="77777777" w:rsidR="00014DA3" w:rsidRPr="006B7165" w:rsidRDefault="00014DA3" w:rsidP="00014DA3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Securities lending stocks - securities loan characteristics</w:t>
            </w:r>
          </w:p>
        </w:tc>
      </w:tr>
    </w:tbl>
    <w:p w14:paraId="085016A1" w14:textId="77777777" w:rsidR="00014DA3" w:rsidRDefault="00014DA3" w:rsidP="00014DA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3"/>
        <w:gridCol w:w="1263"/>
        <w:gridCol w:w="1262"/>
        <w:gridCol w:w="1263"/>
        <w:gridCol w:w="1263"/>
        <w:gridCol w:w="1263"/>
        <w:gridCol w:w="1263"/>
      </w:tblGrid>
      <w:tr w:rsidR="00014DA3" w:rsidRPr="00FC3309" w14:paraId="5E29FF6A" w14:textId="77777777" w:rsidTr="00782CB9">
        <w:trPr>
          <w:trHeight w:val="317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0E334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 xml:space="preserve">Unique </w:t>
            </w:r>
            <w:r>
              <w:rPr>
                <w:b/>
                <w:sz w:val="20"/>
                <w:szCs w:val="20"/>
              </w:rPr>
              <w:t>i</w:t>
            </w:r>
            <w:r w:rsidRPr="009C0C4A">
              <w:rPr>
                <w:b/>
                <w:sz w:val="20"/>
                <w:szCs w:val="20"/>
              </w:rPr>
              <w:t>dentifier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8E4A9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Exclusive contract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8E5A9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Intermediated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DF5C11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Centrally cleared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7DBB039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Counterparty sector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2044F74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Counterparty jurisdiction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A68D953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Loan residual maturity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3662A3B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Loaned security type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16EF48D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Loaned security currency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A873E7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Loaned security market value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7344FA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Lending fee/premium or rebate rate</w:t>
            </w:r>
          </w:p>
        </w:tc>
      </w:tr>
      <w:tr w:rsidR="00014DA3" w:rsidRPr="00FC3309" w14:paraId="27E855B1" w14:textId="77777777" w:rsidTr="00782CB9">
        <w:trPr>
          <w:trHeight w:val="317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8621F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1)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9063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2)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06CB5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3)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737D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4)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D961603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1D741EF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6)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A096DA6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7)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6C07504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8)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55C9A9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61C82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05EF9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014DA3" w:rsidRPr="00FC3309" w14:paraId="78F37EA9" w14:textId="77777777" w:rsidTr="00782CB9">
        <w:trPr>
          <w:trHeight w:val="317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3BF9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57CAD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CBBAF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90350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0ECA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2AACA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EDA1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205A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02C04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56673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8312E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304F0824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14DA3" w:rsidRPr="0040003F" w14:paraId="61EBFA38" w14:textId="77777777" w:rsidTr="00782CB9">
        <w:tc>
          <w:tcPr>
            <w:tcW w:w="14067" w:type="dxa"/>
            <w:shd w:val="clear" w:color="auto" w:fill="auto"/>
          </w:tcPr>
          <w:p w14:paraId="62F81289" w14:textId="77777777" w:rsidR="00014DA3" w:rsidRPr="00782CB9" w:rsidRDefault="00014DA3" w:rsidP="00782CB9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782CB9">
              <w:rPr>
                <w:b/>
                <w:sz w:val="24"/>
                <w:szCs w:val="24"/>
              </w:rPr>
              <w:t>Securities lending stocks - collateral characteristics</w:t>
            </w:r>
          </w:p>
        </w:tc>
      </w:tr>
    </w:tbl>
    <w:p w14:paraId="34EB1820" w14:textId="77777777" w:rsidR="00014DA3" w:rsidRDefault="00014DA3" w:rsidP="00014DA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5"/>
        <w:gridCol w:w="1737"/>
        <w:gridCol w:w="1736"/>
        <w:gridCol w:w="1737"/>
        <w:gridCol w:w="1736"/>
        <w:gridCol w:w="1737"/>
        <w:gridCol w:w="1737"/>
        <w:gridCol w:w="1737"/>
      </w:tblGrid>
      <w:tr w:rsidR="00014DA3" w:rsidRPr="007874D6" w14:paraId="4269A563" w14:textId="77777777" w:rsidTr="00782CB9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95F0A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 xml:space="preserve">Unique </w:t>
            </w:r>
            <w:r>
              <w:rPr>
                <w:b/>
                <w:sz w:val="20"/>
                <w:szCs w:val="20"/>
              </w:rPr>
              <w:t>i</w:t>
            </w:r>
            <w:r w:rsidRPr="009C0C4A">
              <w:rPr>
                <w:b/>
                <w:sz w:val="20"/>
                <w:szCs w:val="20"/>
              </w:rPr>
              <w:t>dentifier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FCD30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Tri</w:t>
            </w:r>
            <w:r>
              <w:rPr>
                <w:b/>
                <w:sz w:val="20"/>
                <w:szCs w:val="20"/>
              </w:rPr>
              <w:t>-</w:t>
            </w:r>
            <w:r w:rsidRPr="009C0C4A">
              <w:rPr>
                <w:b/>
                <w:sz w:val="20"/>
                <w:szCs w:val="20"/>
              </w:rPr>
              <w:t>party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F7A02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eligible for re</w:t>
            </w:r>
            <w:r>
              <w:rPr>
                <w:b/>
                <w:sz w:val="20"/>
                <w:szCs w:val="20"/>
              </w:rPr>
              <w:t>-</w:t>
            </w:r>
            <w:r w:rsidRPr="009C0C4A">
              <w:rPr>
                <w:b/>
                <w:sz w:val="20"/>
                <w:szCs w:val="20"/>
              </w:rPr>
              <w:t>use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B89B2F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42628AC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currency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6F33D15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residual maturity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C7B0600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Haircut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6A210C1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market value</w:t>
            </w:r>
          </w:p>
        </w:tc>
      </w:tr>
      <w:tr w:rsidR="00014DA3" w:rsidRPr="007874D6" w14:paraId="7C6CDC8C" w14:textId="77777777" w:rsidTr="00782CB9">
        <w:trPr>
          <w:trHeight w:val="317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AA8BE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882C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EBD0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16851E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BFDA5FF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CD5CFCD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6)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191ACB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C9C8A2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8)</w:t>
            </w:r>
          </w:p>
        </w:tc>
      </w:tr>
      <w:tr w:rsidR="00014DA3" w:rsidRPr="00FC3309" w14:paraId="0FAED828" w14:textId="77777777" w:rsidTr="00782CB9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5D3A7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5A3F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0A6D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CFA4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9E81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93E40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6082C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4618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41A73506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14DA3" w:rsidRPr="00FC3309" w14:paraId="0004D060" w14:textId="77777777" w:rsidTr="00782CB9">
        <w:tc>
          <w:tcPr>
            <w:tcW w:w="8789" w:type="dxa"/>
          </w:tcPr>
          <w:p w14:paraId="46A9ED63" w14:textId="77777777" w:rsidR="00014DA3" w:rsidRPr="006B7165" w:rsidRDefault="00014DA3" w:rsidP="00014DA3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86629F">
              <w:rPr>
                <w:b/>
                <w:sz w:val="24"/>
                <w:szCs w:val="24"/>
              </w:rPr>
              <w:t>Securities borrowing stocks</w:t>
            </w:r>
            <w:r>
              <w:rPr>
                <w:b/>
                <w:sz w:val="24"/>
                <w:szCs w:val="24"/>
              </w:rPr>
              <w:t xml:space="preserve"> - securities loan characteristics</w:t>
            </w:r>
          </w:p>
        </w:tc>
      </w:tr>
    </w:tbl>
    <w:p w14:paraId="53BAAB72" w14:textId="77777777" w:rsidR="00014DA3" w:rsidRDefault="00014DA3" w:rsidP="00014DA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3"/>
        <w:gridCol w:w="1263"/>
        <w:gridCol w:w="1262"/>
        <w:gridCol w:w="1263"/>
        <w:gridCol w:w="1263"/>
        <w:gridCol w:w="1263"/>
        <w:gridCol w:w="1263"/>
      </w:tblGrid>
      <w:tr w:rsidR="00014DA3" w:rsidRPr="00FC3309" w14:paraId="23354A26" w14:textId="77777777" w:rsidTr="00782CB9">
        <w:trPr>
          <w:trHeight w:val="317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01393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 xml:space="preserve">Unique </w:t>
            </w:r>
            <w:r>
              <w:rPr>
                <w:b/>
                <w:sz w:val="20"/>
                <w:szCs w:val="20"/>
              </w:rPr>
              <w:t>i</w:t>
            </w:r>
            <w:r w:rsidRPr="009C0C4A">
              <w:rPr>
                <w:b/>
                <w:sz w:val="20"/>
                <w:szCs w:val="20"/>
              </w:rPr>
              <w:t>dentifier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BC9F8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Exclusive contract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FE13A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Intermediated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800F09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Centrally cleared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BCDC979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Counterparty sector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0B7206B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Counterparty jurisdiction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C636D48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Loan residual maturity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D6436C6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Borrowed security type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8963F0C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Borrowed security currency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FD5F3E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Borrowed security market value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3B839F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Borrowing fee/premium or rebate rate</w:t>
            </w:r>
          </w:p>
        </w:tc>
      </w:tr>
      <w:tr w:rsidR="00014DA3" w:rsidRPr="00FC3309" w14:paraId="450062E1" w14:textId="77777777" w:rsidTr="00782CB9">
        <w:trPr>
          <w:trHeight w:val="317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A500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1)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DB7B2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2)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119D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3)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2987BC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4)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C48E6A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5)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3C566B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6)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7025059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7)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ED14652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8)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35F0E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25676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1B8D1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014DA3" w:rsidRPr="00FC3309" w14:paraId="7A9326A9" w14:textId="77777777" w:rsidTr="00782CB9">
        <w:trPr>
          <w:trHeight w:val="317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1C1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9934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D68B6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6DBA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608E2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B72C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2CA23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14834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BC22A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4A5D7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B081D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7A3F1169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92"/>
      </w:tblGrid>
      <w:tr w:rsidR="00014DA3" w:rsidRPr="009763BB" w14:paraId="6FF46A90" w14:textId="77777777" w:rsidTr="00782CB9">
        <w:tc>
          <w:tcPr>
            <w:tcW w:w="14067" w:type="dxa"/>
            <w:shd w:val="clear" w:color="auto" w:fill="auto"/>
          </w:tcPr>
          <w:p w14:paraId="608BD843" w14:textId="77777777" w:rsidR="00014DA3" w:rsidRPr="00782CB9" w:rsidRDefault="00014DA3" w:rsidP="00782CB9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782CB9">
              <w:rPr>
                <w:b/>
                <w:sz w:val="24"/>
                <w:szCs w:val="24"/>
              </w:rPr>
              <w:lastRenderedPageBreak/>
              <w:t>Securities borrowing stocks - collateral characteristics</w:t>
            </w:r>
          </w:p>
        </w:tc>
      </w:tr>
    </w:tbl>
    <w:p w14:paraId="0EA9098E" w14:textId="77777777" w:rsidR="00014DA3" w:rsidRDefault="00014DA3" w:rsidP="00014DA3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35"/>
        <w:gridCol w:w="1737"/>
        <w:gridCol w:w="1736"/>
        <w:gridCol w:w="1737"/>
        <w:gridCol w:w="1736"/>
        <w:gridCol w:w="1737"/>
        <w:gridCol w:w="1737"/>
        <w:gridCol w:w="1737"/>
      </w:tblGrid>
      <w:tr w:rsidR="00014DA3" w:rsidRPr="007874D6" w14:paraId="6FE9507A" w14:textId="77777777" w:rsidTr="00782CB9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04E27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 xml:space="preserve">Unique </w:t>
            </w:r>
            <w:r>
              <w:rPr>
                <w:b/>
                <w:sz w:val="20"/>
                <w:szCs w:val="20"/>
              </w:rPr>
              <w:t>i</w:t>
            </w:r>
            <w:r w:rsidRPr="009C0C4A">
              <w:rPr>
                <w:b/>
                <w:sz w:val="20"/>
                <w:szCs w:val="20"/>
              </w:rPr>
              <w:t>dentifier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DF2D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Tri</w:t>
            </w:r>
            <w:r>
              <w:rPr>
                <w:b/>
                <w:sz w:val="20"/>
                <w:szCs w:val="20"/>
              </w:rPr>
              <w:t>-</w:t>
            </w:r>
            <w:r w:rsidRPr="009C0C4A">
              <w:rPr>
                <w:b/>
                <w:sz w:val="20"/>
                <w:szCs w:val="20"/>
              </w:rPr>
              <w:t>party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86CE2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eligible for re</w:t>
            </w:r>
            <w:r>
              <w:rPr>
                <w:b/>
                <w:sz w:val="20"/>
                <w:szCs w:val="20"/>
              </w:rPr>
              <w:t>-</w:t>
            </w:r>
            <w:r w:rsidRPr="009C0C4A">
              <w:rPr>
                <w:b/>
                <w:sz w:val="20"/>
                <w:szCs w:val="20"/>
              </w:rPr>
              <w:t>use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D5E209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type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E4D3523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currency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2FC263A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residual maturity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5E5366D8" w14:textId="77777777" w:rsidR="00014DA3" w:rsidRPr="009C0C4A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Haircut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09D5C43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C0C4A">
              <w:rPr>
                <w:b/>
                <w:sz w:val="20"/>
                <w:szCs w:val="20"/>
              </w:rPr>
              <w:t>Collateral market value</w:t>
            </w:r>
          </w:p>
        </w:tc>
      </w:tr>
      <w:tr w:rsidR="00014DA3" w:rsidRPr="007874D6" w14:paraId="52B416A0" w14:textId="77777777" w:rsidTr="00782CB9">
        <w:trPr>
          <w:trHeight w:val="317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145DD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1)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21EB4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2)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0BD0E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3)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E17783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4)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24B2A3A0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5)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43BEC17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6)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9DD2CAF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7)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75081900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Pr="007874D6">
              <w:rPr>
                <w:b/>
                <w:sz w:val="20"/>
                <w:szCs w:val="20"/>
              </w:rPr>
              <w:t>8)</w:t>
            </w:r>
          </w:p>
        </w:tc>
      </w:tr>
      <w:tr w:rsidR="00014DA3" w:rsidRPr="00FC3309" w14:paraId="3AE987B2" w14:textId="77777777" w:rsidTr="00782CB9">
        <w:trPr>
          <w:trHeight w:val="31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4DB4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C325E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50D40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A269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66C1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E2312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44C8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8622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2C078D4F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14DA3" w:rsidRPr="00FC3309" w14:paraId="7309DE47" w14:textId="77777777" w:rsidTr="00782CB9">
        <w:tc>
          <w:tcPr>
            <w:tcW w:w="8789" w:type="dxa"/>
          </w:tcPr>
          <w:p w14:paraId="38C4DAC7" w14:textId="77777777" w:rsidR="00014DA3" w:rsidRPr="006B7165" w:rsidRDefault="00014DA3" w:rsidP="00014DA3">
            <w:pPr>
              <w:pStyle w:val="D2Aform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Reinvestment of cash collateral from securities lending</w:t>
            </w:r>
          </w:p>
        </w:tc>
      </w:tr>
    </w:tbl>
    <w:p w14:paraId="5CA14FC3" w14:textId="77777777" w:rsidR="00014DA3" w:rsidRDefault="00014DA3" w:rsidP="00014DA3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8"/>
        <w:gridCol w:w="2441"/>
        <w:gridCol w:w="2443"/>
      </w:tblGrid>
      <w:tr w:rsidR="00014DA3" w:rsidRPr="00FC3309" w14:paraId="4A88185E" w14:textId="77777777" w:rsidTr="00782CB9">
        <w:trPr>
          <w:trHeight w:val="317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E35A" w14:textId="77777777" w:rsidR="00014DA3" w:rsidRPr="00FC3309" w:rsidRDefault="00014DA3" w:rsidP="00782CB9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7C2AB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516BB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40532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516BB">
              <w:rPr>
                <w:b/>
                <w:sz w:val="20"/>
                <w:szCs w:val="20"/>
              </w:rPr>
              <w:t>Rate of return</w:t>
            </w:r>
          </w:p>
        </w:tc>
      </w:tr>
      <w:tr w:rsidR="00014DA3" w:rsidRPr="00FC3309" w14:paraId="3B226B99" w14:textId="77777777" w:rsidTr="00782CB9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B9BE" w14:textId="77777777" w:rsidR="00014DA3" w:rsidRPr="00FC3309" w:rsidRDefault="00014DA3" w:rsidP="00782CB9">
            <w:pPr>
              <w:pStyle w:val="D2Aform"/>
              <w:rPr>
                <w:sz w:val="20"/>
                <w:szCs w:val="20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1A7EE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4439B" w14:textId="77777777" w:rsidR="00014DA3" w:rsidRPr="007874D6" w:rsidRDefault="00014DA3" w:rsidP="00782CB9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</w:tr>
      <w:tr w:rsidR="00014DA3" w:rsidRPr="00FC3309" w14:paraId="700F1F15" w14:textId="77777777" w:rsidTr="00782CB9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A1B4" w14:textId="77777777" w:rsidR="00014DA3" w:rsidRPr="0000206B" w:rsidRDefault="00014DA3" w:rsidP="00014DA3">
            <w:pPr>
              <w:pStyle w:val="D2Aform"/>
              <w:numPr>
                <w:ilvl w:val="1"/>
                <w:numId w:val="44"/>
              </w:numPr>
            </w:pPr>
            <w:r w:rsidRPr="0000206B">
              <w:t>Outstanding cash collateral from securities lending reinvested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6370D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E490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14DA3" w:rsidRPr="00FC3309" w14:paraId="7F4A1CA0" w14:textId="77777777" w:rsidTr="00782CB9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8605E" w14:textId="77777777" w:rsidR="00014DA3" w:rsidRPr="001516BB" w:rsidRDefault="00014DA3" w:rsidP="00014DA3">
            <w:pPr>
              <w:pStyle w:val="D2Aform"/>
              <w:numPr>
                <w:ilvl w:val="2"/>
                <w:numId w:val="44"/>
              </w:numPr>
            </w:pPr>
            <w:r w:rsidRPr="001516BB">
              <w:t>Money</w:t>
            </w:r>
            <w:r>
              <w:t>-</w:t>
            </w:r>
            <w:r w:rsidRPr="001516BB">
              <w:t>market investment funds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5B3D1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1F3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14DA3" w:rsidRPr="00FC3309" w14:paraId="6C58ADE0" w14:textId="77777777" w:rsidTr="00782CB9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9274D" w14:textId="77777777" w:rsidR="00014DA3" w:rsidRPr="001516BB" w:rsidRDefault="00014DA3" w:rsidP="00014DA3">
            <w:pPr>
              <w:pStyle w:val="D2Aform"/>
              <w:numPr>
                <w:ilvl w:val="2"/>
                <w:numId w:val="44"/>
              </w:numPr>
            </w:pPr>
            <w:r w:rsidRPr="001516BB">
              <w:t>Other commingled pool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59483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F0967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14DA3" w:rsidRPr="00FC3309" w14:paraId="29BAFFC5" w14:textId="77777777" w:rsidTr="00782CB9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360B0" w14:textId="77777777" w:rsidR="00014DA3" w:rsidRPr="001516BB" w:rsidRDefault="00014DA3" w:rsidP="00014DA3">
            <w:pPr>
              <w:pStyle w:val="D2Aform"/>
              <w:numPr>
                <w:ilvl w:val="2"/>
                <w:numId w:val="44"/>
              </w:numPr>
            </w:pPr>
            <w:r w:rsidRPr="001516BB">
              <w:t>Repo market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11294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C562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14DA3" w:rsidRPr="00FC3309" w14:paraId="60ACDC96" w14:textId="77777777" w:rsidTr="00782CB9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2E0C4" w14:textId="77777777" w:rsidR="00014DA3" w:rsidRPr="001516BB" w:rsidRDefault="00014DA3" w:rsidP="00014DA3">
            <w:pPr>
              <w:pStyle w:val="D2Aform"/>
              <w:numPr>
                <w:ilvl w:val="2"/>
                <w:numId w:val="44"/>
              </w:numPr>
            </w:pPr>
            <w:r w:rsidRPr="001516BB">
              <w:t>Direct purchase of securities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57B85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07F9F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014DA3" w:rsidRPr="00FC3309" w14:paraId="0A1F2D78" w14:textId="77777777" w:rsidTr="00014DA3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760EC" w14:textId="77777777" w:rsidR="00014DA3" w:rsidRPr="001516BB" w:rsidRDefault="00014DA3" w:rsidP="00014DA3">
            <w:pPr>
              <w:pStyle w:val="D2Aform"/>
              <w:numPr>
                <w:ilvl w:val="2"/>
                <w:numId w:val="44"/>
              </w:numPr>
            </w:pPr>
            <w:r w:rsidRPr="001516BB">
              <w:t>Other assets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46E364B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BF0C" w14:textId="77777777" w:rsidR="00014DA3" w:rsidRPr="00FC3309" w:rsidRDefault="00014DA3" w:rsidP="00782CB9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691FFCAE" w14:textId="77777777" w:rsidR="00014DA3" w:rsidRPr="00FC3309" w:rsidRDefault="00014DA3" w:rsidP="00014DA3">
      <w:pPr>
        <w:rPr>
          <w:rFonts w:ascii="Arial" w:hAnsi="Arial" w:cs="Arial"/>
        </w:rPr>
      </w:pPr>
    </w:p>
    <w:p w14:paraId="0B2D7FDF" w14:textId="77777777" w:rsidR="00F3081F" w:rsidRPr="0057682F" w:rsidRDefault="00F3081F" w:rsidP="00671CC3">
      <w:pPr>
        <w:pStyle w:val="D2Aform"/>
        <w:rPr>
          <w:b/>
          <w:sz w:val="40"/>
          <w:szCs w:val="40"/>
        </w:rPr>
      </w:pPr>
    </w:p>
    <w:p w14:paraId="6B8F4DA0" w14:textId="77777777" w:rsidR="00034C2B" w:rsidRDefault="00034C2B" w:rsidP="00671CC3">
      <w:pPr>
        <w:pStyle w:val="D2Aform"/>
        <w:rPr>
          <w:b/>
          <w:sz w:val="40"/>
          <w:szCs w:val="40"/>
        </w:rPr>
        <w:sectPr w:rsidR="00034C2B" w:rsidSect="00A06640">
          <w:footerReference w:type="default" r:id="rId20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73A1D521" w14:textId="77777777" w:rsidR="00B04B20" w:rsidRPr="00E47336" w:rsidRDefault="00054C93" w:rsidP="001C1211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57682F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57682F">
        <w:rPr>
          <w:rFonts w:ascii="Arial" w:hAnsi="Arial" w:cs="Arial"/>
          <w:b/>
          <w:sz w:val="40"/>
          <w:szCs w:val="40"/>
        </w:rPr>
        <w:t>F</w:t>
      </w:r>
      <w:r w:rsidR="00041673" w:rsidRPr="0057682F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57682F">
        <w:rPr>
          <w:rFonts w:ascii="Arial" w:hAnsi="Arial" w:cs="Arial"/>
          <w:b/>
          <w:sz w:val="40"/>
          <w:szCs w:val="40"/>
        </w:rPr>
        <w:t>A</w:t>
      </w:r>
      <w:r w:rsidRPr="0057682F">
        <w:rPr>
          <w:rFonts w:ascii="Arial" w:hAnsi="Arial" w:cs="Arial"/>
          <w:b/>
          <w:sz w:val="40"/>
          <w:szCs w:val="40"/>
        </w:rPr>
        <w:t xml:space="preserve">RF </w:t>
      </w:r>
      <w:r w:rsidR="008B6948" w:rsidRPr="0057682F">
        <w:rPr>
          <w:rFonts w:ascii="Arial" w:hAnsi="Arial" w:cs="Arial"/>
          <w:b/>
          <w:sz w:val="40"/>
          <w:szCs w:val="40"/>
        </w:rPr>
        <w:t>721.0</w:t>
      </w:r>
      <w:r w:rsidR="00AB626C">
        <w:rPr>
          <w:rFonts w:ascii="Arial" w:hAnsi="Arial" w:cs="Arial"/>
          <w:b/>
          <w:sz w:val="40"/>
          <w:szCs w:val="40"/>
        </w:rPr>
        <w:t>A</w:t>
      </w:r>
      <w:r w:rsidR="00596B9B" w:rsidRPr="0057682F">
        <w:rPr>
          <w:rFonts w:ascii="Arial" w:hAnsi="Arial" w:cs="Arial"/>
          <w:b/>
          <w:sz w:val="40"/>
          <w:szCs w:val="40"/>
        </w:rPr>
        <w:t xml:space="preserve"> </w:t>
      </w:r>
    </w:p>
    <w:p w14:paraId="227A434F" w14:textId="77777777" w:rsidR="00054C93" w:rsidRPr="0057682F" w:rsidRDefault="00C8047C" w:rsidP="001C1211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57682F">
        <w:rPr>
          <w:rFonts w:ascii="Arial" w:hAnsi="Arial" w:cs="Arial"/>
          <w:b/>
          <w:sz w:val="40"/>
          <w:szCs w:val="40"/>
        </w:rPr>
        <w:t xml:space="preserve">ABS/RBA </w:t>
      </w:r>
      <w:r w:rsidR="008B6948" w:rsidRPr="0057682F">
        <w:rPr>
          <w:rFonts w:ascii="Arial" w:hAnsi="Arial" w:cs="Arial"/>
          <w:b/>
          <w:sz w:val="40"/>
          <w:szCs w:val="40"/>
        </w:rPr>
        <w:t>Repurchase Agreements and Securities Lending</w:t>
      </w:r>
      <w:r w:rsidR="00AB626C">
        <w:rPr>
          <w:rFonts w:ascii="Arial" w:hAnsi="Arial" w:cs="Arial"/>
          <w:b/>
          <w:sz w:val="40"/>
          <w:szCs w:val="40"/>
        </w:rPr>
        <w:t xml:space="preserve"> (Option A)</w:t>
      </w:r>
    </w:p>
    <w:p w14:paraId="4774EBF7" w14:textId="77777777" w:rsidR="00054C93" w:rsidRPr="001C1211" w:rsidRDefault="00054C93" w:rsidP="001C1211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1C1211">
        <w:rPr>
          <w:rFonts w:ascii="Arial" w:hAnsi="Arial" w:cs="Arial"/>
          <w:b/>
          <w:sz w:val="32"/>
          <w:szCs w:val="40"/>
        </w:rPr>
        <w:t>Instruction</w:t>
      </w:r>
      <w:r w:rsidR="002A0B6A" w:rsidRPr="001C1211">
        <w:rPr>
          <w:rFonts w:ascii="Arial" w:hAnsi="Arial" w:cs="Arial"/>
          <w:b/>
          <w:sz w:val="32"/>
          <w:szCs w:val="40"/>
        </w:rPr>
        <w:t>s</w:t>
      </w:r>
    </w:p>
    <w:p w14:paraId="6B8D3A65" w14:textId="77777777" w:rsidR="00C8047C" w:rsidRPr="0057682F" w:rsidRDefault="00C53458" w:rsidP="001C1211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57682F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57682F">
        <w:rPr>
          <w:rFonts w:ascii="Times New Roman" w:hAnsi="Times New Roman"/>
          <w:sz w:val="24"/>
          <w:szCs w:val="24"/>
        </w:rPr>
        <w:t xml:space="preserve">assist completion of </w:t>
      </w:r>
      <w:r w:rsidR="00B95FF0" w:rsidRPr="0057682F">
        <w:rPr>
          <w:rFonts w:ascii="Times New Roman" w:hAnsi="Times New Roman"/>
          <w:i/>
          <w:sz w:val="24"/>
          <w:szCs w:val="24"/>
        </w:rPr>
        <w:t xml:space="preserve">Reporting Form </w:t>
      </w:r>
      <w:r w:rsidR="00C8047C" w:rsidRPr="0057682F">
        <w:rPr>
          <w:rFonts w:ascii="Times New Roman" w:hAnsi="Times New Roman"/>
          <w:i/>
          <w:sz w:val="24"/>
          <w:szCs w:val="24"/>
        </w:rPr>
        <w:t>A</w:t>
      </w:r>
      <w:r w:rsidR="00F36418">
        <w:rPr>
          <w:rFonts w:ascii="Times New Roman" w:hAnsi="Times New Roman"/>
          <w:i/>
          <w:sz w:val="24"/>
          <w:szCs w:val="24"/>
        </w:rPr>
        <w:t>RF</w:t>
      </w:r>
      <w:r w:rsidR="006B2C07">
        <w:rPr>
          <w:rFonts w:ascii="Times New Roman" w:hAnsi="Times New Roman"/>
          <w:i/>
          <w:sz w:val="24"/>
          <w:szCs w:val="24"/>
        </w:rPr>
        <w:t> </w:t>
      </w:r>
      <w:r w:rsidR="008B6948" w:rsidRPr="0057682F">
        <w:rPr>
          <w:rFonts w:ascii="Times New Roman" w:hAnsi="Times New Roman"/>
          <w:i/>
          <w:sz w:val="24"/>
          <w:szCs w:val="24"/>
        </w:rPr>
        <w:t>721.0</w:t>
      </w:r>
      <w:r w:rsidR="00AB626C">
        <w:rPr>
          <w:rFonts w:ascii="Times New Roman" w:hAnsi="Times New Roman"/>
          <w:i/>
          <w:sz w:val="24"/>
          <w:szCs w:val="24"/>
        </w:rPr>
        <w:t>A</w:t>
      </w:r>
      <w:r w:rsidR="008B6948" w:rsidRPr="0057682F">
        <w:rPr>
          <w:rFonts w:ascii="Times New Roman" w:hAnsi="Times New Roman"/>
          <w:i/>
          <w:sz w:val="24"/>
          <w:szCs w:val="24"/>
        </w:rPr>
        <w:t xml:space="preserve"> Repurchase Agreements and Securities </w:t>
      </w:r>
      <w:r w:rsidR="008B6948" w:rsidRPr="007C3849">
        <w:rPr>
          <w:rFonts w:ascii="Times New Roman" w:hAnsi="Times New Roman"/>
          <w:i/>
          <w:sz w:val="24"/>
          <w:szCs w:val="24"/>
        </w:rPr>
        <w:t>Lending</w:t>
      </w:r>
      <w:r w:rsidR="00AB626C" w:rsidRPr="007C3849">
        <w:rPr>
          <w:rFonts w:ascii="Times New Roman" w:hAnsi="Times New Roman"/>
          <w:i/>
          <w:sz w:val="24"/>
          <w:szCs w:val="24"/>
        </w:rPr>
        <w:t xml:space="preserve"> </w:t>
      </w:r>
      <w:r w:rsidR="00AB626C" w:rsidRPr="00B70847">
        <w:rPr>
          <w:rFonts w:ascii="Times New Roman" w:hAnsi="Times New Roman"/>
          <w:i/>
          <w:sz w:val="24"/>
          <w:szCs w:val="24"/>
        </w:rPr>
        <w:t>(Option A)</w:t>
      </w:r>
      <w:r w:rsidR="00B95FF0" w:rsidRPr="0057682F">
        <w:rPr>
          <w:rFonts w:ascii="Times New Roman" w:hAnsi="Times New Roman"/>
          <w:i/>
          <w:sz w:val="24"/>
          <w:szCs w:val="24"/>
        </w:rPr>
        <w:t xml:space="preserve"> </w:t>
      </w:r>
      <w:r w:rsidR="00D477FC" w:rsidRPr="0057682F">
        <w:rPr>
          <w:rFonts w:ascii="Times New Roman" w:hAnsi="Times New Roman"/>
          <w:sz w:val="24"/>
          <w:szCs w:val="24"/>
        </w:rPr>
        <w:t>(</w:t>
      </w:r>
      <w:r w:rsidR="00C8047C" w:rsidRPr="0057682F">
        <w:rPr>
          <w:rFonts w:ascii="Times New Roman" w:hAnsi="Times New Roman"/>
          <w:sz w:val="24"/>
          <w:szCs w:val="24"/>
        </w:rPr>
        <w:t>A</w:t>
      </w:r>
      <w:r w:rsidR="006B2C07">
        <w:rPr>
          <w:rFonts w:ascii="Times New Roman" w:hAnsi="Times New Roman"/>
          <w:sz w:val="24"/>
          <w:szCs w:val="24"/>
        </w:rPr>
        <w:t>RF </w:t>
      </w:r>
      <w:r w:rsidR="00C8047C" w:rsidRPr="0057682F">
        <w:rPr>
          <w:rFonts w:ascii="Times New Roman" w:hAnsi="Times New Roman"/>
          <w:sz w:val="24"/>
          <w:szCs w:val="24"/>
        </w:rPr>
        <w:t>72</w:t>
      </w:r>
      <w:r w:rsidR="008B6948" w:rsidRPr="0057682F">
        <w:rPr>
          <w:rFonts w:ascii="Times New Roman" w:hAnsi="Times New Roman"/>
          <w:sz w:val="24"/>
          <w:szCs w:val="24"/>
        </w:rPr>
        <w:t>1.0</w:t>
      </w:r>
      <w:r w:rsidR="00AB626C">
        <w:rPr>
          <w:rFonts w:ascii="Times New Roman" w:hAnsi="Times New Roman"/>
          <w:sz w:val="24"/>
          <w:szCs w:val="24"/>
        </w:rPr>
        <w:t>A</w:t>
      </w:r>
      <w:r w:rsidR="00D477FC" w:rsidRPr="0057682F">
        <w:rPr>
          <w:rFonts w:ascii="Times New Roman" w:hAnsi="Times New Roman"/>
          <w:sz w:val="24"/>
          <w:szCs w:val="24"/>
        </w:rPr>
        <w:t>)</w:t>
      </w:r>
      <w:r w:rsidRPr="0057682F">
        <w:rPr>
          <w:rFonts w:ascii="Times New Roman" w:hAnsi="Times New Roman"/>
          <w:sz w:val="24"/>
          <w:szCs w:val="24"/>
        </w:rPr>
        <w:t>.</w:t>
      </w:r>
      <w:r w:rsidR="00D477FC" w:rsidRPr="0057682F">
        <w:rPr>
          <w:rFonts w:ascii="Times New Roman" w:hAnsi="Times New Roman"/>
          <w:sz w:val="24"/>
          <w:szCs w:val="24"/>
        </w:rPr>
        <w:t xml:space="preserve"> </w:t>
      </w:r>
      <w:r w:rsidR="00C8047C" w:rsidRPr="006B2C07">
        <w:rPr>
          <w:rFonts w:ascii="Times New Roman" w:hAnsi="Times New Roman"/>
          <w:sz w:val="24"/>
          <w:szCs w:val="24"/>
        </w:rPr>
        <w:t>A</w:t>
      </w:r>
      <w:r w:rsidR="006B2C07">
        <w:rPr>
          <w:rFonts w:ascii="Times New Roman" w:hAnsi="Times New Roman"/>
          <w:sz w:val="24"/>
          <w:szCs w:val="24"/>
        </w:rPr>
        <w:t>RF </w:t>
      </w:r>
      <w:r w:rsidR="008B6948" w:rsidRPr="006B2C07">
        <w:rPr>
          <w:rFonts w:ascii="Times New Roman" w:hAnsi="Times New Roman"/>
          <w:sz w:val="24"/>
          <w:szCs w:val="24"/>
        </w:rPr>
        <w:t>721.0</w:t>
      </w:r>
      <w:r w:rsidR="00AB626C">
        <w:rPr>
          <w:rFonts w:ascii="Times New Roman" w:hAnsi="Times New Roman"/>
          <w:sz w:val="24"/>
          <w:szCs w:val="24"/>
        </w:rPr>
        <w:t>A</w:t>
      </w:r>
      <w:r w:rsidR="00BB17AE" w:rsidRPr="0057682F">
        <w:rPr>
          <w:rFonts w:ascii="Arial" w:hAnsi="Arial" w:cs="Arial"/>
          <w:b/>
          <w:i/>
          <w:sz w:val="40"/>
          <w:szCs w:val="40"/>
        </w:rPr>
        <w:t xml:space="preserve"> </w:t>
      </w:r>
      <w:r w:rsidR="004072D6" w:rsidRPr="0057682F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57682F">
        <w:rPr>
          <w:rFonts w:ascii="Times New Roman" w:hAnsi="Times New Roman"/>
          <w:sz w:val="24"/>
          <w:szCs w:val="24"/>
        </w:rPr>
        <w:t>to</w:t>
      </w:r>
      <w:r w:rsidR="008B6948" w:rsidRPr="0057682F">
        <w:rPr>
          <w:rFonts w:ascii="Times New Roman" w:hAnsi="Times New Roman"/>
          <w:sz w:val="24"/>
          <w:szCs w:val="24"/>
        </w:rPr>
        <w:t xml:space="preserve"> the stock of</w:t>
      </w:r>
      <w:r w:rsidR="006B13E0" w:rsidRPr="0057682F">
        <w:rPr>
          <w:rFonts w:ascii="Times New Roman" w:hAnsi="Times New Roman"/>
          <w:sz w:val="24"/>
          <w:szCs w:val="24"/>
        </w:rPr>
        <w:t xml:space="preserve"> </w:t>
      </w:r>
      <w:r w:rsidR="008B6948" w:rsidRPr="0057682F">
        <w:rPr>
          <w:rFonts w:ascii="Times New Roman" w:hAnsi="Times New Roman"/>
          <w:b/>
          <w:i/>
          <w:sz w:val="24"/>
          <w:szCs w:val="24"/>
        </w:rPr>
        <w:t xml:space="preserve">repurchase agreements </w:t>
      </w:r>
      <w:r w:rsidR="008B6948" w:rsidRPr="00AB626C">
        <w:rPr>
          <w:rFonts w:ascii="Times New Roman" w:hAnsi="Times New Roman"/>
          <w:sz w:val="24"/>
          <w:szCs w:val="24"/>
        </w:rPr>
        <w:t>(</w:t>
      </w:r>
      <w:r w:rsidR="008B6948" w:rsidRPr="0057682F">
        <w:rPr>
          <w:rFonts w:ascii="Times New Roman" w:hAnsi="Times New Roman"/>
          <w:b/>
          <w:i/>
          <w:sz w:val="24"/>
          <w:szCs w:val="24"/>
        </w:rPr>
        <w:t>repos</w:t>
      </w:r>
      <w:r w:rsidR="008B6948" w:rsidRPr="00AB626C">
        <w:rPr>
          <w:rFonts w:ascii="Times New Roman" w:hAnsi="Times New Roman"/>
          <w:sz w:val="24"/>
          <w:szCs w:val="24"/>
        </w:rPr>
        <w:t>)</w:t>
      </w:r>
      <w:r w:rsidR="008B6948" w:rsidRPr="0057682F">
        <w:rPr>
          <w:rFonts w:ascii="Times New Roman" w:hAnsi="Times New Roman"/>
          <w:sz w:val="24"/>
          <w:szCs w:val="24"/>
        </w:rPr>
        <w:t xml:space="preserve"> and </w:t>
      </w:r>
      <w:r w:rsidR="008B6948" w:rsidRPr="0057682F">
        <w:rPr>
          <w:rFonts w:ascii="Times New Roman" w:hAnsi="Times New Roman"/>
          <w:b/>
          <w:i/>
          <w:sz w:val="24"/>
          <w:szCs w:val="24"/>
        </w:rPr>
        <w:t>reverse repos</w:t>
      </w:r>
      <w:r w:rsidR="008B6948" w:rsidRPr="0057682F">
        <w:rPr>
          <w:rFonts w:ascii="Times New Roman" w:hAnsi="Times New Roman"/>
          <w:sz w:val="24"/>
          <w:szCs w:val="24"/>
        </w:rPr>
        <w:t xml:space="preserve">, and </w:t>
      </w:r>
      <w:r w:rsidR="008B6948" w:rsidRPr="0057682F">
        <w:rPr>
          <w:rFonts w:ascii="Times New Roman" w:hAnsi="Times New Roman"/>
          <w:b/>
          <w:i/>
          <w:sz w:val="24"/>
          <w:szCs w:val="24"/>
        </w:rPr>
        <w:t>securities lending</w:t>
      </w:r>
      <w:r w:rsidR="008B6948" w:rsidRPr="0057682F">
        <w:rPr>
          <w:rFonts w:ascii="Times New Roman" w:hAnsi="Times New Roman"/>
          <w:sz w:val="24"/>
          <w:szCs w:val="24"/>
        </w:rPr>
        <w:t xml:space="preserve"> and </w:t>
      </w:r>
      <w:r w:rsidR="00961F22" w:rsidRPr="00ED2DDA">
        <w:rPr>
          <w:rFonts w:ascii="Times New Roman" w:hAnsi="Times New Roman"/>
          <w:b/>
          <w:i/>
          <w:sz w:val="24"/>
          <w:szCs w:val="24"/>
        </w:rPr>
        <w:t>securities</w:t>
      </w:r>
      <w:r w:rsidR="00961F22">
        <w:rPr>
          <w:rFonts w:ascii="Times New Roman" w:hAnsi="Times New Roman"/>
          <w:sz w:val="24"/>
          <w:szCs w:val="24"/>
        </w:rPr>
        <w:t xml:space="preserve"> </w:t>
      </w:r>
      <w:r w:rsidR="008B6948" w:rsidRPr="0057682F">
        <w:rPr>
          <w:rFonts w:ascii="Times New Roman" w:hAnsi="Times New Roman"/>
          <w:b/>
          <w:i/>
          <w:sz w:val="24"/>
          <w:szCs w:val="24"/>
        </w:rPr>
        <w:t>borrowing</w:t>
      </w:r>
      <w:r w:rsidR="008B6948" w:rsidRPr="0057682F">
        <w:rPr>
          <w:rFonts w:ascii="Times New Roman" w:hAnsi="Times New Roman"/>
          <w:sz w:val="24"/>
          <w:szCs w:val="24"/>
        </w:rPr>
        <w:t xml:space="preserve"> </w:t>
      </w:r>
      <w:r w:rsidR="00C8047C" w:rsidRPr="0057682F">
        <w:rPr>
          <w:rFonts w:ascii="Times New Roman" w:hAnsi="Times New Roman"/>
          <w:sz w:val="24"/>
          <w:szCs w:val="24"/>
        </w:rPr>
        <w:t xml:space="preserve">by </w:t>
      </w:r>
      <w:r w:rsidR="00450A8F" w:rsidRPr="0057682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57682F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57682F">
        <w:rPr>
          <w:rFonts w:ascii="Times New Roman" w:hAnsi="Times New Roman"/>
          <w:sz w:val="24"/>
          <w:szCs w:val="24"/>
        </w:rPr>
        <w:t xml:space="preserve">and </w:t>
      </w:r>
      <w:r w:rsidR="00450A8F" w:rsidRPr="0057682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ED2DDA">
        <w:rPr>
          <w:rFonts w:ascii="Times New Roman" w:hAnsi="Times New Roman"/>
          <w:i/>
          <w:sz w:val="24"/>
          <w:szCs w:val="24"/>
        </w:rPr>
        <w:t>.</w:t>
      </w:r>
      <w:r w:rsidR="00C8047C" w:rsidRPr="0057682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24062277" w14:textId="77777777" w:rsidR="00C57927" w:rsidRPr="0057682F" w:rsidRDefault="00C57927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</w:t>
      </w:r>
      <w:r w:rsidRPr="0083655E">
        <w:rPr>
          <w:rFonts w:ascii="Times New Roman" w:hAnsi="Times New Roman"/>
          <w:sz w:val="24"/>
          <w:szCs w:val="24"/>
        </w:rPr>
        <w:t>in ARF</w:t>
      </w:r>
      <w:r>
        <w:rPr>
          <w:rFonts w:ascii="Times New Roman" w:hAnsi="Times New Roman"/>
          <w:sz w:val="24"/>
          <w:szCs w:val="24"/>
        </w:rPr>
        <w:t> </w:t>
      </w:r>
      <w:r w:rsidRPr="0083655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21</w:t>
      </w:r>
      <w:r w:rsidRPr="0083655E">
        <w:rPr>
          <w:rFonts w:ascii="Times New Roman" w:hAnsi="Times New Roman"/>
          <w:sz w:val="24"/>
          <w:szCs w:val="24"/>
        </w:rPr>
        <w:t>.0</w:t>
      </w:r>
      <w:r w:rsidR="00AB626C">
        <w:rPr>
          <w:rFonts w:ascii="Times New Roman" w:hAnsi="Times New Roman"/>
          <w:sz w:val="24"/>
          <w:szCs w:val="24"/>
        </w:rPr>
        <w:t>A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Pr="0083655E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This information is</w:t>
      </w:r>
      <w:r w:rsidRPr="00AB4984">
        <w:rPr>
          <w:rFonts w:ascii="Times New Roman" w:hAnsi="Times New Roman"/>
          <w:sz w:val="24"/>
          <w:szCs w:val="24"/>
        </w:rPr>
        <w:t xml:space="preserve"> required for various purposes, </w:t>
      </w:r>
      <w:r>
        <w:rPr>
          <w:rFonts w:ascii="Times New Roman" w:hAnsi="Times New Roman"/>
          <w:sz w:val="24"/>
          <w:szCs w:val="24"/>
        </w:rPr>
        <w:t xml:space="preserve">including </w:t>
      </w:r>
      <w:r w:rsidRPr="0057682F">
        <w:rPr>
          <w:rFonts w:ascii="Times New Roman" w:hAnsi="Times New Roman"/>
          <w:sz w:val="24"/>
          <w:szCs w:val="24"/>
        </w:rPr>
        <w:t xml:space="preserve">the compilation of Australia’s National Accounts </w:t>
      </w:r>
      <w:r>
        <w:rPr>
          <w:rFonts w:ascii="Times New Roman" w:hAnsi="Times New Roman"/>
          <w:sz w:val="24"/>
          <w:szCs w:val="24"/>
        </w:rPr>
        <w:t>and the provision of aggregated information to the Financial Stability Board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This information </w:t>
      </w:r>
      <w:r w:rsidRPr="00AB4984">
        <w:rPr>
          <w:rFonts w:ascii="Times New Roman" w:hAnsi="Times New Roman"/>
          <w:sz w:val="24"/>
          <w:szCs w:val="24"/>
        </w:rPr>
        <w:t xml:space="preserve">may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B4984">
        <w:rPr>
          <w:rFonts w:ascii="Times New Roman" w:hAnsi="Times New Roman"/>
          <w:sz w:val="24"/>
          <w:szCs w:val="24"/>
        </w:rPr>
        <w:t xml:space="preserve">be used by </w:t>
      </w:r>
      <w:r w:rsidRPr="0083655E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>
        <w:rPr>
          <w:rFonts w:ascii="Times New Roman" w:hAnsi="Times New Roman"/>
          <w:sz w:val="24"/>
          <w:szCs w:val="24"/>
        </w:rPr>
        <w:t>.</w:t>
      </w:r>
    </w:p>
    <w:p w14:paraId="1A64E6C1" w14:textId="77777777" w:rsidR="00135C27" w:rsidRPr="001C1211" w:rsidRDefault="00135C27" w:rsidP="001C1211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2BF54472" w14:textId="77777777" w:rsidR="004072D6" w:rsidRPr="0057682F" w:rsidRDefault="00836B29" w:rsidP="001C1211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ED2DDA">
        <w:rPr>
          <w:rFonts w:ascii="Times New Roman" w:hAnsi="Times New Roman"/>
          <w:sz w:val="24"/>
          <w:szCs w:val="24"/>
        </w:rPr>
        <w:t>ARF</w:t>
      </w:r>
      <w:r w:rsidR="00AB626C">
        <w:rPr>
          <w:rFonts w:ascii="Times New Roman" w:hAnsi="Times New Roman"/>
          <w:sz w:val="24"/>
          <w:szCs w:val="24"/>
        </w:rPr>
        <w:t xml:space="preserve"> </w:t>
      </w:r>
      <w:r w:rsidRPr="00ED2DDA">
        <w:rPr>
          <w:rFonts w:ascii="Times New Roman" w:hAnsi="Times New Roman"/>
          <w:sz w:val="24"/>
          <w:szCs w:val="24"/>
        </w:rPr>
        <w:t>721.0</w:t>
      </w:r>
      <w:r w:rsidR="00AB626C">
        <w:rPr>
          <w:rFonts w:ascii="Times New Roman" w:hAnsi="Times New Roman"/>
          <w:sz w:val="24"/>
          <w:szCs w:val="24"/>
        </w:rPr>
        <w:t xml:space="preserve">A or ARF 721.0B </w:t>
      </w:r>
      <w:r w:rsidRPr="00ED2DDA">
        <w:rPr>
          <w:rFonts w:ascii="Times New Roman" w:hAnsi="Times New Roman"/>
          <w:sz w:val="24"/>
          <w:szCs w:val="24"/>
        </w:rPr>
        <w:t xml:space="preserve">must be completed by each </w:t>
      </w:r>
      <w:r w:rsidRPr="00ED2DDA">
        <w:rPr>
          <w:rFonts w:ascii="Times New Roman" w:hAnsi="Times New Roman"/>
          <w:b/>
          <w:i/>
          <w:sz w:val="24"/>
          <w:szCs w:val="24"/>
        </w:rPr>
        <w:t>ADI</w:t>
      </w:r>
      <w:r w:rsidRPr="00ED2DDA">
        <w:rPr>
          <w:rFonts w:ascii="Times New Roman" w:hAnsi="Times New Roman"/>
          <w:sz w:val="24"/>
          <w:szCs w:val="24"/>
        </w:rPr>
        <w:t xml:space="preserve"> and </w:t>
      </w:r>
      <w:r w:rsidRPr="00ED2DDA">
        <w:rPr>
          <w:rFonts w:ascii="Times New Roman" w:hAnsi="Times New Roman"/>
          <w:b/>
          <w:i/>
          <w:sz w:val="24"/>
          <w:szCs w:val="24"/>
        </w:rPr>
        <w:t>RFC</w:t>
      </w:r>
      <w:r w:rsidRPr="00ED2D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which this reporting standard applies under paragraph</w:t>
      </w:r>
      <w:r w:rsidR="00ED2DD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4 </w:t>
      </w:r>
      <w:r w:rsidR="007944CE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5.</w:t>
      </w:r>
      <w:r w:rsidR="00C8047C" w:rsidRPr="0057682F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2934D4">
        <w:rPr>
          <w:rFonts w:ascii="Times New Roman" w:hAnsi="Times New Roman"/>
          <w:sz w:val="24"/>
          <w:szCs w:val="24"/>
        </w:rPr>
        <w:t xml:space="preserve">The choice of option is at the discretion of the </w:t>
      </w:r>
      <w:r w:rsidR="002934D4">
        <w:rPr>
          <w:rFonts w:ascii="Times New Roman" w:hAnsi="Times New Roman"/>
          <w:b/>
          <w:i/>
          <w:sz w:val="24"/>
          <w:szCs w:val="24"/>
        </w:rPr>
        <w:t xml:space="preserve">ADI </w:t>
      </w:r>
      <w:r w:rsidR="002934D4">
        <w:rPr>
          <w:rFonts w:ascii="Times New Roman" w:hAnsi="Times New Roman"/>
          <w:sz w:val="24"/>
          <w:szCs w:val="24"/>
        </w:rPr>
        <w:t xml:space="preserve">or </w:t>
      </w:r>
      <w:r w:rsidR="002934D4">
        <w:rPr>
          <w:rFonts w:ascii="Times New Roman" w:hAnsi="Times New Roman"/>
          <w:b/>
          <w:i/>
          <w:sz w:val="24"/>
          <w:szCs w:val="24"/>
        </w:rPr>
        <w:t>RFC</w:t>
      </w:r>
      <w:r w:rsidR="002934D4">
        <w:rPr>
          <w:rFonts w:ascii="Times New Roman" w:hAnsi="Times New Roman"/>
          <w:sz w:val="24"/>
          <w:szCs w:val="24"/>
        </w:rPr>
        <w:t xml:space="preserve">; however, any change in the option selected must be communicated to </w:t>
      </w:r>
      <w:r w:rsidR="002934D4" w:rsidRPr="00C57927">
        <w:rPr>
          <w:rFonts w:ascii="Times New Roman" w:hAnsi="Times New Roman"/>
          <w:b/>
          <w:i/>
          <w:sz w:val="24"/>
          <w:szCs w:val="24"/>
        </w:rPr>
        <w:t>APRA</w:t>
      </w:r>
      <w:r w:rsidR="002934D4">
        <w:rPr>
          <w:rFonts w:ascii="Times New Roman" w:hAnsi="Times New Roman"/>
          <w:sz w:val="24"/>
          <w:szCs w:val="24"/>
        </w:rPr>
        <w:t xml:space="preserve"> in advance.</w:t>
      </w:r>
    </w:p>
    <w:p w14:paraId="7B4F8414" w14:textId="77777777" w:rsidR="00B42206" w:rsidRPr="001C1211" w:rsidRDefault="00B42206" w:rsidP="001C1211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1C1211">
        <w:rPr>
          <w:rFonts w:ascii="Arial" w:hAnsi="Arial" w:cs="Arial"/>
          <w:b/>
          <w:sz w:val="24"/>
          <w:szCs w:val="32"/>
        </w:rPr>
        <w:t>unit of measurement</w:t>
      </w:r>
    </w:p>
    <w:p w14:paraId="348AFC16" w14:textId="77777777" w:rsidR="00CD09DB" w:rsidRDefault="00CD09DB" w:rsidP="001C1211">
      <w:pPr>
        <w:pStyle w:val="BodyText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instructions specify the reporting basis and unit of measurement that applies to each item.  </w:t>
      </w:r>
    </w:p>
    <w:p w14:paraId="52F5A58B" w14:textId="77777777" w:rsidR="00C57927" w:rsidRPr="001C1211" w:rsidRDefault="00C57927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393FB4">
        <w:rPr>
          <w:rFonts w:ascii="Times New Roman" w:hAnsi="Times New Roman"/>
          <w:sz w:val="24"/>
          <w:szCs w:val="24"/>
        </w:rPr>
        <w:t>For reporting purposes, unless specified otherwise, data are to be</w:t>
      </w:r>
      <w:r w:rsidR="001C1211">
        <w:rPr>
          <w:rFonts w:ascii="Times New Roman" w:hAnsi="Times New Roman"/>
          <w:sz w:val="24"/>
          <w:szCs w:val="24"/>
        </w:rPr>
        <w:t xml:space="preserve"> entered as a positive number. </w:t>
      </w:r>
    </w:p>
    <w:p w14:paraId="34DC9F43" w14:textId="77777777" w:rsidR="00C57927" w:rsidRPr="00B70847" w:rsidRDefault="003646DA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</w:t>
      </w:r>
      <w:r w:rsidR="00C57927" w:rsidRPr="00393FB4">
        <w:rPr>
          <w:rFonts w:ascii="Times New Roman" w:hAnsi="Times New Roman"/>
          <w:sz w:val="24"/>
          <w:szCs w:val="24"/>
        </w:rPr>
        <w:t>tems on ARF 721.0</w:t>
      </w:r>
      <w:r w:rsidR="00AB626C">
        <w:rPr>
          <w:rFonts w:ascii="Times New Roman" w:hAnsi="Times New Roman"/>
          <w:sz w:val="24"/>
          <w:szCs w:val="24"/>
        </w:rPr>
        <w:t>A</w:t>
      </w:r>
      <w:r w:rsidR="00C57927" w:rsidRPr="00393FB4">
        <w:rPr>
          <w:rFonts w:ascii="Times New Roman" w:hAnsi="Times New Roman"/>
          <w:sz w:val="24"/>
          <w:szCs w:val="24"/>
        </w:rPr>
        <w:t xml:space="preserve"> as at the end of the </w:t>
      </w:r>
      <w:r w:rsidR="00C57927" w:rsidRPr="00393FB4">
        <w:rPr>
          <w:rFonts w:ascii="Times New Roman" w:hAnsi="Times New Roman"/>
          <w:b/>
          <w:i/>
          <w:sz w:val="24"/>
          <w:szCs w:val="24"/>
        </w:rPr>
        <w:t>reporting period</w:t>
      </w:r>
      <w:r w:rsidR="00C57927" w:rsidRPr="00B70847">
        <w:rPr>
          <w:i/>
          <w:sz w:val="24"/>
          <w:szCs w:val="24"/>
        </w:rPr>
        <w:t xml:space="preserve">.  </w:t>
      </w:r>
    </w:p>
    <w:p w14:paraId="0ED6980C" w14:textId="77777777" w:rsidR="00877181" w:rsidRPr="001C1211" w:rsidRDefault="00877181" w:rsidP="001C1211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 xml:space="preserve">Counterparties </w:t>
      </w:r>
    </w:p>
    <w:p w14:paraId="5993BB81" w14:textId="77777777" w:rsidR="00AF0E4D" w:rsidRPr="001C1211" w:rsidRDefault="00877181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Include </w:t>
      </w:r>
      <w:r w:rsidR="00AF0E4D">
        <w:rPr>
          <w:rFonts w:ascii="Times New Roman" w:hAnsi="Times New Roman"/>
          <w:b/>
          <w:bCs/>
          <w:i/>
          <w:sz w:val="24"/>
          <w:szCs w:val="24"/>
        </w:rPr>
        <w:t xml:space="preserve">repurchase agreements (repos) </w:t>
      </w:r>
      <w:r w:rsidR="00AF0E4D">
        <w:rPr>
          <w:rFonts w:ascii="Times New Roman" w:hAnsi="Times New Roman"/>
          <w:bCs/>
          <w:sz w:val="24"/>
          <w:szCs w:val="24"/>
        </w:rPr>
        <w:t xml:space="preserve">and </w:t>
      </w:r>
      <w:r w:rsidR="00AF0E4D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 w:rsidR="00836B29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5D5AE2" w:rsidRPr="00ED2DDA">
        <w:rPr>
          <w:rFonts w:ascii="Times New Roman" w:hAnsi="Times New Roman"/>
          <w:bCs/>
          <w:sz w:val="24"/>
          <w:szCs w:val="24"/>
        </w:rPr>
        <w:t>arrangements</w:t>
      </w:r>
      <w:r>
        <w:rPr>
          <w:rFonts w:ascii="Times New Roman" w:hAnsi="Times New Roman"/>
          <w:bCs/>
          <w:sz w:val="24"/>
          <w:szCs w:val="24"/>
        </w:rPr>
        <w:t xml:space="preserve"> with both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residents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ED2DDA">
        <w:rPr>
          <w:rFonts w:ascii="Times New Roman" w:hAnsi="Times New Roman"/>
          <w:bCs/>
          <w:i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p w14:paraId="138D3815" w14:textId="77777777" w:rsidR="009B1A6E" w:rsidRDefault="008F5B1F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B1A6E">
        <w:rPr>
          <w:rFonts w:ascii="Times New Roman" w:hAnsi="Times New Roman"/>
          <w:bCs/>
          <w:sz w:val="24"/>
          <w:szCs w:val="24"/>
        </w:rPr>
        <w:t xml:space="preserve">Include </w:t>
      </w:r>
      <w:r w:rsidR="00080E47" w:rsidRPr="009B1A6E">
        <w:rPr>
          <w:rFonts w:ascii="Times New Roman" w:hAnsi="Times New Roman"/>
          <w:b/>
          <w:bCs/>
          <w:i/>
          <w:sz w:val="24"/>
          <w:szCs w:val="24"/>
        </w:rPr>
        <w:t>repos</w:t>
      </w:r>
      <w:r w:rsidR="00080E47" w:rsidRPr="009B1A6E">
        <w:rPr>
          <w:rFonts w:ascii="Times New Roman" w:hAnsi="Times New Roman"/>
          <w:bCs/>
          <w:sz w:val="24"/>
          <w:szCs w:val="24"/>
        </w:rPr>
        <w:t xml:space="preserve"> and </w:t>
      </w:r>
      <w:r w:rsidR="00080E47" w:rsidRPr="009B1A6E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 w:rsidR="00836B29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5D5AE2" w:rsidRPr="00ED2DDA">
        <w:rPr>
          <w:rFonts w:ascii="Times New Roman" w:hAnsi="Times New Roman"/>
          <w:bCs/>
          <w:sz w:val="24"/>
          <w:szCs w:val="24"/>
        </w:rPr>
        <w:t>arrangements</w:t>
      </w:r>
      <w:r w:rsidR="00080E47" w:rsidRPr="009B1A6E">
        <w:rPr>
          <w:rFonts w:ascii="Times New Roman" w:hAnsi="Times New Roman"/>
          <w:bCs/>
          <w:sz w:val="24"/>
          <w:szCs w:val="24"/>
        </w:rPr>
        <w:t xml:space="preserve"> where the counterparty is </w:t>
      </w:r>
      <w:r w:rsidR="00836B29">
        <w:rPr>
          <w:rFonts w:ascii="Times New Roman" w:hAnsi="Times New Roman"/>
          <w:bCs/>
          <w:sz w:val="24"/>
          <w:szCs w:val="24"/>
        </w:rPr>
        <w:t xml:space="preserve">either </w:t>
      </w:r>
      <w:r w:rsidR="00080E47" w:rsidRPr="009B1A6E">
        <w:rPr>
          <w:rFonts w:ascii="Times New Roman" w:hAnsi="Times New Roman"/>
          <w:bCs/>
          <w:sz w:val="24"/>
          <w:szCs w:val="24"/>
        </w:rPr>
        <w:t xml:space="preserve">a </w:t>
      </w:r>
      <w:r w:rsidR="00080E47" w:rsidRPr="009B1A6E">
        <w:rPr>
          <w:rFonts w:ascii="Times New Roman" w:hAnsi="Times New Roman"/>
          <w:b/>
          <w:bCs/>
          <w:i/>
          <w:sz w:val="24"/>
          <w:szCs w:val="24"/>
        </w:rPr>
        <w:t>related party</w:t>
      </w:r>
      <w:r w:rsidR="00836B29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836B29" w:rsidRPr="00ED2DDA">
        <w:rPr>
          <w:rFonts w:ascii="Times New Roman" w:hAnsi="Times New Roman"/>
          <w:bCs/>
          <w:sz w:val="24"/>
          <w:szCs w:val="24"/>
        </w:rPr>
        <w:t>or a</w:t>
      </w:r>
      <w:r w:rsidR="00836B29">
        <w:rPr>
          <w:rFonts w:ascii="Times New Roman" w:hAnsi="Times New Roman"/>
          <w:b/>
          <w:bCs/>
          <w:i/>
          <w:sz w:val="24"/>
          <w:szCs w:val="24"/>
        </w:rPr>
        <w:t xml:space="preserve"> non-related party</w:t>
      </w:r>
      <w:r w:rsidRPr="009B1A6E">
        <w:rPr>
          <w:rFonts w:ascii="Times New Roman" w:hAnsi="Times New Roman"/>
          <w:bCs/>
          <w:sz w:val="24"/>
          <w:szCs w:val="24"/>
        </w:rPr>
        <w:t xml:space="preserve">.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Repos</w:t>
      </w:r>
      <w:r w:rsidRPr="009B1A6E">
        <w:rPr>
          <w:rFonts w:ascii="Times New Roman" w:hAnsi="Times New Roman"/>
          <w:bCs/>
          <w:sz w:val="24"/>
          <w:szCs w:val="24"/>
        </w:rPr>
        <w:t xml:space="preserve"> and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 w:rsidR="00836B29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5D5AE2" w:rsidRPr="00ED2DDA">
        <w:rPr>
          <w:rFonts w:ascii="Times New Roman" w:hAnsi="Times New Roman"/>
          <w:bCs/>
          <w:sz w:val="24"/>
          <w:szCs w:val="24"/>
        </w:rPr>
        <w:t>arrangements</w:t>
      </w:r>
      <w:r w:rsidR="00836B29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9B1A6E">
        <w:rPr>
          <w:rFonts w:ascii="Times New Roman" w:hAnsi="Times New Roman"/>
          <w:bCs/>
          <w:sz w:val="24"/>
          <w:szCs w:val="24"/>
        </w:rPr>
        <w:t xml:space="preserve">with entities that are consolidated within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domestic books</w:t>
      </w:r>
      <w:r w:rsidRPr="009B1A6E">
        <w:rPr>
          <w:rFonts w:ascii="Times New Roman" w:hAnsi="Times New Roman"/>
          <w:bCs/>
          <w:sz w:val="24"/>
          <w:szCs w:val="24"/>
        </w:rPr>
        <w:t xml:space="preserve"> </w:t>
      </w:r>
      <w:r w:rsidR="00D51DB9">
        <w:rPr>
          <w:rFonts w:ascii="Times New Roman" w:hAnsi="Times New Roman"/>
          <w:bCs/>
          <w:sz w:val="24"/>
          <w:szCs w:val="24"/>
        </w:rPr>
        <w:t>must</w:t>
      </w:r>
      <w:r w:rsidR="00D51DB9" w:rsidRPr="009B1A6E">
        <w:rPr>
          <w:rFonts w:ascii="Times New Roman" w:hAnsi="Times New Roman"/>
          <w:bCs/>
          <w:sz w:val="24"/>
          <w:szCs w:val="24"/>
        </w:rPr>
        <w:t xml:space="preserve"> </w:t>
      </w:r>
      <w:r w:rsidRPr="009B1A6E">
        <w:rPr>
          <w:rFonts w:ascii="Times New Roman" w:hAnsi="Times New Roman"/>
          <w:bCs/>
          <w:sz w:val="24"/>
          <w:szCs w:val="24"/>
        </w:rPr>
        <w:t xml:space="preserve">not be reported.  </w:t>
      </w:r>
    </w:p>
    <w:p w14:paraId="2BAD268B" w14:textId="77777777" w:rsidR="00AF0E4D" w:rsidRPr="001C1211" w:rsidRDefault="00AF0E4D" w:rsidP="001C1211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>Repurchase agreements and securities lending</w:t>
      </w:r>
    </w:p>
    <w:p w14:paraId="2CAC5CB8" w14:textId="77777777" w:rsidR="00233DA6" w:rsidRPr="00CD72DB" w:rsidRDefault="0084151E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Report a</w:t>
      </w:r>
      <w:r w:rsidR="00233DA6">
        <w:rPr>
          <w:rFonts w:ascii="Times New Roman" w:hAnsi="Times New Roman"/>
          <w:bCs/>
          <w:sz w:val="24"/>
          <w:szCs w:val="24"/>
        </w:rPr>
        <w:t xml:space="preserve">ll </w:t>
      </w:r>
      <w:r w:rsidR="00233DA6">
        <w:rPr>
          <w:rFonts w:ascii="Times New Roman" w:hAnsi="Times New Roman"/>
          <w:b/>
          <w:bCs/>
          <w:i/>
          <w:sz w:val="24"/>
          <w:szCs w:val="24"/>
        </w:rPr>
        <w:t xml:space="preserve">repurchase agreements </w:t>
      </w:r>
      <w:r w:rsidR="00233DA6">
        <w:rPr>
          <w:rFonts w:ascii="Times New Roman" w:hAnsi="Times New Roman"/>
          <w:bCs/>
          <w:sz w:val="24"/>
          <w:szCs w:val="24"/>
        </w:rPr>
        <w:t xml:space="preserve">and </w:t>
      </w:r>
      <w:r w:rsidR="00233DA6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="00CD72DB">
        <w:rPr>
          <w:rFonts w:ascii="Times New Roman" w:hAnsi="Times New Roman"/>
          <w:bCs/>
          <w:sz w:val="24"/>
          <w:szCs w:val="24"/>
        </w:rPr>
        <w:t xml:space="preserve">conducted in a principal capacity by the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="00CD72DB">
        <w:rPr>
          <w:rFonts w:ascii="Times New Roman" w:hAnsi="Times New Roman"/>
          <w:bCs/>
          <w:sz w:val="24"/>
          <w:szCs w:val="24"/>
        </w:rPr>
        <w:t xml:space="preserve">or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RFC </w:t>
      </w:r>
      <w:r w:rsidR="00CD72DB">
        <w:rPr>
          <w:rFonts w:ascii="Times New Roman" w:hAnsi="Times New Roman"/>
          <w:bCs/>
          <w:sz w:val="24"/>
          <w:szCs w:val="24"/>
        </w:rPr>
        <w:t xml:space="preserve">on this form, whether the transaction is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intermediated </w:t>
      </w:r>
      <w:r w:rsidR="00CD72DB">
        <w:rPr>
          <w:rFonts w:ascii="Times New Roman" w:hAnsi="Times New Roman"/>
          <w:bCs/>
          <w:sz w:val="24"/>
          <w:szCs w:val="24"/>
        </w:rPr>
        <w:t xml:space="preserve">or not. </w:t>
      </w:r>
      <w:r>
        <w:rPr>
          <w:rFonts w:ascii="Times New Roman" w:hAnsi="Times New Roman"/>
          <w:bCs/>
          <w:sz w:val="24"/>
          <w:szCs w:val="24"/>
        </w:rPr>
        <w:t xml:space="preserve">Exclude </w:t>
      </w:r>
      <w:r>
        <w:rPr>
          <w:rFonts w:ascii="Times New Roman" w:hAnsi="Times New Roman"/>
          <w:b/>
          <w:bCs/>
          <w:i/>
          <w:sz w:val="24"/>
          <w:szCs w:val="24"/>
        </w:rPr>
        <w:t>r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epurchase agreements </w:t>
      </w:r>
      <w:r w:rsidR="00CD72DB">
        <w:rPr>
          <w:rFonts w:ascii="Times New Roman" w:hAnsi="Times New Roman"/>
          <w:bCs/>
          <w:sz w:val="24"/>
          <w:szCs w:val="24"/>
        </w:rPr>
        <w:t xml:space="preserve">and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="00CD72DB">
        <w:rPr>
          <w:rFonts w:ascii="Times New Roman" w:hAnsi="Times New Roman"/>
          <w:bCs/>
          <w:sz w:val="24"/>
          <w:szCs w:val="24"/>
        </w:rPr>
        <w:t xml:space="preserve">conducted by the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="00CD72DB">
        <w:rPr>
          <w:rFonts w:ascii="Times New Roman" w:hAnsi="Times New Roman"/>
          <w:bCs/>
          <w:sz w:val="24"/>
          <w:szCs w:val="24"/>
        </w:rPr>
        <w:t xml:space="preserve">or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RFC </w:t>
      </w:r>
      <w:r w:rsidR="00CD72DB">
        <w:rPr>
          <w:rFonts w:ascii="Times New Roman" w:hAnsi="Times New Roman"/>
          <w:bCs/>
          <w:sz w:val="24"/>
          <w:szCs w:val="24"/>
        </w:rPr>
        <w:t>acting as an agent for one or more third-party principals from reporting on this form.</w:t>
      </w:r>
    </w:p>
    <w:p w14:paraId="6B6DB77D" w14:textId="77777777" w:rsidR="00080E47" w:rsidRDefault="0084151E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F176FE">
        <w:rPr>
          <w:rFonts w:ascii="Times New Roman" w:hAnsi="Times New Roman"/>
          <w:bCs/>
          <w:sz w:val="24"/>
          <w:szCs w:val="24"/>
        </w:rPr>
        <w:lastRenderedPageBreak/>
        <w:t>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c</w:t>
      </w:r>
      <w:r w:rsidR="00080E47" w:rsidRPr="00ED2DDA">
        <w:rPr>
          <w:rFonts w:ascii="Times New Roman" w:hAnsi="Times New Roman"/>
          <w:b/>
          <w:bCs/>
          <w:i/>
          <w:sz w:val="24"/>
          <w:szCs w:val="24"/>
        </w:rPr>
        <w:t>ollateral</w:t>
      </w:r>
      <w:r w:rsidR="00080E47" w:rsidRPr="00CC66D6">
        <w:rPr>
          <w:rFonts w:ascii="Times New Roman" w:hAnsi="Times New Roman"/>
          <w:bCs/>
          <w:sz w:val="24"/>
          <w:szCs w:val="24"/>
        </w:rPr>
        <w:t xml:space="preserve"> </w:t>
      </w:r>
      <w:r w:rsidR="00080E47" w:rsidRPr="0057682F">
        <w:rPr>
          <w:rFonts w:ascii="Times New Roman" w:hAnsi="Times New Roman"/>
          <w:bCs/>
          <w:sz w:val="24"/>
          <w:szCs w:val="24"/>
        </w:rPr>
        <w:t xml:space="preserve">administered through a </w:t>
      </w:r>
      <w:r w:rsidR="00080E47" w:rsidRPr="00ED2DDA">
        <w:rPr>
          <w:rFonts w:ascii="Times New Roman" w:hAnsi="Times New Roman"/>
          <w:b/>
          <w:bCs/>
          <w:i/>
          <w:sz w:val="24"/>
          <w:szCs w:val="24"/>
        </w:rPr>
        <w:t>tri</w:t>
      </w:r>
      <w:r w:rsidR="00080E47" w:rsidRPr="00ED2DDA">
        <w:rPr>
          <w:rFonts w:ascii="Times New Roman" w:hAnsi="Times New Roman"/>
          <w:b/>
          <w:bCs/>
          <w:i/>
          <w:sz w:val="24"/>
          <w:szCs w:val="24"/>
        </w:rPr>
        <w:noBreakHyphen/>
        <w:t>party agent</w:t>
      </w:r>
      <w:r w:rsidR="00080E47" w:rsidRPr="0057682F">
        <w:rPr>
          <w:rFonts w:ascii="Times New Roman" w:hAnsi="Times New Roman"/>
          <w:bCs/>
          <w:sz w:val="24"/>
          <w:szCs w:val="24"/>
        </w:rPr>
        <w:t xml:space="preserve"> on the basis of an end-month r</w:t>
      </w:r>
      <w:r w:rsidR="00080E47">
        <w:rPr>
          <w:rFonts w:ascii="Times New Roman" w:hAnsi="Times New Roman"/>
          <w:bCs/>
          <w:sz w:val="24"/>
          <w:szCs w:val="24"/>
        </w:rPr>
        <w:t xml:space="preserve">eport from the </w:t>
      </w:r>
      <w:r w:rsidR="00080E47" w:rsidRPr="009B1A6E">
        <w:rPr>
          <w:rFonts w:ascii="Times New Roman" w:hAnsi="Times New Roman"/>
          <w:b/>
          <w:bCs/>
          <w:i/>
          <w:sz w:val="24"/>
          <w:szCs w:val="24"/>
        </w:rPr>
        <w:t>tri-party agent</w:t>
      </w:r>
      <w:r w:rsidR="001C1211">
        <w:rPr>
          <w:rFonts w:ascii="Times New Roman" w:hAnsi="Times New Roman"/>
          <w:bCs/>
          <w:sz w:val="24"/>
          <w:szCs w:val="24"/>
        </w:rPr>
        <w:t>.</w:t>
      </w:r>
    </w:p>
    <w:p w14:paraId="6B251C89" w14:textId="77777777" w:rsidR="007366BA" w:rsidRPr="0057682F" w:rsidRDefault="007366BA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All </w:t>
      </w:r>
      <w:r w:rsidRPr="00C57927">
        <w:rPr>
          <w:rFonts w:ascii="Times New Roman" w:hAnsi="Times New Roman"/>
          <w:b/>
          <w:bCs/>
          <w:i/>
          <w:sz w:val="24"/>
          <w:szCs w:val="24"/>
        </w:rPr>
        <w:t>principal amounts</w:t>
      </w:r>
      <w:r w:rsidRPr="0057682F">
        <w:rPr>
          <w:rFonts w:ascii="Times New Roman" w:hAnsi="Times New Roman"/>
          <w:bCs/>
          <w:sz w:val="24"/>
          <w:szCs w:val="24"/>
        </w:rPr>
        <w:t xml:space="preserve"> in relation to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repurchase agreements</w:t>
      </w:r>
      <w:r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 w:rsidR="00CC66D6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CC66D6" w:rsidRPr="00ED2DDA">
        <w:rPr>
          <w:rFonts w:ascii="Times New Roman" w:hAnsi="Times New Roman"/>
          <w:bCs/>
          <w:sz w:val="24"/>
          <w:szCs w:val="24"/>
        </w:rPr>
        <w:t>arrangements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>refer to the cash consideration (post</w:t>
      </w:r>
      <w:r w:rsidRPr="0057682F">
        <w:rPr>
          <w:rFonts w:ascii="Times New Roman" w:hAnsi="Times New Roman"/>
          <w:bCs/>
          <w:sz w:val="24"/>
          <w:szCs w:val="24"/>
        </w:rPr>
        <w:noBreakHyphen/>
      </w:r>
      <w:r w:rsidRPr="0089666E">
        <w:rPr>
          <w:rFonts w:ascii="Times New Roman" w:hAnsi="Times New Roman"/>
          <w:b/>
          <w:bCs/>
          <w:i/>
          <w:sz w:val="24"/>
          <w:szCs w:val="24"/>
        </w:rPr>
        <w:t>haircut</w:t>
      </w:r>
      <w:r w:rsidRPr="0057682F">
        <w:rPr>
          <w:rFonts w:ascii="Times New Roman" w:hAnsi="Times New Roman"/>
          <w:bCs/>
          <w:sz w:val="24"/>
          <w:szCs w:val="24"/>
        </w:rPr>
        <w:t xml:space="preserve">) on the initial leg of a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Pr="0057682F">
        <w:rPr>
          <w:rFonts w:ascii="Times New Roman" w:hAnsi="Times New Roman"/>
          <w:bCs/>
          <w:sz w:val="24"/>
          <w:szCs w:val="24"/>
        </w:rPr>
        <w:t xml:space="preserve"> or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loan </w:t>
      </w:r>
      <w:r w:rsidR="001C1211">
        <w:rPr>
          <w:rFonts w:ascii="Times New Roman" w:hAnsi="Times New Roman"/>
          <w:bCs/>
          <w:sz w:val="24"/>
          <w:szCs w:val="24"/>
        </w:rPr>
        <w:t xml:space="preserve">contract. </w:t>
      </w:r>
    </w:p>
    <w:p w14:paraId="09C4A3CA" w14:textId="77777777" w:rsidR="007366BA" w:rsidRDefault="007366BA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All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C57927">
        <w:rPr>
          <w:rFonts w:ascii="Times New Roman" w:hAnsi="Times New Roman"/>
          <w:b/>
          <w:bCs/>
          <w:i/>
          <w:sz w:val="24"/>
          <w:szCs w:val="24"/>
        </w:rPr>
        <w:t>market values</w:t>
      </w:r>
      <w:r w:rsidRPr="0057682F">
        <w:rPr>
          <w:rFonts w:ascii="Times New Roman" w:hAnsi="Times New Roman"/>
          <w:bCs/>
          <w:sz w:val="24"/>
          <w:szCs w:val="24"/>
        </w:rPr>
        <w:t xml:space="preserve"> in relation to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repurchase agreements</w:t>
      </w:r>
      <w:r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 w:rsidR="005D5AE2" w:rsidRPr="005D5AE2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5D5AE2" w:rsidRPr="00ED2DDA">
        <w:rPr>
          <w:rFonts w:ascii="Times New Roman" w:hAnsi="Times New Roman"/>
          <w:bCs/>
          <w:sz w:val="24"/>
          <w:szCs w:val="24"/>
        </w:rPr>
        <w:t>arrangements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refer to the </w:t>
      </w:r>
      <w:r w:rsidRPr="00C57927">
        <w:rPr>
          <w:rFonts w:ascii="Times New Roman" w:hAnsi="Times New Roman"/>
          <w:b/>
          <w:bCs/>
          <w:i/>
          <w:sz w:val="24"/>
          <w:szCs w:val="24"/>
        </w:rPr>
        <w:t>market value</w:t>
      </w:r>
      <w:r w:rsidRPr="0057682F">
        <w:rPr>
          <w:rFonts w:ascii="Times New Roman" w:hAnsi="Times New Roman"/>
          <w:bCs/>
          <w:sz w:val="24"/>
          <w:szCs w:val="24"/>
        </w:rPr>
        <w:t xml:space="preserve"> on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="001C1211">
        <w:rPr>
          <w:rFonts w:ascii="Times New Roman" w:hAnsi="Times New Roman"/>
          <w:bCs/>
          <w:sz w:val="24"/>
          <w:szCs w:val="24"/>
        </w:rPr>
        <w:t xml:space="preserve"> pre</w:t>
      </w:r>
      <w:r w:rsidR="001C1211">
        <w:rPr>
          <w:rFonts w:ascii="Times New Roman" w:hAnsi="Times New Roman"/>
          <w:bCs/>
          <w:sz w:val="24"/>
          <w:szCs w:val="24"/>
        </w:rPr>
        <w:noBreakHyphen/>
      </w:r>
      <w:r w:rsidR="001C1211" w:rsidRPr="0089666E">
        <w:rPr>
          <w:rFonts w:ascii="Times New Roman" w:hAnsi="Times New Roman"/>
          <w:b/>
          <w:bCs/>
          <w:i/>
          <w:sz w:val="24"/>
          <w:szCs w:val="24"/>
        </w:rPr>
        <w:t>haircut</w:t>
      </w:r>
      <w:r w:rsidR="001C1211">
        <w:rPr>
          <w:rFonts w:ascii="Times New Roman" w:hAnsi="Times New Roman"/>
          <w:bCs/>
          <w:sz w:val="24"/>
          <w:szCs w:val="24"/>
        </w:rPr>
        <w:t xml:space="preserve">. </w:t>
      </w:r>
    </w:p>
    <w:p w14:paraId="57CC4523" w14:textId="77777777" w:rsidR="008D5CF0" w:rsidRPr="001C1211" w:rsidRDefault="008D5CF0" w:rsidP="001C1211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>Values</w:t>
      </w:r>
    </w:p>
    <w:p w14:paraId="528537DD" w14:textId="77777777" w:rsidR="00C57927" w:rsidRDefault="00C57927" w:rsidP="001C1211">
      <w:pPr>
        <w:pStyle w:val="BodyText"/>
        <w:spacing w:after="240"/>
        <w:jc w:val="both"/>
        <w:rPr>
          <w:sz w:val="24"/>
          <w:szCs w:val="24"/>
        </w:rPr>
      </w:pPr>
      <w:r w:rsidRPr="008157AE">
        <w:rPr>
          <w:sz w:val="24"/>
          <w:szCs w:val="24"/>
        </w:rPr>
        <w:t xml:space="preserve">Report monetary amounts on </w:t>
      </w:r>
      <w:r>
        <w:rPr>
          <w:sz w:val="24"/>
          <w:szCs w:val="24"/>
        </w:rPr>
        <w:t>ARF 721</w:t>
      </w:r>
      <w:r w:rsidRPr="00400543">
        <w:rPr>
          <w:sz w:val="24"/>
          <w:szCs w:val="24"/>
        </w:rPr>
        <w:t>.0</w:t>
      </w:r>
      <w:r w:rsidR="00AB626C">
        <w:rPr>
          <w:sz w:val="24"/>
          <w:szCs w:val="24"/>
        </w:rPr>
        <w:t>A</w:t>
      </w:r>
      <w:r w:rsidRPr="008157AE">
        <w:rPr>
          <w:sz w:val="24"/>
          <w:szCs w:val="24"/>
        </w:rPr>
        <w:t xml:space="preserve"> in Australian dollars or the Australian dollar equivalent of the foreign currency</w:t>
      </w:r>
      <w:r>
        <w:rPr>
          <w:sz w:val="24"/>
          <w:szCs w:val="24"/>
        </w:rPr>
        <w:t xml:space="preserve"> amount</w:t>
      </w:r>
      <w:r w:rsidRPr="008157AE">
        <w:rPr>
          <w:sz w:val="24"/>
          <w:szCs w:val="24"/>
        </w:rPr>
        <w:t xml:space="preserve">. </w:t>
      </w:r>
    </w:p>
    <w:p w14:paraId="5BBD058E" w14:textId="77777777" w:rsidR="00AB1CCE" w:rsidRDefault="003646DA" w:rsidP="001C1211">
      <w:pPr>
        <w:pStyle w:val="BodyText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Report c</w:t>
      </w:r>
      <w:r w:rsidR="008D5CF0" w:rsidRPr="0057682F">
        <w:rPr>
          <w:sz w:val="24"/>
          <w:szCs w:val="24"/>
        </w:rPr>
        <w:t xml:space="preserve">losing balances at </w:t>
      </w:r>
      <w:r w:rsidR="008D5CF0" w:rsidRPr="00B70847">
        <w:rPr>
          <w:sz w:val="24"/>
          <w:szCs w:val="24"/>
        </w:rPr>
        <w:t>market price</w:t>
      </w:r>
      <w:r w:rsidR="007C3849" w:rsidRPr="00B70847">
        <w:rPr>
          <w:sz w:val="24"/>
          <w:szCs w:val="24"/>
        </w:rPr>
        <w:t>s</w:t>
      </w:r>
      <w:r w:rsidR="008D5CF0" w:rsidRPr="0057682F">
        <w:rPr>
          <w:sz w:val="24"/>
          <w:szCs w:val="24"/>
        </w:rPr>
        <w:t xml:space="preserve"> effective at the reference date. Where denominated in foreign currency, </w:t>
      </w:r>
      <w:r>
        <w:rPr>
          <w:sz w:val="24"/>
          <w:szCs w:val="24"/>
        </w:rPr>
        <w:t xml:space="preserve">convert </w:t>
      </w:r>
      <w:r w:rsidR="008D5CF0" w:rsidRPr="00C57927">
        <w:rPr>
          <w:b/>
          <w:i/>
          <w:sz w:val="24"/>
          <w:szCs w:val="24"/>
        </w:rPr>
        <w:t>market values</w:t>
      </w:r>
      <w:r w:rsidR="008D5CF0" w:rsidRPr="0057682F">
        <w:rPr>
          <w:sz w:val="24"/>
          <w:szCs w:val="24"/>
        </w:rPr>
        <w:t xml:space="preserve"> in foreign currency to AUD at the spot rate effective as at the reference date. </w:t>
      </w:r>
    </w:p>
    <w:p w14:paraId="7D8B047B" w14:textId="77777777" w:rsidR="00190496" w:rsidRPr="001C1211" w:rsidRDefault="00190496" w:rsidP="001C1211">
      <w:pPr>
        <w:pStyle w:val="BodyText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Report values</w:t>
      </w:r>
      <w:r w:rsidRPr="00AB4984">
        <w:rPr>
          <w:sz w:val="24"/>
          <w:szCs w:val="24"/>
        </w:rPr>
        <w:t xml:space="preserve"> on </w:t>
      </w:r>
      <w:r>
        <w:rPr>
          <w:sz w:val="24"/>
          <w:szCs w:val="24"/>
        </w:rPr>
        <w:t>ARF 72</w:t>
      </w:r>
      <w:r w:rsidRPr="0083585A">
        <w:rPr>
          <w:sz w:val="24"/>
          <w:szCs w:val="24"/>
        </w:rPr>
        <w:t>1.0</w:t>
      </w:r>
      <w:r>
        <w:rPr>
          <w:sz w:val="24"/>
          <w:szCs w:val="24"/>
        </w:rPr>
        <w:t>A</w:t>
      </w:r>
      <w:r w:rsidRPr="00AB4984">
        <w:rPr>
          <w:i/>
          <w:sz w:val="24"/>
          <w:szCs w:val="24"/>
        </w:rPr>
        <w:t xml:space="preserve"> </w:t>
      </w:r>
      <w:r w:rsidRPr="00AB4984">
        <w:rPr>
          <w:sz w:val="24"/>
          <w:szCs w:val="24"/>
        </w:rPr>
        <w:t xml:space="preserve">as </w:t>
      </w:r>
      <w:r w:rsidR="008C644A">
        <w:rPr>
          <w:sz w:val="24"/>
          <w:szCs w:val="24"/>
        </w:rPr>
        <w:t>whole dollars</w:t>
      </w:r>
      <w:r w:rsidRPr="00AB4984">
        <w:rPr>
          <w:sz w:val="24"/>
          <w:szCs w:val="24"/>
        </w:rPr>
        <w:t>.</w:t>
      </w:r>
    </w:p>
    <w:p w14:paraId="5937D21A" w14:textId="77777777" w:rsidR="00401EFB" w:rsidRPr="0057682F" w:rsidRDefault="00B95FF0" w:rsidP="001C1211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57682F">
        <w:rPr>
          <w:rFonts w:ascii="Arial" w:hAnsi="Arial" w:cs="Arial"/>
          <w:b/>
          <w:sz w:val="32"/>
          <w:szCs w:val="32"/>
        </w:rPr>
        <w:t>Specific instructions</w:t>
      </w:r>
      <w:r w:rsidR="00960C0D" w:rsidRPr="0057682F">
        <w:rPr>
          <w:rFonts w:ascii="Arial" w:hAnsi="Arial" w:cs="Arial"/>
          <w:b/>
          <w:sz w:val="32"/>
          <w:szCs w:val="32"/>
        </w:rPr>
        <w:t xml:space="preserve"> </w:t>
      </w:r>
    </w:p>
    <w:p w14:paraId="4D840D2E" w14:textId="77777777" w:rsidR="00C57927" w:rsidRPr="00E477E7" w:rsidRDefault="00C57927" w:rsidP="001C1211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Terms highlighted in </w:t>
      </w:r>
      <w:r w:rsidRPr="00E477E7">
        <w:rPr>
          <w:rFonts w:ascii="Times New Roman" w:hAnsi="Times New Roman"/>
          <w:b/>
          <w:i/>
          <w:sz w:val="24"/>
          <w:szCs w:val="24"/>
        </w:rPr>
        <w:t>bold italics</w:t>
      </w:r>
      <w:r w:rsidRPr="00E477E7">
        <w:rPr>
          <w:rFonts w:ascii="Times New Roman" w:hAnsi="Times New Roman"/>
          <w:sz w:val="24"/>
          <w:szCs w:val="24"/>
        </w:rPr>
        <w:t xml:space="preserve"> </w:t>
      </w:r>
      <w:r w:rsidR="00B70847">
        <w:rPr>
          <w:rFonts w:ascii="Times New Roman" w:hAnsi="Times New Roman"/>
          <w:sz w:val="24"/>
          <w:szCs w:val="24"/>
        </w:rPr>
        <w:t>are defined</w:t>
      </w:r>
      <w:r w:rsidRPr="00E477E7">
        <w:rPr>
          <w:rFonts w:ascii="Times New Roman" w:hAnsi="Times New Roman"/>
          <w:sz w:val="24"/>
          <w:szCs w:val="24"/>
        </w:rPr>
        <w:t xml:space="preserve"> in ARS </w:t>
      </w:r>
      <w:r>
        <w:rPr>
          <w:rFonts w:ascii="Times New Roman" w:hAnsi="Times New Roman"/>
          <w:sz w:val="24"/>
          <w:szCs w:val="24"/>
        </w:rPr>
        <w:t>7</w:t>
      </w:r>
      <w:r w:rsidRPr="00E477E7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.0</w:t>
      </w:r>
      <w:r w:rsidRPr="00E477E7">
        <w:rPr>
          <w:rFonts w:ascii="Times New Roman" w:hAnsi="Times New Roman"/>
          <w:sz w:val="24"/>
          <w:szCs w:val="24"/>
        </w:rPr>
        <w:t>.</w:t>
      </w:r>
    </w:p>
    <w:p w14:paraId="5DFA8077" w14:textId="77777777" w:rsidR="000952DD" w:rsidRPr="0057682F" w:rsidRDefault="00827675" w:rsidP="001C1211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57682F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57682F">
        <w:rPr>
          <w:rFonts w:ascii="Times New Roman" w:hAnsi="Times New Roman"/>
          <w:sz w:val="24"/>
          <w:szCs w:val="24"/>
        </w:rPr>
        <w:t xml:space="preserve"> shaded in grey </w:t>
      </w:r>
      <w:r w:rsidR="00604868">
        <w:rPr>
          <w:rFonts w:ascii="Times New Roman" w:hAnsi="Times New Roman"/>
          <w:sz w:val="24"/>
          <w:szCs w:val="24"/>
        </w:rPr>
        <w:t xml:space="preserve">and </w:t>
      </w:r>
      <w:r w:rsidR="0088018D" w:rsidRPr="0057682F">
        <w:rPr>
          <w:rFonts w:ascii="Times New Roman" w:hAnsi="Times New Roman"/>
          <w:sz w:val="24"/>
          <w:szCs w:val="24"/>
        </w:rPr>
        <w:t xml:space="preserve">are </w:t>
      </w:r>
      <w:r w:rsidRPr="0057682F">
        <w:rPr>
          <w:rFonts w:ascii="Times New Roman" w:hAnsi="Times New Roman"/>
          <w:sz w:val="24"/>
          <w:szCs w:val="24"/>
        </w:rPr>
        <w:t xml:space="preserve">explained </w:t>
      </w:r>
      <w:r w:rsidR="00BB17AE" w:rsidRPr="0057682F">
        <w:rPr>
          <w:rFonts w:ascii="Times New Roman" w:hAnsi="Times New Roman"/>
          <w:sz w:val="24"/>
          <w:szCs w:val="24"/>
        </w:rPr>
        <w:t xml:space="preserve">in </w:t>
      </w:r>
      <w:r w:rsidRPr="0057682F">
        <w:rPr>
          <w:rFonts w:ascii="Times New Roman" w:hAnsi="Times New Roman"/>
          <w:sz w:val="24"/>
          <w:szCs w:val="24"/>
        </w:rPr>
        <w:t xml:space="preserve">words </w:t>
      </w:r>
      <w:r w:rsidR="00BB17AE" w:rsidRPr="0057682F">
        <w:rPr>
          <w:rFonts w:ascii="Times New Roman" w:hAnsi="Times New Roman"/>
          <w:sz w:val="24"/>
          <w:szCs w:val="24"/>
        </w:rPr>
        <w:t>as a</w:t>
      </w:r>
      <w:r w:rsidRPr="0057682F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57682F">
        <w:rPr>
          <w:rFonts w:ascii="Times New Roman" w:hAnsi="Times New Roman"/>
          <w:sz w:val="24"/>
          <w:szCs w:val="24"/>
        </w:rPr>
        <w:t xml:space="preserve"> expression </w:t>
      </w:r>
      <w:r w:rsidRPr="0057682F">
        <w:rPr>
          <w:rFonts w:ascii="Times New Roman" w:hAnsi="Times New Roman"/>
          <w:sz w:val="24"/>
          <w:szCs w:val="24"/>
        </w:rPr>
        <w:t>in the</w:t>
      </w:r>
      <w:r w:rsidR="00BB17AE" w:rsidRPr="0057682F">
        <w:rPr>
          <w:rFonts w:ascii="Times New Roman" w:hAnsi="Times New Roman"/>
          <w:sz w:val="24"/>
          <w:szCs w:val="24"/>
        </w:rPr>
        <w:t>se</w:t>
      </w:r>
      <w:r w:rsidRPr="0057682F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57682F">
        <w:rPr>
          <w:rFonts w:ascii="Times New Roman" w:hAnsi="Times New Roman"/>
          <w:sz w:val="24"/>
          <w:szCs w:val="24"/>
        </w:rPr>
        <w:t xml:space="preserve">  </w:t>
      </w:r>
    </w:p>
    <w:p w14:paraId="6E1F3E81" w14:textId="77777777" w:rsidR="00C57927" w:rsidRDefault="00C57927" w:rsidP="001C1211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D51DB9">
        <w:rPr>
          <w:rFonts w:ascii="Times New Roman" w:hAnsi="Times New Roman"/>
          <w:sz w:val="24"/>
          <w:szCs w:val="24"/>
        </w:rPr>
        <w:t>must</w:t>
      </w:r>
      <w:r w:rsidR="00D51DB9" w:rsidRPr="007F4E77">
        <w:rPr>
          <w:rFonts w:ascii="Times New Roman" w:hAnsi="Times New Roman"/>
          <w:sz w:val="24"/>
          <w:szCs w:val="24"/>
        </w:rPr>
        <w:t xml:space="preserve"> </w:t>
      </w:r>
      <w:r w:rsidRPr="007F4E77">
        <w:rPr>
          <w:rFonts w:ascii="Times New Roman" w:hAnsi="Times New Roman"/>
          <w:sz w:val="24"/>
          <w:szCs w:val="24"/>
        </w:rPr>
        <w:t xml:space="preserve">not be taken as an exhaustive list of items to be included or excluded. </w:t>
      </w:r>
    </w:p>
    <w:p w14:paraId="3FADBC92" w14:textId="77777777" w:rsidR="00000C43" w:rsidRDefault="00000C43" w:rsidP="001C1211">
      <w:pPr>
        <w:spacing w:after="240"/>
        <w:jc w:val="both"/>
      </w:pPr>
      <w:r w:rsidRPr="0057682F">
        <w:rPr>
          <w:rFonts w:ascii="Times New Roman" w:hAnsi="Times New Roman"/>
          <w:bCs/>
          <w:sz w:val="24"/>
          <w:szCs w:val="24"/>
        </w:rPr>
        <w:t xml:space="preserve">Each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6C4147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reverse repo</w:t>
      </w:r>
      <w:r w:rsidR="006C4147">
        <w:rPr>
          <w:rFonts w:ascii="Times New Roman" w:hAnsi="Times New Roman"/>
          <w:bCs/>
          <w:sz w:val="24"/>
          <w:szCs w:val="24"/>
        </w:rPr>
        <w:t xml:space="preserve">, </w:t>
      </w:r>
      <w:r w:rsidR="006C4147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="006C4147">
        <w:rPr>
          <w:rFonts w:ascii="Times New Roman" w:hAnsi="Times New Roman"/>
          <w:bCs/>
          <w:sz w:val="24"/>
          <w:szCs w:val="24"/>
        </w:rPr>
        <w:t xml:space="preserve">transaction and </w:t>
      </w:r>
      <w:r w:rsidR="006C4147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="006C4147">
        <w:rPr>
          <w:rFonts w:ascii="Times New Roman" w:hAnsi="Times New Roman"/>
          <w:bCs/>
          <w:sz w:val="24"/>
          <w:szCs w:val="24"/>
        </w:rPr>
        <w:t>transaction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D51DB9">
        <w:rPr>
          <w:rFonts w:ascii="Times New Roman" w:hAnsi="Times New Roman"/>
          <w:bCs/>
          <w:sz w:val="24"/>
          <w:szCs w:val="24"/>
        </w:rPr>
        <w:t>must</w:t>
      </w:r>
      <w:r w:rsidR="00D51DB9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be assigned a </w:t>
      </w:r>
      <w:r w:rsidRPr="00C57927">
        <w:rPr>
          <w:rFonts w:ascii="Times New Roman" w:hAnsi="Times New Roman"/>
          <w:b/>
          <w:bCs/>
          <w:i/>
          <w:sz w:val="24"/>
          <w:szCs w:val="24"/>
        </w:rPr>
        <w:t>unique</w:t>
      </w:r>
      <w:r w:rsidR="00F37D3E" w:rsidRPr="00C57927">
        <w:rPr>
          <w:rFonts w:ascii="Times New Roman" w:hAnsi="Times New Roman"/>
          <w:b/>
          <w:bCs/>
          <w:i/>
          <w:sz w:val="24"/>
          <w:szCs w:val="24"/>
        </w:rPr>
        <w:t xml:space="preserve"> transaction</w:t>
      </w:r>
      <w:r w:rsidRPr="00C57927">
        <w:rPr>
          <w:rFonts w:ascii="Times New Roman" w:hAnsi="Times New Roman"/>
          <w:b/>
          <w:bCs/>
          <w:i/>
          <w:sz w:val="24"/>
          <w:szCs w:val="24"/>
        </w:rPr>
        <w:t xml:space="preserve"> identification number</w:t>
      </w:r>
      <w:r w:rsidRPr="0057682F">
        <w:rPr>
          <w:rFonts w:ascii="Times New Roman" w:hAnsi="Times New Roman"/>
          <w:bCs/>
          <w:sz w:val="24"/>
          <w:szCs w:val="24"/>
        </w:rPr>
        <w:t xml:space="preserve"> for reporting purposes.  </w:t>
      </w:r>
    </w:p>
    <w:p w14:paraId="0728017D" w14:textId="77777777" w:rsidR="006806F8" w:rsidRPr="0057682F" w:rsidRDefault="007E77B8" w:rsidP="001C1211">
      <w:pPr>
        <w:keepNext/>
        <w:numPr>
          <w:ilvl w:val="0"/>
          <w:numId w:val="20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t>Repo stocks</w:t>
      </w:r>
      <w:r w:rsidR="0082327B">
        <w:rPr>
          <w:rFonts w:ascii="Arial" w:hAnsi="Arial" w:cs="Arial"/>
          <w:b/>
          <w:sz w:val="24"/>
          <w:szCs w:val="24"/>
        </w:rPr>
        <w:t xml:space="preserve"> – repo characteristics</w:t>
      </w:r>
    </w:p>
    <w:p w14:paraId="24CDC0B9" w14:textId="77777777" w:rsidR="007E77B8" w:rsidRPr="0057682F" w:rsidRDefault="007D3260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sz w:val="24"/>
          <w:szCs w:val="24"/>
        </w:rPr>
        <w:t>I</w:t>
      </w:r>
      <w:r w:rsidR="00B95FF0" w:rsidRPr="0057682F">
        <w:rPr>
          <w:rFonts w:ascii="Times New Roman" w:hAnsi="Times New Roman"/>
          <w:sz w:val="24"/>
          <w:szCs w:val="24"/>
        </w:rPr>
        <w:t>tem 1 collect</w:t>
      </w:r>
      <w:r w:rsidRPr="0057682F">
        <w:rPr>
          <w:rFonts w:ascii="Times New Roman" w:hAnsi="Times New Roman"/>
          <w:sz w:val="24"/>
          <w:szCs w:val="24"/>
        </w:rPr>
        <w:t>s</w:t>
      </w:r>
      <w:r w:rsidR="00B95FF0" w:rsidRPr="0057682F">
        <w:rPr>
          <w:rFonts w:ascii="Times New Roman" w:hAnsi="Times New Roman"/>
          <w:sz w:val="24"/>
          <w:szCs w:val="24"/>
        </w:rPr>
        <w:t xml:space="preserve"> information 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on </w:t>
      </w:r>
      <w:r w:rsidR="007E77B8" w:rsidRPr="0057682F">
        <w:rPr>
          <w:rFonts w:ascii="Times New Roman" w:hAnsi="Times New Roman"/>
          <w:b/>
          <w:bCs/>
          <w:i/>
          <w:sz w:val="24"/>
          <w:szCs w:val="24"/>
        </w:rPr>
        <w:t>repos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 outstanding as at the end of the </w:t>
      </w:r>
      <w:r w:rsidR="00C57927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033032" w:rsidRPr="00C57927">
        <w:rPr>
          <w:rFonts w:ascii="Times New Roman" w:hAnsi="Times New Roman"/>
          <w:sz w:val="24"/>
          <w:szCs w:val="24"/>
        </w:rPr>
        <w:t xml:space="preserve">. </w:t>
      </w:r>
      <w:r w:rsidR="00033032" w:rsidRPr="0057682F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82327B">
        <w:rPr>
          <w:rFonts w:ascii="Times New Roman" w:hAnsi="Times New Roman"/>
          <w:bCs/>
          <w:sz w:val="24"/>
          <w:szCs w:val="24"/>
        </w:rPr>
        <w:t>C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haracteristics of </w:t>
      </w:r>
      <w:r w:rsidR="0082327B">
        <w:rPr>
          <w:rFonts w:ascii="Times New Roman" w:hAnsi="Times New Roman"/>
          <w:bCs/>
          <w:sz w:val="24"/>
          <w:szCs w:val="24"/>
        </w:rPr>
        <w:t>each</w:t>
      </w:r>
      <w:r w:rsidR="0082327B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7E77B8"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D51DB9">
        <w:rPr>
          <w:rFonts w:ascii="Times New Roman" w:hAnsi="Times New Roman"/>
          <w:bCs/>
          <w:sz w:val="24"/>
          <w:szCs w:val="24"/>
        </w:rPr>
        <w:t>must</w:t>
      </w:r>
      <w:r w:rsidR="00D51DB9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be reported against the </w:t>
      </w:r>
      <w:r w:rsidR="007E77B8" w:rsidRPr="0057682F">
        <w:rPr>
          <w:rFonts w:ascii="Times New Roman" w:hAnsi="Times New Roman"/>
          <w:b/>
          <w:bCs/>
          <w:i/>
          <w:sz w:val="24"/>
          <w:szCs w:val="24"/>
        </w:rPr>
        <w:t>repo’s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.  Each </w:t>
      </w:r>
      <w:r w:rsidR="007E77B8"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D51DB9">
        <w:rPr>
          <w:rFonts w:ascii="Times New Roman" w:hAnsi="Times New Roman"/>
          <w:bCs/>
          <w:sz w:val="24"/>
          <w:szCs w:val="24"/>
        </w:rPr>
        <w:t>must</w:t>
      </w:r>
      <w:r w:rsidR="00D51DB9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7E77B8" w:rsidRPr="0057682F">
        <w:rPr>
          <w:rFonts w:ascii="Times New Roman" w:hAnsi="Times New Roman"/>
          <w:bCs/>
          <w:sz w:val="24"/>
          <w:szCs w:val="24"/>
        </w:rPr>
        <w:t xml:space="preserve">only be reported once </w:t>
      </w:r>
      <w:r w:rsidR="002E1A71">
        <w:rPr>
          <w:rFonts w:ascii="Times New Roman" w:hAnsi="Times New Roman"/>
          <w:bCs/>
          <w:sz w:val="24"/>
          <w:szCs w:val="24"/>
        </w:rPr>
        <w:t>in item 1</w:t>
      </w:r>
      <w:r w:rsidR="001C1211">
        <w:rPr>
          <w:rFonts w:ascii="Times New Roman" w:hAnsi="Times New Roman"/>
          <w:bCs/>
          <w:sz w:val="24"/>
          <w:szCs w:val="24"/>
        </w:rPr>
        <w:t xml:space="preserve">.  </w:t>
      </w:r>
    </w:p>
    <w:p w14:paraId="04674869" w14:textId="77777777" w:rsidR="00A02083" w:rsidRPr="0057682F" w:rsidRDefault="00393FB4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</w:t>
      </w:r>
      <w:r w:rsidR="00604868">
        <w:rPr>
          <w:rFonts w:ascii="Times New Roman" w:hAnsi="Times New Roman"/>
          <w:bCs/>
          <w:sz w:val="24"/>
          <w:szCs w:val="24"/>
        </w:rPr>
        <w:t>item</w:t>
      </w:r>
      <w:r w:rsidR="00773680">
        <w:rPr>
          <w:rFonts w:ascii="Times New Roman" w:hAnsi="Times New Roman"/>
          <w:bCs/>
          <w:sz w:val="24"/>
          <w:szCs w:val="24"/>
        </w:rPr>
        <w:t xml:space="preserve"> </w:t>
      </w:r>
      <w:r w:rsidR="00604868" w:rsidRPr="009B1A6E">
        <w:rPr>
          <w:rFonts w:ascii="Times New Roman" w:hAnsi="Times New Roman"/>
          <w:bCs/>
          <w:sz w:val="24"/>
          <w:szCs w:val="24"/>
        </w:rPr>
        <w:t>1</w:t>
      </w:r>
      <w:r w:rsidR="00773680" w:rsidRPr="009B1A6E">
        <w:rPr>
          <w:rFonts w:ascii="Times New Roman" w:hAnsi="Times New Roman"/>
          <w:bCs/>
          <w:sz w:val="24"/>
          <w:szCs w:val="24"/>
        </w:rPr>
        <w:t xml:space="preserve"> </w:t>
      </w:r>
      <w:r w:rsidR="00604868" w:rsidRPr="00773680">
        <w:rPr>
          <w:rFonts w:ascii="Times New Roman" w:hAnsi="Times New Roman"/>
          <w:bCs/>
          <w:sz w:val="24"/>
          <w:szCs w:val="24"/>
        </w:rPr>
        <w:t>w</w:t>
      </w:r>
      <w:r w:rsidR="00604868">
        <w:rPr>
          <w:rFonts w:ascii="Times New Roman" w:hAnsi="Times New Roman"/>
          <w:bCs/>
          <w:sz w:val="24"/>
          <w:szCs w:val="24"/>
        </w:rPr>
        <w:t xml:space="preserve">ith accounting type of </w:t>
      </w:r>
      <w:r w:rsidR="00BC5BAE">
        <w:rPr>
          <w:rFonts w:ascii="Times New Roman" w:hAnsi="Times New Roman"/>
          <w:bCs/>
          <w:sz w:val="24"/>
          <w:szCs w:val="24"/>
        </w:rPr>
        <w:t xml:space="preserve">credit </w:t>
      </w:r>
      <w:r w:rsidR="00604868">
        <w:rPr>
          <w:rFonts w:ascii="Times New Roman" w:hAnsi="Times New Roman"/>
          <w:bCs/>
          <w:sz w:val="24"/>
          <w:szCs w:val="24"/>
        </w:rPr>
        <w:t>(</w:t>
      </w:r>
      <w:r w:rsidR="00BC5BAE">
        <w:rPr>
          <w:rFonts w:ascii="Times New Roman" w:hAnsi="Times New Roman"/>
          <w:bCs/>
          <w:sz w:val="24"/>
          <w:szCs w:val="24"/>
        </w:rPr>
        <w:t>liability</w:t>
      </w:r>
      <w:r w:rsidR="001C1211">
        <w:rPr>
          <w:rFonts w:ascii="Times New Roman" w:hAnsi="Times New Roman"/>
          <w:bCs/>
          <w:sz w:val="24"/>
          <w:szCs w:val="24"/>
        </w:rPr>
        <w:t xml:space="preserve">).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226"/>
      </w:tblGrid>
      <w:tr w:rsidR="002E3052" w:rsidRPr="0057682F" w14:paraId="25617919" w14:textId="77777777" w:rsidTr="002E305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766" w14:textId="77777777" w:rsidR="002E3052" w:rsidRPr="0057682F" w:rsidRDefault="002E305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9E0D3" w14:textId="77777777" w:rsidR="002E3052" w:rsidRPr="0057682F" w:rsidRDefault="002E305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53A2BE0A" w14:textId="77777777" w:rsidR="002E3052" w:rsidRPr="0057682F" w:rsidRDefault="002E3052" w:rsidP="00217E4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9638E3" w:rsidRPr="0057682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604868">
              <w:rPr>
                <w:rFonts w:ascii="Times New Roman" w:hAnsi="Times New Roman"/>
                <w:sz w:val="24"/>
                <w:szCs w:val="24"/>
              </w:rPr>
              <w:t>column 1</w:t>
            </w:r>
            <w:r w:rsidR="009638E3"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604868">
              <w:rPr>
                <w:rFonts w:ascii="Times New Roman" w:hAnsi="Times New Roman"/>
                <w:sz w:val="24"/>
                <w:szCs w:val="24"/>
              </w:rPr>
              <w:t>a</w:t>
            </w:r>
            <w:r w:rsidR="00217E4E">
              <w:rPr>
                <w:rFonts w:ascii="Times New Roman" w:hAnsi="Times New Roman"/>
                <w:sz w:val="24"/>
                <w:szCs w:val="24"/>
              </w:rPr>
              <w:t>n alphanumeric</w:t>
            </w:r>
            <w:r w:rsidR="006048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7E4E">
              <w:rPr>
                <w:rFonts w:ascii="Times New Roman" w:hAnsi="Times New Roman"/>
                <w:sz w:val="24"/>
                <w:szCs w:val="24"/>
              </w:rPr>
              <w:t>value</w:t>
            </w:r>
            <w:r w:rsidR="00604868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2E3052" w:rsidRPr="0057682F" w14:paraId="30BCA7D5" w14:textId="77777777" w:rsidTr="002E305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8A67" w14:textId="77777777" w:rsidR="002E3052" w:rsidRPr="0057682F" w:rsidRDefault="002E305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D4E7B" w14:textId="77777777" w:rsidR="002E3052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D1DF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intermediated</w:t>
            </w:r>
            <w:r w:rsidRPr="00ED2DD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5D5A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858C64F" w14:textId="77777777" w:rsidR="009638E3" w:rsidRPr="0057682F" w:rsidRDefault="002E305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9638E3" w:rsidRPr="0057682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604868">
              <w:rPr>
                <w:rFonts w:ascii="Times New Roman" w:hAnsi="Times New Roman"/>
                <w:sz w:val="24"/>
                <w:szCs w:val="24"/>
              </w:rPr>
              <w:t>column 2</w:t>
            </w:r>
            <w:r w:rsidR="009638E3"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2E3052" w:rsidRPr="0057682F" w14:paraId="0A43951F" w14:textId="77777777" w:rsidTr="002E305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55C4" w14:textId="77777777" w:rsidR="002E3052" w:rsidRPr="0057682F" w:rsidRDefault="002E305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33AB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D1DF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centrally cleared</w:t>
            </w:r>
            <w:r w:rsidRPr="00ED2DDA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5D5AE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26CFD70" w14:textId="77777777" w:rsidR="002E3052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604868">
              <w:rPr>
                <w:rFonts w:ascii="Times New Roman" w:hAnsi="Times New Roman"/>
                <w:sz w:val="24"/>
                <w:szCs w:val="24"/>
              </w:rPr>
              <w:t>column 3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2E3052" w:rsidRPr="0057682F" w14:paraId="761138F3" w14:textId="77777777" w:rsidTr="002E305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C7B29" w14:textId="77777777" w:rsidR="002E3052" w:rsidRPr="0057682F" w:rsidRDefault="002E305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B6E0" w14:textId="77777777" w:rsidR="009638E3" w:rsidRPr="001C1211" w:rsidRDefault="002E3052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D1DF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counterparty sector.</w:t>
            </w:r>
          </w:p>
          <w:p w14:paraId="48ED8731" w14:textId="77777777" w:rsidR="009638E3" w:rsidRPr="0057682F" w:rsidRDefault="009638E3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604868">
              <w:rPr>
                <w:rFonts w:ascii="Times New Roman" w:hAnsi="Times New Roman"/>
                <w:sz w:val="24"/>
                <w:szCs w:val="24"/>
              </w:rPr>
              <w:t>column 4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text selected from the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counterparty sector list below.</w:t>
            </w:r>
          </w:p>
          <w:p w14:paraId="5B683825" w14:textId="77777777" w:rsidR="009638E3" w:rsidRPr="0057682F" w:rsidRDefault="009638E3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The counterparty sector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 xml:space="preserve"> list option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s are:</w:t>
            </w:r>
          </w:p>
          <w:p w14:paraId="483EB902" w14:textId="77777777" w:rsidR="009638E3" w:rsidRPr="007C3849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‘RBA’ for </w:t>
            </w:r>
            <w:r w:rsidR="009638E3"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="009638E3" w:rsidRPr="007C384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94C6C34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582C0D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5D5A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582C0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3DFBEA2" w14:textId="77777777" w:rsidR="009638E3" w:rsidRPr="007C3849" w:rsidRDefault="00582C0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Del="00582C0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C3849">
              <w:rPr>
                <w:rFonts w:ascii="Times New Roman" w:hAnsi="Times New Roman"/>
                <w:bCs/>
                <w:sz w:val="24"/>
                <w:szCs w:val="24"/>
              </w:rPr>
              <w:t>‘RF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7C3849">
              <w:rPr>
                <w:rFonts w:ascii="Times New Roman" w:hAnsi="Times New Roman"/>
                <w:bCs/>
                <w:sz w:val="24"/>
                <w:szCs w:val="24"/>
              </w:rPr>
              <w:t xml:space="preserve">’ for </w:t>
            </w:r>
            <w:r w:rsidR="005D5AE2"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registered </w:t>
            </w:r>
            <w:r w:rsidR="009638E3"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corporations</w:t>
            </w:r>
            <w:r w:rsidR="009638E3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9A15272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‘CBA’ for </w:t>
            </w:r>
            <w:r w:rsidR="005D5A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</w:t>
            </w:r>
            <w:r w:rsidR="005D5AE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entral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borrowing authorities</w:t>
            </w:r>
            <w:r w:rsidR="009638E3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CE4DA85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CCP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’ for </w:t>
            </w:r>
            <w:r w:rsidR="005D5A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clearing houses and</w:t>
            </w:r>
            <w:r w:rsidR="005D5A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</w:t>
            </w:r>
            <w:r w:rsidR="005D5AE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entral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counterparties</w:t>
            </w:r>
            <w:r w:rsidR="009638E3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2A00ADE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Auxiliary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’ for a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5D5AE2"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auxiliaries 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="005940F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 counterparties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0CDA583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‘Insurance’ for </w:t>
            </w:r>
            <w:r w:rsidR="005D5A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i</w:t>
            </w:r>
            <w:r w:rsidR="005D5AE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nsurance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corporations</w:t>
            </w:r>
            <w:r w:rsidR="009638E3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C537BA4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‘Superannuation’ for </w:t>
            </w:r>
            <w:r w:rsidR="005D5A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uperannuation funds</w:t>
            </w:r>
            <w:r w:rsidR="009638E3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9BB0F87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MMIF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’ for </w:t>
            </w:r>
            <w:r w:rsidR="005D5AE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m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oney-market investment funds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84F9CCA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‘ETF’ for </w:t>
            </w:r>
            <w:r w:rsidR="008054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xchange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-t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raded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unds</w:t>
            </w:r>
            <w:r w:rsidR="009638E3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13EB6B2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Other NMMIF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’ for </w:t>
            </w:r>
            <w:r w:rsidR="00805468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805468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805468"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80546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market financial investment funds 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xchange</w:t>
            </w:r>
            <w:r w:rsidR="00BF402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raded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unds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DF37ED1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Other FI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’ for </w:t>
            </w:r>
            <w:r w:rsidR="00805468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805468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6A3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7154DB95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REIT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’ for </w:t>
            </w:r>
            <w:r w:rsidR="008054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="009638E3" w:rsidRPr="00ED2DDA">
              <w:rPr>
                <w:rFonts w:ascii="Times New Roman" w:hAnsi="Times New Roman"/>
                <w:bCs/>
                <w:i/>
                <w:sz w:val="24"/>
                <w:szCs w:val="24"/>
              </w:rPr>
              <w:t>;</w:t>
            </w:r>
          </w:p>
          <w:p w14:paraId="5F78E427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Other PNFIF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’ for </w:t>
            </w:r>
            <w:r w:rsidR="00805468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805468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805468"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80546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investment funds 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BD5A447" w14:textId="77777777" w:rsidR="009638E3" w:rsidRPr="0057682F" w:rsidRDefault="00F63401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E27B11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 w:rsidR="007C3849">
              <w:rPr>
                <w:rFonts w:ascii="Times New Roman" w:hAnsi="Times New Roman"/>
                <w:bCs/>
                <w:sz w:val="24"/>
                <w:szCs w:val="24"/>
              </w:rPr>
              <w:t>PNFC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’</w:t>
            </w:r>
            <w:r w:rsidR="007C3849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054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="008054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ther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non-financial corporations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E0C1827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‘Government’ for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 general government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1075A47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resident’ for </w:t>
            </w:r>
            <w:r w:rsidR="00805468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805468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121EFB8F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F63401">
              <w:rPr>
                <w:rFonts w:ascii="Times New Roman" w:hAnsi="Times New Roman"/>
                <w:bCs/>
                <w:sz w:val="24"/>
                <w:szCs w:val="24"/>
              </w:rPr>
              <w:t>Non-resident bank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’ for </w:t>
            </w:r>
            <w:r w:rsidR="008054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8054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-resident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banks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9A56568" w14:textId="77777777" w:rsidR="009638E3" w:rsidRPr="0057682F" w:rsidRDefault="007C3849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‘Non-resident superannuation’ for </w:t>
            </w:r>
            <w:r w:rsidR="008054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8054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-resident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69301E8F" w14:textId="77777777" w:rsidR="002E3052" w:rsidRPr="001C1211" w:rsidRDefault="00F63401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non-resident’ for </w:t>
            </w:r>
            <w:r w:rsidR="00805468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805468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9638E3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</w:t>
            </w:r>
            <w:r w:rsidR="009638E3" w:rsidRPr="00B7084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9638E3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2E3052" w:rsidRPr="0057682F" w14:paraId="45EABA7C" w14:textId="77777777" w:rsidTr="002E305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2BCCA" w14:textId="77777777" w:rsidR="002E3052" w:rsidRPr="0057682F" w:rsidRDefault="002E305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4443" w14:textId="77777777" w:rsidR="009638E3" w:rsidRPr="001C1211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D1DF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counterparty </w:t>
            </w:r>
            <w:r w:rsidRPr="00C5792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jurisdiction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1347EA1" w14:textId="77777777" w:rsidR="009638E3" w:rsidRPr="0057682F" w:rsidRDefault="009638E3" w:rsidP="00174A7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two-letter ISO 3166 country code.</w:t>
            </w:r>
          </w:p>
        </w:tc>
      </w:tr>
      <w:tr w:rsidR="009638E3" w:rsidRPr="0057682F" w14:paraId="2C5FAEBF" w14:textId="77777777" w:rsidTr="002E305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10947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DC7A8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C7129DC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6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whole number </w:t>
            </w:r>
            <w:r w:rsidR="00450C3F">
              <w:rPr>
                <w:rFonts w:ascii="Times New Roman" w:hAnsi="Times New Roman"/>
                <w:bCs/>
                <w:sz w:val="24"/>
                <w:szCs w:val="24"/>
              </w:rPr>
              <w:t xml:space="preserve">greater than or equal to zero </w:t>
            </w:r>
            <w:r w:rsidR="00254580">
              <w:rPr>
                <w:rFonts w:ascii="Times New Roman" w:hAnsi="Times New Roman"/>
                <w:bCs/>
                <w:sz w:val="24"/>
                <w:szCs w:val="24"/>
              </w:rPr>
              <w:t xml:space="preserve">to the nearest day </w:t>
            </w:r>
            <w:r w:rsidR="00450C3F">
              <w:rPr>
                <w:rFonts w:ascii="Times New Roman" w:hAnsi="Times New Roman"/>
                <w:bCs/>
                <w:sz w:val="24"/>
                <w:szCs w:val="24"/>
              </w:rPr>
              <w:t xml:space="preserve">for a </w:t>
            </w:r>
            <w:r w:rsidR="00450C3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 </w:t>
            </w:r>
            <w:r w:rsidR="00450C3F">
              <w:rPr>
                <w:rFonts w:ascii="Times New Roman" w:hAnsi="Times New Roman"/>
                <w:bCs/>
                <w:sz w:val="24"/>
                <w:szCs w:val="24"/>
              </w:rPr>
              <w:t xml:space="preserve">with a defined </w:t>
            </w:r>
            <w:r w:rsidR="00450C3F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term</w:t>
            </w:r>
            <w:r w:rsidR="00450C3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as </w:t>
            </w:r>
            <w:r w:rsidR="00450C3F">
              <w:rPr>
                <w:rFonts w:ascii="Times New Roman" w:hAnsi="Times New Roman"/>
                <w:bCs/>
                <w:sz w:val="24"/>
                <w:szCs w:val="24"/>
              </w:rPr>
              <w:t xml:space="preserve">“-1” for an </w:t>
            </w:r>
            <w:r w:rsidR="00450C3F" w:rsidRPr="0057682F">
              <w:rPr>
                <w:rFonts w:ascii="Times New Roman" w:hAnsi="Times New Roman"/>
                <w:bCs/>
                <w:sz w:val="24"/>
                <w:szCs w:val="24"/>
              </w:rPr>
              <w:t>undefined (open</w:t>
            </w:r>
            <w:r w:rsidR="00450C3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450C3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50C3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450C3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638E3" w:rsidRPr="0057682F" w14:paraId="19ACB429" w14:textId="77777777" w:rsidTr="002E305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F9659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7C0AD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 rate</w:t>
            </w:r>
            <w:r w:rsidRPr="00752A9E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  <w:p w14:paraId="60A79FDC" w14:textId="77777777" w:rsidR="009638E3" w:rsidRPr="0057682F" w:rsidRDefault="009638E3" w:rsidP="00FE751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sz w:val="24"/>
                <w:szCs w:val="24"/>
              </w:rPr>
              <w:t>column 7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an annualised percentage rate to two decimal places.</w:t>
            </w:r>
          </w:p>
        </w:tc>
      </w:tr>
      <w:tr w:rsidR="009638E3" w:rsidRPr="0057682F" w14:paraId="2134B682" w14:textId="77777777" w:rsidTr="002E3052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83854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5A12B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8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cash currency</w:t>
            </w:r>
            <w:r w:rsidRPr="0080546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164C05E" w14:textId="77777777" w:rsidR="009638E3" w:rsidRPr="0057682F" w:rsidRDefault="009638E3" w:rsidP="00174A7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8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three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-letter ISO 4217 currency code.</w:t>
            </w:r>
          </w:p>
        </w:tc>
      </w:tr>
      <w:tr w:rsidR="009638E3" w:rsidRPr="0057682F" w14:paraId="2E28952F" w14:textId="77777777" w:rsidTr="00FE7514">
        <w:trPr>
          <w:trHeight w:val="40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6354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18003" w14:textId="77777777" w:rsidR="00E92713" w:rsidRPr="001C1211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the</w:t>
            </w:r>
            <w:r w:rsidR="00156611">
              <w:rPr>
                <w:rFonts w:ascii="Times New Roman" w:hAnsi="Times New Roman"/>
                <w:bCs/>
                <w:sz w:val="24"/>
                <w:szCs w:val="24"/>
              </w:rPr>
              <w:t xml:space="preserve"> value of the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5792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principal amount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65EFF859" w14:textId="77777777" w:rsidR="00000C43" w:rsidRDefault="00000C43" w:rsidP="001C1211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000C43" w:rsidRPr="0057682F" w14:paraId="5B657478" w14:textId="77777777" w:rsidTr="003B45F2">
        <w:tc>
          <w:tcPr>
            <w:tcW w:w="1701" w:type="dxa"/>
            <w:shd w:val="clear" w:color="auto" w:fill="auto"/>
          </w:tcPr>
          <w:p w14:paraId="42176B16" w14:textId="77777777" w:rsidR="00000C43" w:rsidRPr="0057682F" w:rsidRDefault="00000C4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Item 1</w:t>
            </w:r>
          </w:p>
        </w:tc>
        <w:tc>
          <w:tcPr>
            <w:tcW w:w="7371" w:type="dxa"/>
            <w:shd w:val="clear" w:color="auto" w:fill="auto"/>
          </w:tcPr>
          <w:p w14:paraId="17741565" w14:textId="77777777" w:rsidR="00000C43" w:rsidRPr="0057682F" w:rsidRDefault="00000C4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transaction outstanding as at the end of the </w:t>
            </w:r>
            <w:r w:rsid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provide a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F37D3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details on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– whether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intermediated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and/or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centrally cleared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counterparty sector, counterparty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jurisdiction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cash currency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the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principal amount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E3202F2" w14:textId="77777777" w:rsidR="00000C43" w:rsidRPr="0057682F" w:rsidRDefault="00000C43" w:rsidP="001C1211">
      <w:pPr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t>Repo stocks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="00805468">
        <w:rPr>
          <w:rFonts w:ascii="Arial" w:hAnsi="Arial" w:cs="Arial"/>
          <w:b/>
          <w:sz w:val="24"/>
          <w:szCs w:val="24"/>
        </w:rPr>
        <w:t xml:space="preserve">collateral </w:t>
      </w:r>
      <w:r>
        <w:rPr>
          <w:rFonts w:ascii="Arial" w:hAnsi="Arial" w:cs="Arial"/>
          <w:b/>
          <w:sz w:val="24"/>
          <w:szCs w:val="24"/>
        </w:rPr>
        <w:t>characteristics</w:t>
      </w:r>
    </w:p>
    <w:p w14:paraId="3FA7F892" w14:textId="77777777" w:rsidR="00000C43" w:rsidRDefault="00000C43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sz w:val="24"/>
          <w:szCs w:val="24"/>
        </w:rPr>
        <w:t xml:space="preserve">Item </w:t>
      </w:r>
      <w:r>
        <w:rPr>
          <w:rFonts w:ascii="Times New Roman" w:hAnsi="Times New Roman"/>
          <w:sz w:val="24"/>
          <w:szCs w:val="24"/>
        </w:rPr>
        <w:t>2</w:t>
      </w:r>
      <w:r w:rsidRPr="0057682F">
        <w:rPr>
          <w:rFonts w:ascii="Times New Roman" w:hAnsi="Times New Roman"/>
          <w:sz w:val="24"/>
          <w:szCs w:val="24"/>
        </w:rPr>
        <w:t xml:space="preserve"> collects information </w:t>
      </w:r>
      <w:r w:rsidRPr="0057682F">
        <w:rPr>
          <w:rFonts w:ascii="Times New Roman" w:hAnsi="Times New Roman"/>
          <w:bCs/>
          <w:sz w:val="24"/>
          <w:szCs w:val="24"/>
        </w:rPr>
        <w:t xml:space="preserve">on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repos</w:t>
      </w:r>
      <w:r w:rsidRPr="0057682F">
        <w:rPr>
          <w:rFonts w:ascii="Times New Roman" w:hAnsi="Times New Roman"/>
          <w:bCs/>
          <w:sz w:val="24"/>
          <w:szCs w:val="24"/>
        </w:rPr>
        <w:t xml:space="preserve"> outstanding as at the end of the </w:t>
      </w:r>
      <w:r w:rsidR="00393FB4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393FB4">
        <w:rPr>
          <w:rFonts w:ascii="Times New Roman" w:hAnsi="Times New Roman"/>
          <w:bCs/>
          <w:sz w:val="24"/>
          <w:szCs w:val="24"/>
        </w:rPr>
        <w:t xml:space="preserve">. </w:t>
      </w:r>
      <w:r w:rsidR="0084151E">
        <w:rPr>
          <w:rFonts w:ascii="Times New Roman" w:hAnsi="Times New Roman"/>
          <w:bCs/>
          <w:sz w:val="24"/>
          <w:szCs w:val="24"/>
        </w:rPr>
        <w:t>Report d</w:t>
      </w:r>
      <w:r w:rsidR="0082327B" w:rsidRPr="0057682F">
        <w:rPr>
          <w:rFonts w:ascii="Times New Roman" w:hAnsi="Times New Roman"/>
          <w:bCs/>
          <w:sz w:val="24"/>
          <w:szCs w:val="24"/>
        </w:rPr>
        <w:t xml:space="preserve">etail on the characteristics of each piece of </w:t>
      </w:r>
      <w:r w:rsidR="0082327B"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="0082327B" w:rsidRPr="0057682F">
        <w:rPr>
          <w:rFonts w:ascii="Times New Roman" w:hAnsi="Times New Roman"/>
          <w:bCs/>
          <w:sz w:val="24"/>
          <w:szCs w:val="24"/>
        </w:rPr>
        <w:t xml:space="preserve"> sold under the </w:t>
      </w:r>
      <w:r w:rsidR="0082327B"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82327B" w:rsidRPr="0057682F">
        <w:rPr>
          <w:rFonts w:ascii="Times New Roman" w:hAnsi="Times New Roman"/>
          <w:bCs/>
          <w:sz w:val="24"/>
          <w:szCs w:val="24"/>
        </w:rPr>
        <w:t xml:space="preserve"> against the </w:t>
      </w:r>
      <w:r w:rsidR="0082327B" w:rsidRPr="0057682F">
        <w:rPr>
          <w:rFonts w:ascii="Times New Roman" w:hAnsi="Times New Roman"/>
          <w:b/>
          <w:bCs/>
          <w:i/>
          <w:sz w:val="24"/>
          <w:szCs w:val="24"/>
        </w:rPr>
        <w:t>repo’s</w:t>
      </w:r>
      <w:r w:rsidR="0082327B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="0082327B" w:rsidRPr="0057682F">
        <w:rPr>
          <w:rFonts w:ascii="Times New Roman" w:hAnsi="Times New Roman"/>
          <w:bCs/>
          <w:sz w:val="24"/>
          <w:szCs w:val="24"/>
        </w:rPr>
        <w:t xml:space="preserve">.  </w:t>
      </w:r>
    </w:p>
    <w:p w14:paraId="29F7E024" w14:textId="77777777" w:rsidR="0082327B" w:rsidRPr="001C1211" w:rsidRDefault="0082327B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For example, if two pieces of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have been sold under a single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Pr="0057682F">
        <w:rPr>
          <w:rFonts w:ascii="Times New Roman" w:hAnsi="Times New Roman"/>
          <w:bCs/>
          <w:sz w:val="24"/>
          <w:szCs w:val="24"/>
        </w:rPr>
        <w:t xml:space="preserve">, there </w:t>
      </w:r>
      <w:r w:rsidR="00D51DB9">
        <w:rPr>
          <w:rFonts w:ascii="Times New Roman" w:hAnsi="Times New Roman"/>
          <w:bCs/>
          <w:sz w:val="24"/>
          <w:szCs w:val="24"/>
        </w:rPr>
        <w:t>must</w:t>
      </w:r>
      <w:r w:rsidR="00D51DB9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be two entries against the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="00F37D3E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in </w:t>
      </w:r>
      <w:r w:rsidR="00805468">
        <w:rPr>
          <w:rFonts w:ascii="Times New Roman" w:hAnsi="Times New Roman"/>
          <w:bCs/>
          <w:sz w:val="24"/>
          <w:szCs w:val="24"/>
        </w:rPr>
        <w:t>item 2</w:t>
      </w:r>
      <w:r w:rsidR="00BF4026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– one for each piece of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. If one piece of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is used under multiple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repos</w:t>
      </w:r>
      <w:r w:rsidRPr="0057682F">
        <w:rPr>
          <w:rFonts w:ascii="Times New Roman" w:hAnsi="Times New Roman"/>
          <w:bCs/>
          <w:sz w:val="24"/>
          <w:szCs w:val="24"/>
        </w:rPr>
        <w:t xml:space="preserve">, then the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D51DB9">
        <w:rPr>
          <w:rFonts w:ascii="Times New Roman" w:hAnsi="Times New Roman"/>
          <w:bCs/>
          <w:sz w:val="24"/>
          <w:szCs w:val="24"/>
        </w:rPr>
        <w:t>must</w:t>
      </w:r>
      <w:r w:rsidR="00D51DB9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be apportioned and reported separately for each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Pr="0057682F">
        <w:rPr>
          <w:rFonts w:ascii="Times New Roman" w:hAnsi="Times New Roman"/>
          <w:bCs/>
          <w:sz w:val="24"/>
          <w:szCs w:val="24"/>
        </w:rPr>
        <w:t xml:space="preserve">. </w:t>
      </w:r>
    </w:p>
    <w:p w14:paraId="255E9C85" w14:textId="77777777" w:rsidR="0082327B" w:rsidRPr="001C1211" w:rsidRDefault="00393FB4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</w:t>
      </w:r>
      <w:r w:rsidR="0082327B">
        <w:rPr>
          <w:rFonts w:ascii="Times New Roman" w:hAnsi="Times New Roman"/>
          <w:bCs/>
          <w:sz w:val="24"/>
          <w:szCs w:val="24"/>
        </w:rPr>
        <w:t>item 2</w:t>
      </w:r>
      <w:r w:rsidR="0082327B" w:rsidRPr="009B1A6E">
        <w:rPr>
          <w:rFonts w:ascii="Times New Roman" w:hAnsi="Times New Roman"/>
          <w:bCs/>
          <w:sz w:val="24"/>
          <w:szCs w:val="24"/>
        </w:rPr>
        <w:t xml:space="preserve"> </w:t>
      </w:r>
      <w:r w:rsidR="0082327B" w:rsidRPr="00773680">
        <w:rPr>
          <w:rFonts w:ascii="Times New Roman" w:hAnsi="Times New Roman"/>
          <w:bCs/>
          <w:sz w:val="24"/>
          <w:szCs w:val="24"/>
        </w:rPr>
        <w:t>w</w:t>
      </w:r>
      <w:r w:rsidR="0082327B">
        <w:rPr>
          <w:rFonts w:ascii="Times New Roman" w:hAnsi="Times New Roman"/>
          <w:bCs/>
          <w:sz w:val="24"/>
          <w:szCs w:val="24"/>
        </w:rPr>
        <w:t xml:space="preserve">ith accounting type of </w:t>
      </w:r>
      <w:r w:rsidR="00BC5BAE">
        <w:rPr>
          <w:rFonts w:ascii="Times New Roman" w:hAnsi="Times New Roman"/>
          <w:bCs/>
          <w:sz w:val="24"/>
          <w:szCs w:val="24"/>
        </w:rPr>
        <w:t xml:space="preserve">credit </w:t>
      </w:r>
      <w:r w:rsidR="0082327B">
        <w:rPr>
          <w:rFonts w:ascii="Times New Roman" w:hAnsi="Times New Roman"/>
          <w:bCs/>
          <w:sz w:val="24"/>
          <w:szCs w:val="24"/>
        </w:rPr>
        <w:t>(</w:t>
      </w:r>
      <w:r w:rsidR="00BC5BAE">
        <w:rPr>
          <w:rFonts w:ascii="Times New Roman" w:hAnsi="Times New Roman"/>
          <w:bCs/>
          <w:sz w:val="24"/>
          <w:szCs w:val="24"/>
        </w:rPr>
        <w:t>liability</w:t>
      </w:r>
      <w:r w:rsidR="001C1211">
        <w:rPr>
          <w:rFonts w:ascii="Times New Roman" w:hAnsi="Times New Roman"/>
          <w:bCs/>
          <w:sz w:val="24"/>
          <w:szCs w:val="24"/>
        </w:rPr>
        <w:t>)</w:t>
      </w:r>
      <w:r w:rsidR="00F97D3E">
        <w:rPr>
          <w:rFonts w:ascii="Times New Roman" w:hAnsi="Times New Roman"/>
          <w:bCs/>
          <w:sz w:val="24"/>
          <w:szCs w:val="24"/>
        </w:rPr>
        <w:t>, except for column 8</w:t>
      </w:r>
      <w:r w:rsidR="001C1211">
        <w:rPr>
          <w:rFonts w:ascii="Times New Roman" w:hAnsi="Times New Roman"/>
          <w:bCs/>
          <w:sz w:val="24"/>
          <w:szCs w:val="24"/>
        </w:rPr>
        <w:t xml:space="preserve">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226"/>
      </w:tblGrid>
      <w:tr w:rsidR="009638E3" w:rsidRPr="0057682F" w14:paraId="3B49ADBF" w14:textId="77777777" w:rsidTr="009638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7732F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A95E2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354E7B4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7BC2"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7BC2">
              <w:rPr>
                <w:rFonts w:ascii="Times New Roman" w:hAnsi="Times New Roman"/>
                <w:sz w:val="24"/>
                <w:szCs w:val="24"/>
              </w:rPr>
              <w:t>alphanumeric value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9638E3" w:rsidRPr="0057682F" w14:paraId="6DB944AF" w14:textId="77777777" w:rsidTr="009638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B4B8F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E7841" w14:textId="77777777" w:rsidR="00FA7F90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managed by a </w:t>
            </w:r>
            <w:r w:rsidR="008164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tri-party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agent</w:t>
            </w:r>
            <w:r w:rsidR="0039434C" w:rsidRPr="00752A9E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39434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4481E25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2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as Y or N.</w:t>
            </w:r>
          </w:p>
        </w:tc>
      </w:tr>
      <w:tr w:rsidR="009638E3" w:rsidRPr="0057682F" w14:paraId="242A67BD" w14:textId="77777777" w:rsidTr="009638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CE635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86A2C" w14:textId="77777777" w:rsidR="00FA7F90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whether the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="00FA7F90"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available for re</w:t>
            </w:r>
            <w:r w:rsidR="00156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FA7F90"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7BE21FC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3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as Y or N.</w:t>
            </w:r>
          </w:p>
        </w:tc>
      </w:tr>
      <w:tr w:rsidR="009638E3" w:rsidRPr="0057682F" w14:paraId="62959E0C" w14:textId="77777777" w:rsidTr="009638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A7111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3D85" w14:textId="77777777" w:rsidR="009638E3" w:rsidRPr="0057682F" w:rsidRDefault="009638E3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1B4CE78" w14:textId="77777777" w:rsidR="009638E3" w:rsidRPr="0057682F" w:rsidRDefault="009638E3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B1A6E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4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text selected from the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list below.</w:t>
            </w:r>
          </w:p>
          <w:p w14:paraId="10617916" w14:textId="77777777" w:rsidR="00FA7F90" w:rsidRPr="0057682F" w:rsidRDefault="00FA7F90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 </w:t>
            </w:r>
            <w:r w:rsidR="00BF4026">
              <w:rPr>
                <w:rFonts w:ascii="Times New Roman" w:hAnsi="Times New Roman"/>
                <w:bCs/>
                <w:sz w:val="24"/>
                <w:szCs w:val="24"/>
              </w:rPr>
              <w:t>list options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066EE9E9" w14:textId="77777777" w:rsidR="00FA7F90" w:rsidRPr="0057682F" w:rsidRDefault="00BF4026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AGS’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overnment </w:t>
            </w:r>
            <w:r w:rsidR="006A3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8103A80" w14:textId="77777777" w:rsidR="00FA7F90" w:rsidRPr="0057682F" w:rsidRDefault="00BF4026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AGS’ for </w:t>
            </w:r>
            <w:r w:rsidR="00B346D4" w:rsidRP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overnment </w:t>
            </w:r>
            <w:r w:rsidR="006A3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1A13CCE" w14:textId="77777777" w:rsidR="00FA7F90" w:rsidRPr="0057682F" w:rsidRDefault="00BF4026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SGS’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1A691CA" w14:textId="77777777" w:rsidR="00FA7F90" w:rsidRPr="0057682F" w:rsidRDefault="00BF4026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SGS’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E33BBE3" w14:textId="77777777" w:rsidR="00FA7F90" w:rsidRPr="0057682F" w:rsidRDefault="00BF4026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‘NCD’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egotiable certificates of deposit 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</w:t>
            </w:r>
            <w:r w:rsidR="00454BE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B346D4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B346D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1BBD493" w14:textId="77777777" w:rsidR="00FA7F90" w:rsidRPr="0057682F" w:rsidRDefault="00BF4026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454BE3">
              <w:rPr>
                <w:rFonts w:ascii="Times New Roman" w:hAnsi="Times New Roman"/>
                <w:bCs/>
                <w:sz w:val="24"/>
                <w:szCs w:val="24"/>
              </w:rPr>
              <w:t xml:space="preserve">Other ST 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ommercial paper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and other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(other than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NCDs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B346D4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DD6CE77" w14:textId="77777777" w:rsidR="00FA7F90" w:rsidRPr="0057682F" w:rsidRDefault="00BF4026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‘Covered bond’ </w:t>
            </w:r>
            <w:r w:rsidR="00454BE3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overed bonds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B346D4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4BB7483" w14:textId="77777777" w:rsidR="00FA7F90" w:rsidRPr="0057682F" w:rsidRDefault="00BF4026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LT 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covered bonds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="006A3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3671A8CC" w14:textId="77777777" w:rsidR="00FA7F90" w:rsidRPr="0057682F" w:rsidRDefault="009D3405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Del="009D34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F2A67">
              <w:rPr>
                <w:rFonts w:ascii="Times New Roman" w:hAnsi="Times New Roman"/>
                <w:bCs/>
                <w:sz w:val="24"/>
                <w:szCs w:val="24"/>
              </w:rPr>
              <w:t xml:space="preserve">‘ST RFC’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B346D4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registered financial corporations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1656078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‘LT RFC’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registered financial corporations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932A492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PNFC’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141E6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private non-financial corporations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346D4" w:rsidRPr="00752A9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6E07218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PNFC’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141E6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non-financial corporations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346D4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B85E2A0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ABS’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 w:rsidR="00E42D0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42D0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E42D0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DB715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</w:t>
            </w:r>
            <w:r w:rsidR="00E42D0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A540125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ABS’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 w:rsidR="00E42D0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E42D0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E42D0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DB715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</w:t>
            </w:r>
            <w:r w:rsidR="00E42D0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A7F90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3BCCD5E" w14:textId="77777777" w:rsidR="00E42D06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other resident’ for </w:t>
            </w:r>
            <w:r w:rsidR="00B346D4"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E42D06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E42D06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="00E42D06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42D06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E42D06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E42D06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E42D06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5D1F82B0" w14:textId="77777777" w:rsidR="00E42D06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resident’ for </w:t>
            </w:r>
            <w:r w:rsidR="00B346D4"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E42D06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E42D06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="00E42D06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42D06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E42D06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="00E42D06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E42D06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1CE5773A" w14:textId="77777777" w:rsidR="00B97E68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supra’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B97E68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64E5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</w:t>
            </w:r>
            <w:r w:rsid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 foreign agency</w:t>
            </w:r>
            <w:r w:rsidR="00B97E68"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="00B97E68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A1BA504" w14:textId="77777777" w:rsidR="00B97E68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supra’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B97E68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64E5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 and foreign agency</w:t>
            </w:r>
            <w:r w:rsidR="00B97E68"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B97E6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="00B97E68" w:rsidRPr="00B708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1966618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other non-resident’ </w:t>
            </w:r>
            <w:r w:rsidR="00454BE3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B346D4"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B97E6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01D75FD1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non-resident in Australia’ </w:t>
            </w:r>
            <w:r w:rsidR="00454BE3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B346D4"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3E839823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non-resident offshore’ </w:t>
            </w:r>
            <w:r w:rsidR="00454BE3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B346D4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364E5A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364E5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offshore by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other than those reported above; </w:t>
            </w:r>
          </w:p>
          <w:p w14:paraId="5970596E" w14:textId="77777777" w:rsidR="00FA7F90" w:rsidRPr="0057682F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‘Equity’ for </w:t>
            </w:r>
            <w:r w:rsidR="00B346D4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</w:t>
            </w:r>
            <w:r w:rsidR="00FA7F90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preference shares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); and</w:t>
            </w:r>
          </w:p>
          <w:p w14:paraId="4623B2F8" w14:textId="77777777" w:rsidR="009638E3" w:rsidRPr="001C1211" w:rsidRDefault="00FF2A6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‘Other’ for </w:t>
            </w:r>
            <w:r w:rsidR="00B346D4"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ny other assets not reported above.</w:t>
            </w:r>
          </w:p>
        </w:tc>
      </w:tr>
      <w:tr w:rsidR="009638E3" w:rsidRPr="0057682F" w14:paraId="75B01D97" w14:textId="77777777" w:rsidTr="009638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16EA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4DFB4" w14:textId="77777777" w:rsidR="00FA7F90" w:rsidRPr="0057682F" w:rsidRDefault="00FA7F9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currency.</w:t>
            </w:r>
          </w:p>
          <w:p w14:paraId="07C6EE49" w14:textId="77777777" w:rsidR="009638E3" w:rsidRPr="0057682F" w:rsidRDefault="00FA7F9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three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-letter ISO 4217 currency code.</w:t>
            </w:r>
          </w:p>
        </w:tc>
      </w:tr>
      <w:tr w:rsidR="009638E3" w:rsidRPr="0057682F" w14:paraId="51A461D6" w14:textId="77777777" w:rsidTr="009638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C171B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F13FD" w14:textId="77777777" w:rsidR="00FA7F90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66EBF0F" w14:textId="77777777" w:rsidR="009638E3" w:rsidRPr="0057682F" w:rsidRDefault="0025458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6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whole number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greater than or equal to zero to the nearest day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term asset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backed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752A9E">
              <w:rPr>
                <w:rFonts w:ascii="Times New Roman" w:hAnsi="Times New Roman"/>
                <w:bCs/>
                <w:i/>
                <w:sz w:val="24"/>
                <w:szCs w:val="24"/>
              </w:rPr>
              <w:t>,</w:t>
            </w:r>
            <w:r w:rsidRPr="0081640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data field </w:t>
            </w:r>
            <w:r w:rsidR="00D51DB9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be reported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“-1”.</w:t>
            </w:r>
          </w:p>
        </w:tc>
      </w:tr>
      <w:tr w:rsidR="009638E3" w:rsidRPr="0057682F" w14:paraId="701693EE" w14:textId="77777777" w:rsidTr="009638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A4235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AC191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A7F90"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C40E178" w14:textId="77777777" w:rsidR="009638E3" w:rsidRPr="0057682F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 w:rsidR="0039434C">
              <w:rPr>
                <w:rFonts w:ascii="Times New Roman" w:hAnsi="Times New Roman"/>
                <w:bCs/>
                <w:sz w:val="24"/>
                <w:szCs w:val="24"/>
              </w:rPr>
              <w:t>column 7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>a per cent to two decimal places.</w:t>
            </w:r>
          </w:p>
        </w:tc>
      </w:tr>
      <w:tr w:rsidR="009638E3" w:rsidRPr="0057682F" w14:paraId="062A2B7C" w14:textId="77777777" w:rsidTr="009638E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5FB69" w14:textId="77777777" w:rsidR="009638E3" w:rsidRPr="0057682F" w:rsidRDefault="009638E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ABEFE" w14:textId="77777777" w:rsidR="009638E3" w:rsidRDefault="009638E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A7F90"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="00FA7F9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FA7F9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07DD390" w14:textId="77777777" w:rsidR="00F97D3E" w:rsidRPr="0057682F" w:rsidRDefault="00F97D3E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accounting type debit (asset)</w:t>
            </w:r>
          </w:p>
        </w:tc>
      </w:tr>
    </w:tbl>
    <w:p w14:paraId="1AD2E44E" w14:textId="77777777" w:rsidR="009638E3" w:rsidRPr="0057682F" w:rsidRDefault="009638E3" w:rsidP="001C1211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7E77B8" w:rsidRPr="0057682F" w14:paraId="2ECCF880" w14:textId="77777777" w:rsidTr="00B536A7">
        <w:tc>
          <w:tcPr>
            <w:tcW w:w="1701" w:type="dxa"/>
            <w:shd w:val="clear" w:color="auto" w:fill="auto"/>
          </w:tcPr>
          <w:p w14:paraId="278D36EA" w14:textId="77777777" w:rsidR="007E77B8" w:rsidRPr="0057682F" w:rsidRDefault="007E77B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000C43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371" w:type="dxa"/>
            <w:shd w:val="clear" w:color="auto" w:fill="auto"/>
          </w:tcPr>
          <w:p w14:paraId="6F8079C9" w14:textId="77777777" w:rsidR="007E77B8" w:rsidRPr="0057682F" w:rsidRDefault="007E77B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transaction outstanding as at the end of the </w:t>
            </w:r>
            <w:r w:rsid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provide a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F37D3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and details on the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– 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managed by a </w:t>
            </w:r>
            <w:r w:rsidR="008164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tri-party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agent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and/or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available for re</w:t>
            </w:r>
            <w:r w:rsidR="00156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type,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currency,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the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0866104F" w14:textId="77777777" w:rsidR="003502E7" w:rsidRPr="0057682F" w:rsidRDefault="003502E7" w:rsidP="00C10873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lastRenderedPageBreak/>
        <w:t>Reverse repo stocks</w:t>
      </w:r>
      <w:r w:rsidR="00000C43">
        <w:rPr>
          <w:rFonts w:ascii="Arial" w:hAnsi="Arial" w:cs="Arial"/>
          <w:b/>
          <w:sz w:val="24"/>
          <w:szCs w:val="24"/>
        </w:rPr>
        <w:t xml:space="preserve"> – repo characteristics</w:t>
      </w:r>
    </w:p>
    <w:p w14:paraId="4E8C56F4" w14:textId="77777777" w:rsidR="003502E7" w:rsidRPr="0057682F" w:rsidRDefault="003502E7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</w:t>
      </w:r>
      <w:r w:rsidR="002E1A71">
        <w:rPr>
          <w:rFonts w:ascii="Times New Roman" w:hAnsi="Times New Roman"/>
          <w:bCs/>
          <w:sz w:val="24"/>
          <w:szCs w:val="24"/>
        </w:rPr>
        <w:t>3</w:t>
      </w:r>
      <w:r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6F2982" w:rsidRPr="0057682F">
        <w:rPr>
          <w:rFonts w:ascii="Times New Roman" w:hAnsi="Times New Roman"/>
          <w:bCs/>
          <w:sz w:val="24"/>
          <w:szCs w:val="24"/>
        </w:rPr>
        <w:t>collects information</w:t>
      </w:r>
      <w:r w:rsidRPr="0057682F">
        <w:rPr>
          <w:rFonts w:ascii="Times New Roman" w:hAnsi="Times New Roman"/>
          <w:bCs/>
          <w:sz w:val="24"/>
          <w:szCs w:val="24"/>
        </w:rPr>
        <w:t xml:space="preserve"> on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repos</w:t>
      </w:r>
      <w:r w:rsidRPr="0057682F">
        <w:rPr>
          <w:rFonts w:ascii="Times New Roman" w:hAnsi="Times New Roman"/>
          <w:bCs/>
          <w:sz w:val="24"/>
          <w:szCs w:val="24"/>
        </w:rPr>
        <w:t xml:space="preserve"> outstanding as at the end of the </w:t>
      </w:r>
      <w:r w:rsidR="00393FB4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57682F">
        <w:rPr>
          <w:rFonts w:ascii="Times New Roman" w:hAnsi="Times New Roman"/>
          <w:bCs/>
          <w:sz w:val="24"/>
          <w:szCs w:val="24"/>
        </w:rPr>
        <w:t xml:space="preserve">. </w:t>
      </w:r>
      <w:r w:rsidR="0084151E">
        <w:rPr>
          <w:rFonts w:ascii="Times New Roman" w:hAnsi="Times New Roman"/>
          <w:bCs/>
          <w:sz w:val="24"/>
          <w:szCs w:val="24"/>
        </w:rPr>
        <w:t>Report c</w:t>
      </w:r>
      <w:r w:rsidRPr="0057682F">
        <w:rPr>
          <w:rFonts w:ascii="Times New Roman" w:hAnsi="Times New Roman"/>
          <w:bCs/>
          <w:sz w:val="24"/>
          <w:szCs w:val="24"/>
        </w:rPr>
        <w:t xml:space="preserve">haracteristics of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</w:t>
      </w:r>
      <w:r w:rsidRPr="0057682F">
        <w:rPr>
          <w:rFonts w:ascii="Times New Roman" w:hAnsi="Times New Roman"/>
          <w:bCs/>
          <w:sz w:val="24"/>
          <w:szCs w:val="24"/>
        </w:rPr>
        <w:t xml:space="preserve"> against the </w:t>
      </w:r>
      <w:r w:rsidR="00F75958">
        <w:rPr>
          <w:rFonts w:ascii="Times New Roman" w:hAnsi="Times New Roman"/>
          <w:b/>
          <w:bCs/>
          <w:i/>
          <w:sz w:val="24"/>
          <w:szCs w:val="24"/>
        </w:rPr>
        <w:t xml:space="preserve">reverse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repo’s</w:t>
      </w:r>
      <w:r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Pr="0057682F">
        <w:rPr>
          <w:rFonts w:ascii="Times New Roman" w:hAnsi="Times New Roman"/>
          <w:bCs/>
          <w:sz w:val="24"/>
          <w:szCs w:val="24"/>
        </w:rPr>
        <w:t xml:space="preserve">.  </w:t>
      </w:r>
      <w:r w:rsidR="0084151E">
        <w:rPr>
          <w:rFonts w:ascii="Times New Roman" w:hAnsi="Times New Roman"/>
          <w:bCs/>
          <w:sz w:val="24"/>
          <w:szCs w:val="24"/>
        </w:rPr>
        <w:t>Report e</w:t>
      </w:r>
      <w:r w:rsidRPr="0057682F">
        <w:rPr>
          <w:rFonts w:ascii="Times New Roman" w:hAnsi="Times New Roman"/>
          <w:bCs/>
          <w:sz w:val="24"/>
          <w:szCs w:val="24"/>
        </w:rPr>
        <w:t xml:space="preserve">ach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</w:t>
      </w:r>
      <w:r w:rsidRPr="0057682F">
        <w:rPr>
          <w:rFonts w:ascii="Times New Roman" w:hAnsi="Times New Roman"/>
          <w:bCs/>
          <w:sz w:val="24"/>
          <w:szCs w:val="24"/>
        </w:rPr>
        <w:t xml:space="preserve"> only once in </w:t>
      </w:r>
      <w:r w:rsidR="002E1A71">
        <w:rPr>
          <w:rFonts w:ascii="Times New Roman" w:hAnsi="Times New Roman"/>
          <w:bCs/>
          <w:sz w:val="24"/>
          <w:szCs w:val="24"/>
        </w:rPr>
        <w:t>item 3</w:t>
      </w:r>
      <w:r w:rsidR="001C1211">
        <w:rPr>
          <w:rFonts w:ascii="Times New Roman" w:hAnsi="Times New Roman"/>
          <w:bCs/>
          <w:sz w:val="24"/>
          <w:szCs w:val="24"/>
        </w:rPr>
        <w:t xml:space="preserve">.  </w:t>
      </w:r>
    </w:p>
    <w:p w14:paraId="78F0A794" w14:textId="77777777" w:rsidR="003746E8" w:rsidRPr="0057682F" w:rsidRDefault="00393FB4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</w:t>
      </w:r>
      <w:r w:rsidR="0039434C">
        <w:rPr>
          <w:rFonts w:ascii="Times New Roman" w:hAnsi="Times New Roman"/>
          <w:bCs/>
          <w:sz w:val="24"/>
          <w:szCs w:val="24"/>
        </w:rPr>
        <w:t>item</w:t>
      </w:r>
      <w:r w:rsidR="0039434C" w:rsidRPr="00773680">
        <w:rPr>
          <w:rFonts w:ascii="Times New Roman" w:hAnsi="Times New Roman"/>
          <w:bCs/>
          <w:sz w:val="24"/>
          <w:szCs w:val="24"/>
        </w:rPr>
        <w:t xml:space="preserve"> </w:t>
      </w:r>
      <w:r w:rsidR="002E1A71">
        <w:rPr>
          <w:rFonts w:ascii="Times New Roman" w:hAnsi="Times New Roman"/>
          <w:bCs/>
          <w:sz w:val="24"/>
          <w:szCs w:val="24"/>
        </w:rPr>
        <w:t>3</w:t>
      </w:r>
      <w:r w:rsidR="0039434C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39434C">
        <w:rPr>
          <w:rFonts w:ascii="Times New Roman" w:hAnsi="Times New Roman"/>
          <w:bCs/>
          <w:sz w:val="24"/>
          <w:szCs w:val="24"/>
        </w:rPr>
        <w:t xml:space="preserve">with accounting type of </w:t>
      </w:r>
      <w:r w:rsidR="00BC5BAE">
        <w:rPr>
          <w:rFonts w:ascii="Times New Roman" w:hAnsi="Times New Roman"/>
          <w:bCs/>
          <w:sz w:val="24"/>
          <w:szCs w:val="24"/>
        </w:rPr>
        <w:t xml:space="preserve">debit </w:t>
      </w:r>
      <w:r w:rsidR="0039434C">
        <w:rPr>
          <w:rFonts w:ascii="Times New Roman" w:hAnsi="Times New Roman"/>
          <w:bCs/>
          <w:sz w:val="24"/>
          <w:szCs w:val="24"/>
        </w:rPr>
        <w:t>(</w:t>
      </w:r>
      <w:r w:rsidR="00BC5BAE">
        <w:rPr>
          <w:rFonts w:ascii="Times New Roman" w:hAnsi="Times New Roman"/>
          <w:bCs/>
          <w:sz w:val="24"/>
          <w:szCs w:val="24"/>
        </w:rPr>
        <w:t>asset</w:t>
      </w:r>
      <w:r w:rsidR="001C1211">
        <w:rPr>
          <w:rFonts w:ascii="Times New Roman" w:hAnsi="Times New Roman"/>
          <w:bCs/>
          <w:sz w:val="24"/>
          <w:szCs w:val="24"/>
        </w:rPr>
        <w:t xml:space="preserve">).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226"/>
      </w:tblGrid>
      <w:tr w:rsidR="00A02083" w:rsidRPr="0057682F" w14:paraId="127A1379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9C9E8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ADE8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0539B50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9434C">
              <w:rPr>
                <w:rFonts w:ascii="Times New Roman" w:hAnsi="Times New Roman"/>
                <w:sz w:val="24"/>
                <w:szCs w:val="24"/>
              </w:rPr>
              <w:t>column 1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39434C">
              <w:rPr>
                <w:rFonts w:ascii="Times New Roman" w:hAnsi="Times New Roman"/>
                <w:sz w:val="24"/>
                <w:szCs w:val="24"/>
              </w:rPr>
              <w:t>a</w:t>
            </w:r>
            <w:r w:rsidR="00167BC2">
              <w:rPr>
                <w:rFonts w:ascii="Times New Roman" w:hAnsi="Times New Roman"/>
                <w:sz w:val="24"/>
                <w:szCs w:val="24"/>
              </w:rPr>
              <w:t>n</w:t>
            </w:r>
            <w:r w:rsidR="003943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7BC2">
              <w:rPr>
                <w:rFonts w:ascii="Times New Roman" w:hAnsi="Times New Roman"/>
                <w:sz w:val="24"/>
                <w:szCs w:val="24"/>
              </w:rPr>
              <w:t>alphanumeric value</w:t>
            </w:r>
            <w:r w:rsidR="0039434C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A02083" w:rsidRPr="0057682F" w14:paraId="55211C62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9C067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71924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D1DF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intermediated</w:t>
            </w:r>
            <w:r w:rsidRPr="00752A9E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1640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63C5F4F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9434C">
              <w:rPr>
                <w:rFonts w:ascii="Times New Roman" w:hAnsi="Times New Roman"/>
                <w:sz w:val="24"/>
                <w:szCs w:val="24"/>
              </w:rPr>
              <w:t>column 2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A02083" w:rsidRPr="0057682F" w14:paraId="2247F358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ACEC3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B1603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D1DF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centrally cleared</w:t>
            </w:r>
            <w:r w:rsidRPr="00752A9E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Pr="0081640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7B83EA3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9434C">
              <w:rPr>
                <w:rFonts w:ascii="Times New Roman" w:hAnsi="Times New Roman"/>
                <w:sz w:val="24"/>
                <w:szCs w:val="24"/>
              </w:rPr>
              <w:t>column 3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A02083" w:rsidRPr="0057682F" w14:paraId="63A793ED" w14:textId="77777777" w:rsidTr="00FE7514">
        <w:trPr>
          <w:trHeight w:val="27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F41AC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40FF" w14:textId="77777777" w:rsidR="00A02083" w:rsidRPr="001C1211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D1DF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counterparty sector.</w:t>
            </w:r>
          </w:p>
          <w:p w14:paraId="59A5447C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39434C">
              <w:rPr>
                <w:rFonts w:ascii="Times New Roman" w:hAnsi="Times New Roman"/>
                <w:sz w:val="24"/>
                <w:szCs w:val="24"/>
              </w:rPr>
              <w:t>column 4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text selected from the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counterparty sector list below.</w:t>
            </w:r>
          </w:p>
          <w:p w14:paraId="34413EAF" w14:textId="77777777" w:rsidR="003C1BEA" w:rsidRPr="0057682F" w:rsidRDefault="003C1BE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The counterparty sector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list option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s are:</w:t>
            </w:r>
          </w:p>
          <w:p w14:paraId="460EA028" w14:textId="77777777" w:rsidR="003C1BEA" w:rsidRPr="007C3849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‘RBA’ for </w:t>
            </w:r>
            <w:r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Pr="007C384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A22FD8A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B00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</w:t>
            </w:r>
            <w:r w:rsidR="008B003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B657D42" w14:textId="77777777" w:rsidR="003C1BEA" w:rsidRPr="007C3849" w:rsidRDefault="009D3405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Del="009D34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C1BEA">
              <w:rPr>
                <w:rFonts w:ascii="Times New Roman" w:hAnsi="Times New Roman"/>
                <w:bCs/>
                <w:sz w:val="24"/>
                <w:szCs w:val="24"/>
              </w:rPr>
              <w:t xml:space="preserve">‘RFC’ for </w:t>
            </w:r>
            <w:r w:rsidR="003C1BEA"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registered financial corporations</w:t>
            </w:r>
            <w:r w:rsidR="003C1BEA"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F833CEC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‘CBA’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borrowing authorities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8C4EB98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‘CCP’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clearing houses and c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counterparties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58F1976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‘Auxiliary’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auxiliaries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central counterparties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DD08548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‘Insurance’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nsurance corporations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395E496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‘Superannuation’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uperannuation funds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86F28A2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‘MMIF’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m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oney-market investment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B769608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‘ETF’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exchange-traded funds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F66A02E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NMMIF’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market financial investment funds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exchange-traded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F1BAE25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FI’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13F4AC71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‘REIT’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Pr="00ED2DDA">
              <w:rPr>
                <w:rFonts w:ascii="Times New Roman" w:hAnsi="Times New Roman"/>
                <w:bCs/>
                <w:i/>
                <w:sz w:val="24"/>
                <w:szCs w:val="24"/>
              </w:rPr>
              <w:t>;</w:t>
            </w:r>
          </w:p>
          <w:p w14:paraId="2C882D37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PNFIF’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investment funds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F3B595D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E27B11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PNFC’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o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private non-financial corporations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2E04271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‘Government’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 general government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061B40F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resident’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0F45501C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‘Non-resident bank’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11EFF89" w14:textId="77777777" w:rsidR="003C1BEA" w:rsidRPr="0057682F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‘Non-resident superannuation’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4D3E21E8" w14:textId="77777777" w:rsidR="00A02083" w:rsidRPr="001C1211" w:rsidRDefault="003C1BEA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non-resident’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02083" w:rsidRPr="0057682F" w14:paraId="4AA2A895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D25A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C85B6" w14:textId="77777777" w:rsidR="00A02083" w:rsidRPr="001C1211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D1DF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counterparty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jurisdiction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B9267BD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1A4BDA"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tw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o-letter ISO 3166 country code.</w:t>
            </w:r>
          </w:p>
        </w:tc>
      </w:tr>
      <w:tr w:rsidR="00A02083" w:rsidRPr="0057682F" w14:paraId="11464E55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A3DAF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D4F72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02D9F55" w14:textId="77777777" w:rsidR="00A02083" w:rsidRPr="0057682F" w:rsidRDefault="0025458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6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whole number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greater than or equal to zero to the nearest day for a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 defined term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as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“-1” for an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undefined (open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A02083" w:rsidRPr="0057682F" w14:paraId="6C5CB5D4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CD2C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6F6F6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the</w:t>
            </w:r>
            <w:r w:rsidR="001A4BD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 rate</w:t>
            </w:r>
            <w:r w:rsidRPr="00752A9E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</w:p>
          <w:p w14:paraId="3FFD1D60" w14:textId="77777777" w:rsidR="00A02083" w:rsidRPr="0057682F" w:rsidRDefault="00A02083" w:rsidP="00FE751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1A4BDA">
              <w:rPr>
                <w:rFonts w:ascii="Times New Roman" w:hAnsi="Times New Roman"/>
                <w:sz w:val="24"/>
                <w:szCs w:val="24"/>
              </w:rPr>
              <w:t>column 7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an annualised percentage rate to two decimal places.</w:t>
            </w:r>
          </w:p>
        </w:tc>
      </w:tr>
      <w:tr w:rsidR="00A02083" w:rsidRPr="0057682F" w14:paraId="0558D3A9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6A92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D33E3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cash currency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D1C64EE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1A4BDA">
              <w:rPr>
                <w:rFonts w:ascii="Times New Roman" w:hAnsi="Times New Roman"/>
                <w:bCs/>
                <w:sz w:val="24"/>
                <w:szCs w:val="24"/>
              </w:rPr>
              <w:t>column 8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</w:t>
            </w:r>
            <w:r w:rsidR="001A4BDA"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hree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-letter ISO 4217 currency code.</w:t>
            </w:r>
          </w:p>
        </w:tc>
      </w:tr>
      <w:tr w:rsidR="00A02083" w:rsidRPr="0057682F" w14:paraId="70E13088" w14:textId="77777777" w:rsidTr="00FE7514">
        <w:trPr>
          <w:trHeight w:val="1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9BAA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C951C" w14:textId="77777777" w:rsidR="00A02083" w:rsidRPr="001C1211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156611">
              <w:rPr>
                <w:rFonts w:ascii="Times New Roman" w:hAnsi="Times New Roman"/>
                <w:bCs/>
                <w:sz w:val="24"/>
                <w:szCs w:val="24"/>
              </w:rPr>
              <w:t xml:space="preserve"> the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56611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principal amount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0A0FB7B0" w14:textId="77777777" w:rsidR="00A02083" w:rsidRDefault="00A02083" w:rsidP="001C1211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2E1A71" w:rsidRPr="0057682F" w14:paraId="70F43761" w14:textId="77777777" w:rsidTr="003B45F2">
        <w:tc>
          <w:tcPr>
            <w:tcW w:w="1701" w:type="dxa"/>
            <w:shd w:val="clear" w:color="auto" w:fill="auto"/>
          </w:tcPr>
          <w:p w14:paraId="18068C2B" w14:textId="77777777" w:rsidR="002E1A71" w:rsidRPr="0057682F" w:rsidRDefault="002E1A71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371" w:type="dxa"/>
            <w:shd w:val="clear" w:color="auto" w:fill="auto"/>
          </w:tcPr>
          <w:p w14:paraId="4E3C0E0F" w14:textId="77777777" w:rsidR="002E1A71" w:rsidRPr="0057682F" w:rsidRDefault="002E1A71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transaction outstanding as at the end of the </w:t>
            </w:r>
            <w:r w:rsid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provide a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F37D3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details on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– whether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intermediated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and/or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centrally cleared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counterparty sector, counterparty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jurisdiction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cash currency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the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principal amount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</w:tbl>
    <w:p w14:paraId="63FD6D96" w14:textId="77777777" w:rsidR="002E1A71" w:rsidRPr="0057682F" w:rsidRDefault="002E1A71" w:rsidP="001C1211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t>Reverse repo stocks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="00816408">
        <w:rPr>
          <w:rFonts w:ascii="Arial" w:hAnsi="Arial" w:cs="Arial"/>
          <w:b/>
          <w:sz w:val="24"/>
          <w:szCs w:val="24"/>
        </w:rPr>
        <w:t>collateral</w:t>
      </w:r>
      <w:r>
        <w:rPr>
          <w:rFonts w:ascii="Arial" w:hAnsi="Arial" w:cs="Arial"/>
          <w:b/>
          <w:sz w:val="24"/>
          <w:szCs w:val="24"/>
        </w:rPr>
        <w:t xml:space="preserve"> characteristics</w:t>
      </w:r>
    </w:p>
    <w:p w14:paraId="0C61FC52" w14:textId="77777777" w:rsidR="002E1A71" w:rsidRDefault="002E1A71" w:rsidP="001C1211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</w:t>
      </w:r>
      <w:r>
        <w:rPr>
          <w:rFonts w:ascii="Times New Roman" w:hAnsi="Times New Roman"/>
          <w:bCs/>
          <w:sz w:val="24"/>
          <w:szCs w:val="24"/>
        </w:rPr>
        <w:t>4</w:t>
      </w:r>
      <w:r w:rsidRPr="0057682F">
        <w:rPr>
          <w:rFonts w:ascii="Times New Roman" w:hAnsi="Times New Roman"/>
          <w:bCs/>
          <w:sz w:val="24"/>
          <w:szCs w:val="24"/>
        </w:rPr>
        <w:t xml:space="preserve"> collects information on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repos</w:t>
      </w:r>
      <w:r w:rsidRPr="0057682F">
        <w:rPr>
          <w:rFonts w:ascii="Times New Roman" w:hAnsi="Times New Roman"/>
          <w:bCs/>
          <w:sz w:val="24"/>
          <w:szCs w:val="24"/>
        </w:rPr>
        <w:t xml:space="preserve"> outstanding as at the end of the </w:t>
      </w:r>
      <w:r w:rsidR="00393FB4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57682F">
        <w:rPr>
          <w:rFonts w:ascii="Times New Roman" w:hAnsi="Times New Roman"/>
          <w:bCs/>
          <w:sz w:val="24"/>
          <w:szCs w:val="24"/>
        </w:rPr>
        <w:t>.</w:t>
      </w:r>
      <w:r w:rsidRPr="00FE7514">
        <w:rPr>
          <w:rFonts w:ascii="Times New Roman" w:hAnsi="Times New Roman"/>
          <w:bCs/>
          <w:sz w:val="24"/>
          <w:szCs w:val="24"/>
        </w:rPr>
        <w:t xml:space="preserve"> </w:t>
      </w:r>
      <w:r w:rsidR="0084151E" w:rsidRPr="00FE7514">
        <w:rPr>
          <w:rFonts w:ascii="Times New Roman" w:hAnsi="Times New Roman"/>
          <w:bCs/>
          <w:sz w:val="24"/>
          <w:szCs w:val="24"/>
        </w:rPr>
        <w:t>Report</w:t>
      </w:r>
      <w:r w:rsidR="0084151E">
        <w:t xml:space="preserve"> </w:t>
      </w:r>
      <w:r w:rsidR="0084151E">
        <w:rPr>
          <w:rFonts w:ascii="Times New Roman" w:hAnsi="Times New Roman"/>
          <w:bCs/>
          <w:sz w:val="24"/>
          <w:szCs w:val="24"/>
        </w:rPr>
        <w:t>d</w:t>
      </w:r>
      <w:r w:rsidRPr="0057682F">
        <w:rPr>
          <w:rFonts w:ascii="Times New Roman" w:hAnsi="Times New Roman"/>
          <w:bCs/>
          <w:sz w:val="24"/>
          <w:szCs w:val="24"/>
        </w:rPr>
        <w:t xml:space="preserve">etail on the characteristics of each piece of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purchased under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</w:t>
      </w:r>
      <w:r w:rsidRPr="0057682F">
        <w:rPr>
          <w:rFonts w:ascii="Times New Roman" w:hAnsi="Times New Roman"/>
          <w:bCs/>
          <w:sz w:val="24"/>
          <w:szCs w:val="24"/>
        </w:rPr>
        <w:t xml:space="preserve"> against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repo’s</w:t>
      </w:r>
      <w:r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Pr="0057682F">
        <w:rPr>
          <w:rFonts w:ascii="Times New Roman" w:hAnsi="Times New Roman"/>
          <w:bCs/>
          <w:sz w:val="24"/>
          <w:szCs w:val="24"/>
        </w:rPr>
        <w:t xml:space="preserve">.  </w:t>
      </w:r>
    </w:p>
    <w:p w14:paraId="26198DB0" w14:textId="77777777" w:rsidR="002E1A71" w:rsidRPr="001C1211" w:rsidRDefault="002E1A71" w:rsidP="001C1211">
      <w:pPr>
        <w:spacing w:after="240"/>
        <w:jc w:val="both"/>
      </w:pPr>
      <w:r w:rsidRPr="0057682F">
        <w:rPr>
          <w:rFonts w:ascii="Times New Roman" w:hAnsi="Times New Roman"/>
          <w:bCs/>
          <w:sz w:val="24"/>
          <w:szCs w:val="24"/>
        </w:rPr>
        <w:t xml:space="preserve">For example, if two pieces of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have been purchased under a single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</w:t>
      </w:r>
      <w:r w:rsidRPr="0057682F">
        <w:rPr>
          <w:rFonts w:ascii="Times New Roman" w:hAnsi="Times New Roman"/>
          <w:bCs/>
          <w:sz w:val="24"/>
          <w:szCs w:val="24"/>
        </w:rPr>
        <w:t xml:space="preserve">, there </w:t>
      </w:r>
      <w:r w:rsidR="00D51DB9">
        <w:rPr>
          <w:rFonts w:ascii="Times New Roman" w:hAnsi="Times New Roman"/>
          <w:bCs/>
          <w:sz w:val="24"/>
          <w:szCs w:val="24"/>
        </w:rPr>
        <w:t>must</w:t>
      </w:r>
      <w:r w:rsidR="00D51DB9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be two entries against the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="00F37D3E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in </w:t>
      </w:r>
      <w:r w:rsidR="00816408">
        <w:rPr>
          <w:rFonts w:ascii="Times New Roman" w:hAnsi="Times New Roman"/>
          <w:bCs/>
          <w:sz w:val="24"/>
          <w:szCs w:val="24"/>
        </w:rPr>
        <w:t>item 4</w:t>
      </w:r>
      <w:r w:rsidRPr="0057682F">
        <w:rPr>
          <w:rFonts w:ascii="Times New Roman" w:hAnsi="Times New Roman"/>
          <w:bCs/>
          <w:sz w:val="24"/>
          <w:szCs w:val="24"/>
        </w:rPr>
        <w:t xml:space="preserve"> – one for each piece of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. If one piece of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is used under multiple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repos</w:t>
      </w:r>
      <w:r w:rsidRPr="0057682F">
        <w:rPr>
          <w:rFonts w:ascii="Times New Roman" w:hAnsi="Times New Roman"/>
          <w:bCs/>
          <w:sz w:val="24"/>
          <w:szCs w:val="24"/>
        </w:rPr>
        <w:t xml:space="preserve">, then the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D51DB9">
        <w:rPr>
          <w:rFonts w:ascii="Times New Roman" w:hAnsi="Times New Roman"/>
          <w:bCs/>
          <w:sz w:val="24"/>
          <w:szCs w:val="24"/>
        </w:rPr>
        <w:t>must</w:t>
      </w:r>
      <w:r w:rsidR="00D51DB9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be apportioned and reported separately for each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reverse repo</w:t>
      </w:r>
      <w:r w:rsidRPr="0057682F">
        <w:rPr>
          <w:rFonts w:ascii="Times New Roman" w:hAnsi="Times New Roman"/>
          <w:bCs/>
          <w:sz w:val="24"/>
          <w:szCs w:val="24"/>
        </w:rPr>
        <w:t xml:space="preserve">. </w:t>
      </w:r>
    </w:p>
    <w:p w14:paraId="3D5D5FBF" w14:textId="77777777" w:rsidR="002E1A71" w:rsidRPr="001C1211" w:rsidRDefault="00393FB4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</w:t>
      </w:r>
      <w:r w:rsidR="002E1A71">
        <w:rPr>
          <w:rFonts w:ascii="Times New Roman" w:hAnsi="Times New Roman"/>
          <w:bCs/>
          <w:sz w:val="24"/>
          <w:szCs w:val="24"/>
        </w:rPr>
        <w:t>item</w:t>
      </w:r>
      <w:r w:rsidR="002E1A71" w:rsidRPr="00773680">
        <w:rPr>
          <w:rFonts w:ascii="Times New Roman" w:hAnsi="Times New Roman"/>
          <w:bCs/>
          <w:sz w:val="24"/>
          <w:szCs w:val="24"/>
        </w:rPr>
        <w:t xml:space="preserve"> </w:t>
      </w:r>
      <w:r w:rsidR="002E1A71">
        <w:rPr>
          <w:rFonts w:ascii="Times New Roman" w:hAnsi="Times New Roman"/>
          <w:bCs/>
          <w:sz w:val="24"/>
          <w:szCs w:val="24"/>
        </w:rPr>
        <w:t>4</w:t>
      </w:r>
      <w:r w:rsidR="002E1A71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2E1A71">
        <w:rPr>
          <w:rFonts w:ascii="Times New Roman" w:hAnsi="Times New Roman"/>
          <w:bCs/>
          <w:sz w:val="24"/>
          <w:szCs w:val="24"/>
        </w:rPr>
        <w:t xml:space="preserve">with accounting type of </w:t>
      </w:r>
      <w:r w:rsidR="00BC5BAE">
        <w:rPr>
          <w:rFonts w:ascii="Times New Roman" w:hAnsi="Times New Roman"/>
          <w:bCs/>
          <w:sz w:val="24"/>
          <w:szCs w:val="24"/>
        </w:rPr>
        <w:t xml:space="preserve">debit </w:t>
      </w:r>
      <w:r w:rsidR="002E1A71">
        <w:rPr>
          <w:rFonts w:ascii="Times New Roman" w:hAnsi="Times New Roman"/>
          <w:bCs/>
          <w:sz w:val="24"/>
          <w:szCs w:val="24"/>
        </w:rPr>
        <w:t>(</w:t>
      </w:r>
      <w:r w:rsidR="00BC5BAE">
        <w:rPr>
          <w:rFonts w:ascii="Times New Roman" w:hAnsi="Times New Roman"/>
          <w:bCs/>
          <w:sz w:val="24"/>
          <w:szCs w:val="24"/>
        </w:rPr>
        <w:t>asset</w:t>
      </w:r>
      <w:r w:rsidR="001C1211">
        <w:rPr>
          <w:rFonts w:ascii="Times New Roman" w:hAnsi="Times New Roman"/>
          <w:bCs/>
          <w:sz w:val="24"/>
          <w:szCs w:val="24"/>
        </w:rPr>
        <w:t>)</w:t>
      </w:r>
      <w:r w:rsidR="00F97D3E">
        <w:rPr>
          <w:rFonts w:ascii="Times New Roman" w:hAnsi="Times New Roman"/>
          <w:bCs/>
          <w:sz w:val="24"/>
          <w:szCs w:val="24"/>
        </w:rPr>
        <w:t>, except for column 8</w:t>
      </w:r>
      <w:r w:rsidR="001C1211">
        <w:rPr>
          <w:rFonts w:ascii="Times New Roman" w:hAnsi="Times New Roman"/>
          <w:bCs/>
          <w:sz w:val="24"/>
          <w:szCs w:val="24"/>
        </w:rPr>
        <w:t xml:space="preserve">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226"/>
      </w:tblGrid>
      <w:tr w:rsidR="00A02083" w:rsidRPr="0057682F" w14:paraId="23976471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EEED0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C85E5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2F95DFC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7BC2"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7BC2">
              <w:rPr>
                <w:rFonts w:ascii="Times New Roman" w:hAnsi="Times New Roman"/>
                <w:sz w:val="24"/>
                <w:szCs w:val="24"/>
              </w:rPr>
              <w:t>alphanumeric value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A02083" w:rsidRPr="0057682F" w14:paraId="32AAF1EF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4F901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4673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managed by a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tri</w:t>
            </w:r>
            <w:r w:rsidR="008164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party agent</w:t>
            </w:r>
            <w:r w:rsidR="0081640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1F86E45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>column 2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as Y or N.</w:t>
            </w:r>
          </w:p>
        </w:tc>
      </w:tr>
      <w:tr w:rsidR="00A02083" w:rsidRPr="0057682F" w14:paraId="5BF49CA8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01F63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0755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available for re</w:t>
            </w:r>
            <w:r w:rsidR="00156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2D33712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>column 3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as Y or N.</w:t>
            </w:r>
          </w:p>
        </w:tc>
      </w:tr>
      <w:tr w:rsidR="00A02083" w:rsidRPr="0057682F" w14:paraId="4BEF1582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AC12E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1EDFB" w14:textId="77777777" w:rsidR="00A02083" w:rsidRPr="0057682F" w:rsidRDefault="00A02083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type.</w:t>
            </w:r>
          </w:p>
          <w:p w14:paraId="7553A214" w14:textId="77777777" w:rsidR="00A02083" w:rsidRPr="0057682F" w:rsidRDefault="00A02083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52A9E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measurement: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>column 4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text selected from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type list below.</w:t>
            </w:r>
          </w:p>
          <w:p w14:paraId="247DC8B0" w14:textId="77777777" w:rsidR="00EA541F" w:rsidRPr="0057682F" w:rsidRDefault="00EA541F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list options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0888BF50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AGS’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overnment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1201C75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AGS’ for </w:t>
            </w:r>
            <w:r w:rsidRP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overnment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7F0776A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SGS’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semi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F21FF37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SGS’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semi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648C0E4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‘NCD’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negotiable certificates of deposit 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01CB17D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ST 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commercial paper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and other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(other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7D1C6E6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‘Covered bond’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covered bonds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5C85221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LT 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covered bonds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1037709" w14:textId="77777777" w:rsidR="00EA541F" w:rsidRPr="0057682F" w:rsidRDefault="009D3405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Del="009D34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A541F">
              <w:rPr>
                <w:rFonts w:ascii="Times New Roman" w:hAnsi="Times New Roman"/>
                <w:bCs/>
                <w:sz w:val="24"/>
                <w:szCs w:val="24"/>
              </w:rPr>
              <w:t xml:space="preserve">‘ST RFC’ for </w:t>
            </w:r>
            <w:r w:rsidR="00EA541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="00EA541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EA541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EA541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EA541F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EA541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registered financial corporations</w:t>
            </w:r>
            <w:r w:rsidR="00EA541F"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CFA4CD7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RFC’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registered financial corporations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962B344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PNFC’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private non-financial corporations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A840568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PNFC’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private non-financial corporations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5D0281E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ABS’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D9FEFB9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ABS’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BBC6A77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other 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364D4467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4D45EFEB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supra’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 foreign agency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F11F5AC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supra’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 and foreign agency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F0A7F28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other non-resident’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10BCF9CD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non-resident in Australia’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3CC7DFE6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non-resident offshore’ for 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offshore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other than those reported above; </w:t>
            </w:r>
          </w:p>
          <w:p w14:paraId="5AE55DC2" w14:textId="77777777" w:rsidR="00EA541F" w:rsidRPr="0057682F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preference shares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); and</w:t>
            </w:r>
          </w:p>
          <w:p w14:paraId="2C4AC833" w14:textId="77777777" w:rsidR="00A02083" w:rsidRPr="001C1211" w:rsidRDefault="00EA541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any other assets not reported above.</w:t>
            </w:r>
          </w:p>
        </w:tc>
      </w:tr>
      <w:tr w:rsidR="00A02083" w:rsidRPr="0057682F" w14:paraId="4E65296A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8F2EC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C0148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currency.</w:t>
            </w:r>
          </w:p>
          <w:p w14:paraId="4939EDD0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three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-letter ISO 4217 currency code.</w:t>
            </w:r>
          </w:p>
        </w:tc>
      </w:tr>
      <w:tr w:rsidR="00A02083" w:rsidRPr="0057682F" w14:paraId="46D93D08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2B415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344AD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59E596C" w14:textId="77777777" w:rsidR="00254580" w:rsidRPr="0057682F" w:rsidRDefault="0025458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6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whole number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greater than or equal to zero to the nearest day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term asset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backed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752A9E">
              <w:rPr>
                <w:rFonts w:ascii="Times New Roman" w:hAnsi="Times New Roman"/>
                <w:bCs/>
                <w:i/>
                <w:sz w:val="24"/>
                <w:szCs w:val="24"/>
              </w:rPr>
              <w:t>,</w:t>
            </w:r>
            <w:r w:rsidRPr="00E87E7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data field </w:t>
            </w:r>
            <w:r w:rsidR="00D51DB9">
              <w:rPr>
                <w:rFonts w:ascii="Times New Roman" w:hAnsi="Times New Roman"/>
                <w:bCs/>
                <w:sz w:val="24"/>
                <w:szCs w:val="24"/>
              </w:rPr>
              <w:t xml:space="preserve">must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be reported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“-1”.</w:t>
            </w:r>
          </w:p>
        </w:tc>
      </w:tr>
      <w:tr w:rsidR="00A02083" w:rsidRPr="0057682F" w14:paraId="1570BF7C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7299C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40703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91DC08D" w14:textId="77777777" w:rsidR="00A02083" w:rsidRPr="0057682F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F5B1F">
              <w:rPr>
                <w:rFonts w:ascii="Times New Roman" w:hAnsi="Times New Roman"/>
                <w:bCs/>
                <w:sz w:val="24"/>
                <w:szCs w:val="24"/>
              </w:rPr>
              <w:t>column 7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per cent to two decimal places.</w:t>
            </w:r>
          </w:p>
        </w:tc>
      </w:tr>
      <w:tr w:rsidR="00A02083" w:rsidRPr="0057682F" w14:paraId="6DB21987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BEDB" w14:textId="77777777" w:rsidR="00A02083" w:rsidRPr="0057682F" w:rsidRDefault="00A02083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A3FD" w14:textId="77777777" w:rsidR="00A02083" w:rsidRDefault="00A02083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44BDEE1" w14:textId="77777777" w:rsidR="00F97D3E" w:rsidRPr="0057682F" w:rsidRDefault="00F97D3E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403F8">
              <w:rPr>
                <w:rFonts w:ascii="Times New Roman" w:hAnsi="Times New Roman"/>
                <w:b/>
                <w:bCs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accounting type credit (liability).</w:t>
            </w:r>
          </w:p>
        </w:tc>
      </w:tr>
    </w:tbl>
    <w:p w14:paraId="648A4E4C" w14:textId="77777777" w:rsidR="00A02083" w:rsidRPr="0057682F" w:rsidRDefault="00A02083" w:rsidP="001C1211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3502E7" w:rsidRPr="0057682F" w14:paraId="0C054974" w14:textId="77777777" w:rsidTr="00B536A7">
        <w:tc>
          <w:tcPr>
            <w:tcW w:w="1701" w:type="dxa"/>
            <w:shd w:val="clear" w:color="auto" w:fill="auto"/>
          </w:tcPr>
          <w:p w14:paraId="28EA95FF" w14:textId="77777777" w:rsidR="003502E7" w:rsidRPr="0057682F" w:rsidRDefault="003502E7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E87E72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14:paraId="4A89300D" w14:textId="77777777" w:rsidR="003502E7" w:rsidRPr="0057682F" w:rsidRDefault="00E87E7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reverse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transaction outstanding as at the end of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provide a </w:t>
            </w:r>
            <w:r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details on the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– 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managed by a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tri-party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agent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and/or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available for re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type,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currency,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the </w:t>
            </w:r>
            <w:r w:rsidRPr="009B1A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93FB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41DF9BBE" w14:textId="77777777" w:rsidR="003502E7" w:rsidRPr="0057682F" w:rsidRDefault="003502E7" w:rsidP="001C1211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t>Securities lending stocks</w:t>
      </w:r>
      <w:r w:rsidR="004817D5">
        <w:rPr>
          <w:rFonts w:ascii="Arial" w:hAnsi="Arial" w:cs="Arial"/>
          <w:b/>
          <w:sz w:val="24"/>
          <w:szCs w:val="24"/>
        </w:rPr>
        <w:t xml:space="preserve"> – securities loan characteristics</w:t>
      </w:r>
    </w:p>
    <w:p w14:paraId="3A668F22" w14:textId="77777777" w:rsidR="003502E7" w:rsidRPr="0057682F" w:rsidRDefault="003502E7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</w:t>
      </w:r>
      <w:r w:rsidR="006C4147">
        <w:rPr>
          <w:rFonts w:ascii="Times New Roman" w:hAnsi="Times New Roman"/>
          <w:bCs/>
          <w:sz w:val="24"/>
          <w:szCs w:val="24"/>
        </w:rPr>
        <w:t>5</w:t>
      </w:r>
      <w:r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6F2982" w:rsidRPr="0057682F">
        <w:rPr>
          <w:rFonts w:ascii="Times New Roman" w:hAnsi="Times New Roman"/>
          <w:bCs/>
          <w:sz w:val="24"/>
          <w:szCs w:val="24"/>
        </w:rPr>
        <w:t>collects information</w:t>
      </w:r>
      <w:r w:rsidRPr="0057682F">
        <w:rPr>
          <w:rFonts w:ascii="Times New Roman" w:hAnsi="Times New Roman"/>
          <w:bCs/>
          <w:sz w:val="24"/>
          <w:szCs w:val="24"/>
        </w:rPr>
        <w:t xml:space="preserve"> on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</w:t>
      </w:r>
      <w:r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lending</w:t>
      </w:r>
      <w:r w:rsidRPr="0057682F">
        <w:rPr>
          <w:rFonts w:ascii="Times New Roman" w:hAnsi="Times New Roman"/>
          <w:bCs/>
          <w:sz w:val="24"/>
          <w:szCs w:val="24"/>
        </w:rPr>
        <w:t xml:space="preserve"> outstanding</w:t>
      </w:r>
      <w:r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393FB4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57682F">
        <w:rPr>
          <w:rFonts w:ascii="Times New Roman" w:hAnsi="Times New Roman"/>
          <w:bCs/>
          <w:sz w:val="24"/>
          <w:szCs w:val="24"/>
        </w:rPr>
        <w:t>.</w:t>
      </w:r>
      <w:r w:rsidR="00393FB4">
        <w:rPr>
          <w:rFonts w:ascii="Times New Roman" w:hAnsi="Times New Roman"/>
          <w:bCs/>
          <w:sz w:val="24"/>
          <w:szCs w:val="24"/>
        </w:rPr>
        <w:t xml:space="preserve"> </w:t>
      </w:r>
      <w:r w:rsidR="0084151E">
        <w:rPr>
          <w:rFonts w:ascii="Times New Roman" w:hAnsi="Times New Roman"/>
          <w:bCs/>
          <w:sz w:val="24"/>
          <w:szCs w:val="24"/>
        </w:rPr>
        <w:t>Report d</w:t>
      </w:r>
      <w:r w:rsidRPr="0057682F">
        <w:rPr>
          <w:rFonts w:ascii="Times New Roman" w:hAnsi="Times New Roman"/>
          <w:bCs/>
          <w:sz w:val="24"/>
          <w:szCs w:val="24"/>
        </w:rPr>
        <w:t xml:space="preserve">etail on the characteristics of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against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Pr="0057682F">
        <w:rPr>
          <w:rFonts w:ascii="Times New Roman" w:hAnsi="Times New Roman"/>
          <w:bCs/>
          <w:sz w:val="24"/>
          <w:szCs w:val="24"/>
        </w:rPr>
        <w:t xml:space="preserve">.  </w:t>
      </w:r>
      <w:r w:rsidR="0084151E">
        <w:rPr>
          <w:rFonts w:ascii="Times New Roman" w:hAnsi="Times New Roman"/>
          <w:bCs/>
          <w:sz w:val="24"/>
          <w:szCs w:val="24"/>
        </w:rPr>
        <w:t>Report e</w:t>
      </w:r>
      <w:r w:rsidRPr="0057682F">
        <w:rPr>
          <w:rFonts w:ascii="Times New Roman" w:hAnsi="Times New Roman"/>
          <w:bCs/>
          <w:sz w:val="24"/>
          <w:szCs w:val="24"/>
        </w:rPr>
        <w:t xml:space="preserve">ach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only once in </w:t>
      </w:r>
      <w:r w:rsidR="006C4147">
        <w:rPr>
          <w:rFonts w:ascii="Times New Roman" w:hAnsi="Times New Roman"/>
          <w:bCs/>
          <w:sz w:val="24"/>
          <w:szCs w:val="24"/>
        </w:rPr>
        <w:t>item 5</w:t>
      </w:r>
      <w:r w:rsidR="001C1211">
        <w:rPr>
          <w:rFonts w:ascii="Times New Roman" w:hAnsi="Times New Roman"/>
          <w:bCs/>
          <w:sz w:val="24"/>
          <w:szCs w:val="24"/>
        </w:rPr>
        <w:t xml:space="preserve">.  </w:t>
      </w:r>
    </w:p>
    <w:p w14:paraId="0B8DCD4B" w14:textId="77777777" w:rsidR="003502E7" w:rsidRPr="0057682F" w:rsidRDefault="00254580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</w:t>
      </w:r>
      <w:r w:rsidR="00773680">
        <w:rPr>
          <w:rFonts w:ascii="Times New Roman" w:hAnsi="Times New Roman"/>
          <w:bCs/>
          <w:sz w:val="24"/>
          <w:szCs w:val="24"/>
        </w:rPr>
        <w:t xml:space="preserve">item </w:t>
      </w:r>
      <w:r w:rsidR="006C4147">
        <w:rPr>
          <w:rFonts w:ascii="Times New Roman" w:hAnsi="Times New Roman"/>
          <w:bCs/>
          <w:sz w:val="24"/>
          <w:szCs w:val="24"/>
        </w:rPr>
        <w:t>5</w:t>
      </w:r>
      <w:r w:rsidR="00243B27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243B27">
        <w:rPr>
          <w:rFonts w:ascii="Times New Roman" w:hAnsi="Times New Roman"/>
          <w:bCs/>
          <w:sz w:val="24"/>
          <w:szCs w:val="24"/>
        </w:rPr>
        <w:t>with accou</w:t>
      </w:r>
      <w:r w:rsidR="001C1211">
        <w:rPr>
          <w:rFonts w:ascii="Times New Roman" w:hAnsi="Times New Roman"/>
          <w:bCs/>
          <w:sz w:val="24"/>
          <w:szCs w:val="24"/>
        </w:rPr>
        <w:t xml:space="preserve">nting type of debit (assets).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226"/>
      </w:tblGrid>
      <w:tr w:rsidR="003746E8" w:rsidRPr="0057682F" w14:paraId="3A96C3FE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63BA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3BA3A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024C0CE1" w14:textId="77777777" w:rsidR="009075DB" w:rsidRPr="001C1211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1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a</w:t>
            </w:r>
            <w:r w:rsidR="00167BC2">
              <w:rPr>
                <w:rFonts w:ascii="Times New Roman" w:hAnsi="Times New Roman"/>
                <w:sz w:val="24"/>
                <w:szCs w:val="24"/>
              </w:rPr>
              <w:t>n</w:t>
            </w:r>
            <w:r w:rsidR="00243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7BC2">
              <w:rPr>
                <w:rFonts w:ascii="Times New Roman" w:hAnsi="Times New Roman"/>
                <w:sz w:val="24"/>
                <w:szCs w:val="24"/>
              </w:rPr>
              <w:t>alphanumeric value</w:t>
            </w:r>
            <w:r w:rsidR="00243B27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3746E8" w:rsidRPr="0057682F" w14:paraId="6B60E32A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9C037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DFC3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 w:rsidRPr="00F33264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exclusive contract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2B81742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2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3746E8" w:rsidRPr="0057682F" w14:paraId="19159253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7B832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24357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 w:rsidRPr="00752A9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intermediated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4BE06BE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3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3746E8" w:rsidRPr="0057682F" w14:paraId="058159C7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B4035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B2B16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 w:rsidRPr="00752A9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centrally cleared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7B0D251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4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3746E8" w:rsidRPr="0057682F" w14:paraId="671C9DDD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DCD6E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893582"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EE041" w14:textId="77777777" w:rsidR="003746E8" w:rsidRPr="001C1211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1D1DF7" w:rsidRPr="00752A9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counterparty sector.</w:t>
            </w:r>
          </w:p>
          <w:p w14:paraId="0D0E2204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5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text selected from the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counterparty sector list below.</w:t>
            </w:r>
          </w:p>
          <w:p w14:paraId="723BA56D" w14:textId="77777777" w:rsidR="002A3D0B" w:rsidRPr="0057682F" w:rsidRDefault="002A3D0B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The counterparty sector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list option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s are:</w:t>
            </w:r>
          </w:p>
          <w:p w14:paraId="75464CB7" w14:textId="77777777" w:rsidR="002A3D0B" w:rsidRPr="007C3849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‘RBA’ for </w:t>
            </w:r>
            <w:r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Pr="007C384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4FA0E14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B00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7FAEA03" w14:textId="77777777" w:rsidR="002A3D0B" w:rsidRPr="007C3849" w:rsidRDefault="009D3405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Del="009D34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A3D0B">
              <w:rPr>
                <w:rFonts w:ascii="Times New Roman" w:hAnsi="Times New Roman"/>
                <w:bCs/>
                <w:sz w:val="24"/>
                <w:szCs w:val="24"/>
              </w:rPr>
              <w:t xml:space="preserve">‘RFC’ for </w:t>
            </w:r>
            <w:r w:rsidR="002A3D0B"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registered financial corporations</w:t>
            </w:r>
            <w:r w:rsidR="002A3D0B"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FF03946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‘CBA’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borrowing authorities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DD21783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‘CCP’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clearing houses and c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counterparties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FDCB157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‘Auxiliary’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auxiliaries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central counterparties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08C2BA5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‘Insurance’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nsurance corporations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C735F5D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‘Superannuation’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uperannuation funds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11E4789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‘MMIF’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m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oney-market investment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1AAF098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‘ETF’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exchange-traded funds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5DCB5F0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NMMIF’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market financial investment funds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exchange-traded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F3C7870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FI’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5DE52D60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‘REIT’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Pr="00ED2DDA">
              <w:rPr>
                <w:rFonts w:ascii="Times New Roman" w:hAnsi="Times New Roman"/>
                <w:bCs/>
                <w:i/>
                <w:sz w:val="24"/>
                <w:szCs w:val="24"/>
              </w:rPr>
              <w:t>;</w:t>
            </w:r>
          </w:p>
          <w:p w14:paraId="3C0AA560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PNFIF’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investment funds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F77241F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E27B11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PNFC’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o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private non-financial corporations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8B1A7B5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‘Government’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 general government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27B9AB3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resident’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0AEABDF7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‘Non-resident bank’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A8666CC" w14:textId="77777777" w:rsidR="002A3D0B" w:rsidRPr="0057682F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‘Non-resident superannuation’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4122978C" w14:textId="77777777" w:rsidR="003746E8" w:rsidRPr="001C1211" w:rsidRDefault="002A3D0B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non-resident’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3746E8" w:rsidRPr="0057682F" w14:paraId="47C88B03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1167A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Column </w:t>
            </w:r>
            <w:r w:rsidR="00893582"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83571" w14:textId="77777777" w:rsidR="003746E8" w:rsidRPr="001C1211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1D1DF7" w:rsidRPr="00752A9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counterparty </w:t>
            </w:r>
            <w:r w:rsidRPr="002545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jurisdiction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696F1D6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6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tw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o-letter ISO 3166 country code.</w:t>
            </w:r>
          </w:p>
        </w:tc>
      </w:tr>
      <w:tr w:rsidR="003746E8" w:rsidRPr="0057682F" w14:paraId="173487FD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9DDFC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893582"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5FBF8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maturity 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5701077" w14:textId="77777777" w:rsidR="003746E8" w:rsidRPr="0057682F" w:rsidRDefault="0025458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F71EFE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C7279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as a whole number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greater than or equal to zero to the nearest day for a </w:t>
            </w:r>
            <w:r w:rsidR="00F71EFE" w:rsidRPr="00752A9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F71EF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 defined term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as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“-1” for an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undefined (open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71EFE" w:rsidRPr="00752A9E">
              <w:rPr>
                <w:rFonts w:ascii="Times New Roman" w:hAnsi="Times New Roman"/>
                <w:bCs/>
                <w:sz w:val="24"/>
                <w:szCs w:val="24"/>
              </w:rPr>
              <w:t xml:space="preserve">securities </w:t>
            </w:r>
            <w:r w:rsidR="00F71EF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3746E8" w:rsidRPr="0057682F" w14:paraId="5772478B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1B7D2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893582"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5D4FF" w14:textId="77777777" w:rsidR="003746E8" w:rsidRPr="0057682F" w:rsidRDefault="003746E8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 xml:space="preserve">security type 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the 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9C90F14" w14:textId="77777777" w:rsidR="00893582" w:rsidRPr="001C1211" w:rsidRDefault="00893582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8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text selected from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security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type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list below.</w:t>
            </w:r>
          </w:p>
          <w:p w14:paraId="6154674D" w14:textId="77777777" w:rsidR="002A3D0B" w:rsidRPr="0057682F" w:rsidRDefault="002A3D0B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list options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7E0BEA88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‘AGS’ for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S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A316363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‘SGS’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3BE89BB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‘Supra’ for </w:t>
            </w:r>
            <w:r w:rsidR="006A3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pra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</w:t>
            </w:r>
            <w:r w:rsidR="00F71EF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 foreign agency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FB6B0AF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‘FI debt’ for </w:t>
            </w:r>
            <w:r w:rsidR="00F71EF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financial institution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E54FC9" w:rsidRPr="00752A9E">
              <w:rPr>
                <w:rFonts w:ascii="Times New Roman" w:hAnsi="Times New Roman"/>
                <w:bCs/>
                <w:sz w:val="24"/>
                <w:szCs w:val="24"/>
              </w:rPr>
              <w:t xml:space="preserve"> other than</w:t>
            </w:r>
            <w:r w:rsidR="00E54FC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EA51D0B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‘PNFC debt’ for </w:t>
            </w:r>
            <w:r w:rsidR="00F71EF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non-financial corporations</w:t>
            </w:r>
            <w:r w:rsidR="00F71EF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71EFE" w:rsidRPr="00752A9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F71EF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F57DF07" w14:textId="77777777" w:rsidR="00893582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‘ABS’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sset-backed securities</w:t>
            </w:r>
            <w:r w:rsidR="00DB715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DB715E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DB715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7252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913D394" w14:textId="77777777" w:rsidR="00690C6E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resident debt’ for </w:t>
            </w:r>
            <w:r w:rsidR="00F71EFE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690C6E">
              <w:rPr>
                <w:rFonts w:ascii="Times New Roman" w:hAnsi="Times New Roman"/>
                <w:bCs/>
                <w:sz w:val="24"/>
                <w:szCs w:val="24"/>
              </w:rPr>
              <w:t>ny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690C6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6A3779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6A3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690C6E">
              <w:rPr>
                <w:rFonts w:ascii="Times New Roman" w:hAnsi="Times New Roman"/>
                <w:bCs/>
                <w:sz w:val="24"/>
                <w:szCs w:val="24"/>
              </w:rPr>
              <w:t>other than those reported above.</w:t>
            </w:r>
          </w:p>
          <w:p w14:paraId="78A8ABE7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equity’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79D7C6A2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‘Insurance equity’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insurance </w:t>
            </w:r>
            <w:r w:rsidR="00E54FC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corporations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5EC2FA8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‘MMIF equity’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money-market investment funds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30ED3525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‘NMMFIF equity’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market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investment funds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71CA29D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FI equity’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any other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4097102A" w14:textId="77777777" w:rsidR="00893582" w:rsidRPr="0057682F" w:rsidRDefault="002A3D0B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‘PNFIF equity’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="00F71EFE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non-financial investment funds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7E53FEC2" w14:textId="77777777" w:rsidR="00893582" w:rsidRPr="0057682F" w:rsidRDefault="00E54FC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E27B11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PNFC equity’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="006A377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</w:t>
            </w:r>
            <w:r w:rsidR="00F71EFE"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non-financial corporations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77616111" w14:textId="77777777" w:rsidR="00893582" w:rsidRPr="0057682F" w:rsidRDefault="00E54FC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resident equity’ for </w:t>
            </w:r>
            <w:r w:rsidR="00F71EFE" w:rsidRPr="0057682F">
              <w:rPr>
                <w:rFonts w:ascii="Times New Roman" w:hAnsi="Times New Roman"/>
                <w:bCs/>
                <w:sz w:val="24"/>
                <w:szCs w:val="24"/>
              </w:rPr>
              <w:t>an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y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those reported above; </w:t>
            </w:r>
          </w:p>
          <w:p w14:paraId="6DD5CE79" w14:textId="77777777" w:rsidR="00893582" w:rsidRPr="0057682F" w:rsidRDefault="00E54FC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‘Non-resident equity’ for </w:t>
            </w:r>
            <w:r w:rsidR="00F71EF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="0089358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3E5ED731" w14:textId="77777777" w:rsidR="003746E8" w:rsidRPr="001C1211" w:rsidRDefault="00E54FC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‘Other’ for </w:t>
            </w:r>
            <w:r w:rsidR="00F71EFE"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>ny assets other than those reported above.</w:t>
            </w:r>
          </w:p>
        </w:tc>
      </w:tr>
      <w:tr w:rsidR="003746E8" w:rsidRPr="0057682F" w14:paraId="0541A780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F8A0B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Column </w:t>
            </w:r>
            <w:r w:rsidR="00893582"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FAD12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currency of the 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F71EF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22F8D04" w14:textId="77777777" w:rsidR="003746E8" w:rsidRPr="0057682F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9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three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-letter ISO 4217 currency code.</w:t>
            </w:r>
          </w:p>
        </w:tc>
      </w:tr>
      <w:tr w:rsidR="003746E8" w:rsidRPr="0057682F" w14:paraId="71CD2416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39332" w14:textId="77777777" w:rsidR="003746E8" w:rsidRPr="0057682F" w:rsidRDefault="003746E8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893582"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2B9C2" w14:textId="77777777" w:rsidR="00F37DB9" w:rsidRPr="001C1211" w:rsidRDefault="003746E8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893582" w:rsidRPr="002545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="00893582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893582" w:rsidRPr="00752A9E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F71EF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93582" w:rsidRPr="0057682F" w14:paraId="5F59A35F" w14:textId="77777777" w:rsidTr="003746E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E4D50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8D081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lending fee/premium</w:t>
            </w:r>
            <w:r w:rsidRPr="00F71EFE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rebate rate</w:t>
            </w:r>
            <w:r w:rsidRPr="00F71EF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D03A18F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11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per cent to two decimal places.</w:t>
            </w:r>
          </w:p>
        </w:tc>
      </w:tr>
    </w:tbl>
    <w:p w14:paraId="0CDD5BBB" w14:textId="77777777" w:rsidR="003746E8" w:rsidRDefault="003746E8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6C4147" w:rsidRPr="0057682F" w14:paraId="7394438D" w14:textId="77777777" w:rsidTr="003B45F2">
        <w:tc>
          <w:tcPr>
            <w:tcW w:w="1701" w:type="dxa"/>
            <w:shd w:val="clear" w:color="auto" w:fill="auto"/>
          </w:tcPr>
          <w:p w14:paraId="2314D287" w14:textId="77777777" w:rsidR="006C4147" w:rsidRPr="0057682F" w:rsidRDefault="006C4147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71" w:type="dxa"/>
            <w:shd w:val="clear" w:color="auto" w:fill="auto"/>
          </w:tcPr>
          <w:p w14:paraId="70DD445B" w14:textId="77777777" w:rsidR="006C4147" w:rsidRPr="0057682F" w:rsidRDefault="006C4147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transaction outstanding as at the end of the </w:t>
            </w:r>
            <w:r w:rsidR="002545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provide a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F37D3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details on the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 xml:space="preserve">securities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– whether the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exclusive contract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intermediated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and/or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centrally cleared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counterparty sector, counterparty </w:t>
            </w:r>
            <w:r w:rsidRPr="002545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jurisdiction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 xml:space="preserve">security type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the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currency and </w:t>
            </w:r>
            <w:r w:rsidRPr="002545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the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lending fee/premium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rebate rate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9F07907" w14:textId="77777777" w:rsidR="006C4147" w:rsidRPr="0057682F" w:rsidRDefault="006C4147" w:rsidP="001C1211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t>Securities lending stocks</w:t>
      </w:r>
      <w:r w:rsidR="00BE3BA5">
        <w:rPr>
          <w:rFonts w:ascii="Arial" w:hAnsi="Arial" w:cs="Arial"/>
          <w:b/>
          <w:sz w:val="24"/>
          <w:szCs w:val="24"/>
        </w:rPr>
        <w:t xml:space="preserve"> – collateral characteristics</w:t>
      </w:r>
    </w:p>
    <w:p w14:paraId="395FBE50" w14:textId="77777777" w:rsidR="006C4147" w:rsidRDefault="006C4147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</w:t>
      </w:r>
      <w:r>
        <w:rPr>
          <w:rFonts w:ascii="Times New Roman" w:hAnsi="Times New Roman"/>
          <w:bCs/>
          <w:sz w:val="24"/>
          <w:szCs w:val="24"/>
        </w:rPr>
        <w:t>6</w:t>
      </w:r>
      <w:r w:rsidRPr="0057682F">
        <w:rPr>
          <w:rFonts w:ascii="Times New Roman" w:hAnsi="Times New Roman"/>
          <w:bCs/>
          <w:sz w:val="24"/>
          <w:szCs w:val="24"/>
        </w:rPr>
        <w:t xml:space="preserve"> collects information on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</w:t>
      </w:r>
      <w:r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lending</w:t>
      </w:r>
      <w:r w:rsidRPr="0057682F">
        <w:rPr>
          <w:rFonts w:ascii="Times New Roman" w:hAnsi="Times New Roman"/>
          <w:bCs/>
          <w:sz w:val="24"/>
          <w:szCs w:val="24"/>
        </w:rPr>
        <w:t xml:space="preserve"> outstanding</w:t>
      </w:r>
      <w:r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254580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57682F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84151E">
        <w:rPr>
          <w:rFonts w:ascii="Times New Roman" w:hAnsi="Times New Roman"/>
          <w:bCs/>
          <w:sz w:val="24"/>
          <w:szCs w:val="24"/>
        </w:rPr>
        <w:t>Report d</w:t>
      </w:r>
      <w:r w:rsidRPr="0057682F">
        <w:rPr>
          <w:rFonts w:ascii="Times New Roman" w:hAnsi="Times New Roman"/>
          <w:bCs/>
          <w:sz w:val="24"/>
          <w:szCs w:val="24"/>
        </w:rPr>
        <w:t xml:space="preserve">etail on the characteristics of each piece of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held against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in </w:t>
      </w:r>
      <w:r w:rsidR="00752A9E">
        <w:rPr>
          <w:rFonts w:ascii="Times New Roman" w:hAnsi="Times New Roman"/>
          <w:bCs/>
          <w:sz w:val="24"/>
          <w:szCs w:val="24"/>
        </w:rPr>
        <w:t>item 6</w:t>
      </w:r>
      <w:r w:rsidRPr="0057682F">
        <w:rPr>
          <w:rFonts w:ascii="Times New Roman" w:hAnsi="Times New Roman"/>
          <w:bCs/>
          <w:sz w:val="24"/>
          <w:szCs w:val="24"/>
        </w:rPr>
        <w:t xml:space="preserve"> against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transaction’s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Pr="0057682F">
        <w:rPr>
          <w:rFonts w:ascii="Times New Roman" w:hAnsi="Times New Roman"/>
          <w:bCs/>
          <w:sz w:val="24"/>
          <w:szCs w:val="24"/>
        </w:rPr>
        <w:t xml:space="preserve">.  </w:t>
      </w:r>
    </w:p>
    <w:p w14:paraId="2914C274" w14:textId="77777777" w:rsidR="006C4147" w:rsidRPr="0057682F" w:rsidRDefault="006C4147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lastRenderedPageBreak/>
        <w:t xml:space="preserve">For example, if a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involves two pieces of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, there </w:t>
      </w:r>
      <w:r w:rsidR="00F311ED">
        <w:rPr>
          <w:rFonts w:ascii="Times New Roman" w:hAnsi="Times New Roman"/>
          <w:bCs/>
          <w:sz w:val="24"/>
          <w:szCs w:val="24"/>
        </w:rPr>
        <w:t>must</w:t>
      </w:r>
      <w:r w:rsidRPr="0057682F">
        <w:rPr>
          <w:rFonts w:ascii="Times New Roman" w:hAnsi="Times New Roman"/>
          <w:bCs/>
          <w:sz w:val="24"/>
          <w:szCs w:val="24"/>
        </w:rPr>
        <w:t xml:space="preserve"> be two entries against the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="00F37D3E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752A9E">
        <w:rPr>
          <w:rFonts w:ascii="Times New Roman" w:hAnsi="Times New Roman"/>
          <w:bCs/>
          <w:sz w:val="24"/>
          <w:szCs w:val="24"/>
        </w:rPr>
        <w:t xml:space="preserve">in </w:t>
      </w:r>
      <w:r w:rsidR="00F71EFE">
        <w:rPr>
          <w:rFonts w:ascii="Times New Roman" w:hAnsi="Times New Roman"/>
          <w:bCs/>
          <w:sz w:val="24"/>
          <w:szCs w:val="24"/>
        </w:rPr>
        <w:t>item 6</w:t>
      </w:r>
      <w:r w:rsidRPr="0057682F">
        <w:rPr>
          <w:rFonts w:ascii="Times New Roman" w:hAnsi="Times New Roman"/>
          <w:bCs/>
          <w:sz w:val="24"/>
          <w:szCs w:val="24"/>
        </w:rPr>
        <w:t xml:space="preserve"> – one for each piece of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.  If one piece of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is used under multiple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transactions, then </w:t>
      </w:r>
      <w:r w:rsidR="0084151E">
        <w:rPr>
          <w:rFonts w:ascii="Times New Roman" w:hAnsi="Times New Roman"/>
          <w:bCs/>
          <w:sz w:val="24"/>
          <w:szCs w:val="24"/>
        </w:rPr>
        <w:t xml:space="preserve">apportion and report </w:t>
      </w:r>
      <w:r w:rsidRPr="0057682F">
        <w:rPr>
          <w:rFonts w:ascii="Times New Roman" w:hAnsi="Times New Roman"/>
          <w:bCs/>
          <w:sz w:val="24"/>
          <w:szCs w:val="24"/>
        </w:rPr>
        <w:t xml:space="preserve">the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separately for each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="001C1211">
        <w:rPr>
          <w:rFonts w:ascii="Times New Roman" w:hAnsi="Times New Roman"/>
          <w:bCs/>
          <w:sz w:val="24"/>
          <w:szCs w:val="24"/>
        </w:rPr>
        <w:t xml:space="preserve">transaction. </w:t>
      </w:r>
    </w:p>
    <w:p w14:paraId="1C74A93F" w14:textId="77777777" w:rsidR="006C4147" w:rsidRPr="0057682F" w:rsidRDefault="00254580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</w:t>
      </w:r>
      <w:r w:rsidR="006C4147">
        <w:rPr>
          <w:rFonts w:ascii="Times New Roman" w:hAnsi="Times New Roman"/>
          <w:bCs/>
          <w:sz w:val="24"/>
          <w:szCs w:val="24"/>
        </w:rPr>
        <w:t>item 6</w:t>
      </w:r>
      <w:r w:rsidR="006C4147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6C4147">
        <w:rPr>
          <w:rFonts w:ascii="Times New Roman" w:hAnsi="Times New Roman"/>
          <w:bCs/>
          <w:sz w:val="24"/>
          <w:szCs w:val="24"/>
        </w:rPr>
        <w:t>with accou</w:t>
      </w:r>
      <w:r w:rsidR="001C1211">
        <w:rPr>
          <w:rFonts w:ascii="Times New Roman" w:hAnsi="Times New Roman"/>
          <w:bCs/>
          <w:sz w:val="24"/>
          <w:szCs w:val="24"/>
        </w:rPr>
        <w:t xml:space="preserve">nting type of debit (assets).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226"/>
      </w:tblGrid>
      <w:tr w:rsidR="00893582" w:rsidRPr="0057682F" w14:paraId="2EE5D8E3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D85D7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46C89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3D49F09" w14:textId="77777777" w:rsidR="00F71EFE" w:rsidRPr="001C1211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1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a</w:t>
            </w:r>
            <w:r w:rsidR="00167BC2">
              <w:rPr>
                <w:rFonts w:ascii="Times New Roman" w:hAnsi="Times New Roman"/>
                <w:sz w:val="24"/>
                <w:szCs w:val="24"/>
              </w:rPr>
              <w:t>n</w:t>
            </w:r>
            <w:r w:rsidR="00243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7BC2">
              <w:rPr>
                <w:rFonts w:ascii="Times New Roman" w:hAnsi="Times New Roman"/>
                <w:sz w:val="24"/>
                <w:szCs w:val="24"/>
              </w:rPr>
              <w:t>alphanumeric value</w:t>
            </w:r>
            <w:r w:rsidR="00243B27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893582" w:rsidRPr="0057682F" w14:paraId="488F65A6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E5448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42381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managed by a </w:t>
            </w:r>
            <w:r w:rsidR="008164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tri-party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agent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BC2BB12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2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893582" w:rsidRPr="0057682F" w14:paraId="4A8816E1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B6F6A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E14BE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="00F92EBD" w:rsidRPr="00156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avail</w:t>
            </w:r>
            <w:r w:rsidR="00156611" w:rsidRPr="00156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F92EBD" w:rsidRPr="00156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ble</w:t>
            </w:r>
            <w:r w:rsidR="00F92EBD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for re</w:t>
            </w:r>
            <w:r w:rsidR="00F92E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9DE91B1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3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893582" w:rsidRPr="0057682F" w14:paraId="5025DFCA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29EF0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37ED" w14:textId="77777777" w:rsidR="00893582" w:rsidRPr="0057682F" w:rsidRDefault="00893582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F71EF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68657AA" w14:textId="77777777" w:rsidR="00893582" w:rsidRPr="0057682F" w:rsidRDefault="00893582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sz w:val="24"/>
                <w:szCs w:val="24"/>
              </w:rPr>
              <w:t>column 4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text selected from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collateral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type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list below.</w:t>
            </w:r>
          </w:p>
          <w:p w14:paraId="2ADDE30F" w14:textId="77777777" w:rsidR="00957227" w:rsidRPr="0057682F" w:rsidRDefault="00957227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list options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1D5C892C" w14:textId="77777777" w:rsidR="00957227" w:rsidRPr="00B70847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‘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Cash’ for cash;</w:t>
            </w:r>
          </w:p>
          <w:p w14:paraId="020724D8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AGS’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overnment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71D2D5C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AGS’ for </w:t>
            </w:r>
            <w:r w:rsidRP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overnment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56219C8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SGS’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semi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F840C0F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SGS’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semi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7CF85B4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‘NCD’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negotiable certificates of deposit 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F48ED62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ST 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commercial paper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and other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(other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BC79BC5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‘Covered bond’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covered bonds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3AFC63B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LT 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covered bonds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954B466" w14:textId="77777777" w:rsidR="00957227" w:rsidRPr="0057682F" w:rsidRDefault="009D3405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Del="009D34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57227">
              <w:rPr>
                <w:rFonts w:ascii="Times New Roman" w:hAnsi="Times New Roman"/>
                <w:bCs/>
                <w:sz w:val="24"/>
                <w:szCs w:val="24"/>
              </w:rPr>
              <w:t xml:space="preserve">‘ST RFC’ for </w:t>
            </w:r>
            <w:r w:rsidR="0095722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="0095722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95722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95722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957227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5722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registered financial corporations</w:t>
            </w:r>
            <w:r w:rsidR="00957227"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199ADA1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RFC’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registered financial corporations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FA6EE01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PNFC’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private non-financial corporations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2056139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PNFC’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private non-financial corporations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36F9EC7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ABS’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C2AEE51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ABS’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60571D7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other 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29ED2BD5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0AB76558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‘ST supra’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 foreign agency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8B7A814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supra’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 and foreign agency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8B7C933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other non-resident’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3DAEA3BC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non-resident in Australia’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6FCC4706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non-resident offshore’ for 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offshore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other than those reported above; </w:t>
            </w:r>
          </w:p>
          <w:p w14:paraId="0ACDA852" w14:textId="77777777" w:rsidR="00957227" w:rsidRPr="0057682F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preference shares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); and</w:t>
            </w:r>
          </w:p>
          <w:p w14:paraId="0EBEFE13" w14:textId="77777777" w:rsidR="00893582" w:rsidRPr="001C1211" w:rsidRDefault="0095722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any other assets not reported above.</w:t>
            </w:r>
          </w:p>
        </w:tc>
      </w:tr>
      <w:tr w:rsidR="00893582" w:rsidRPr="0057682F" w14:paraId="7DF0ADF0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72DC2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36277" w14:textId="77777777" w:rsidR="00893582" w:rsidRPr="001C1211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collateral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currency.</w:t>
            </w:r>
          </w:p>
          <w:p w14:paraId="339533CA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three-letter ISO 4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217 currency code.</w:t>
            </w:r>
          </w:p>
        </w:tc>
      </w:tr>
      <w:tr w:rsidR="00893582" w:rsidRPr="0057682F" w14:paraId="194A0322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DBD10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ABF70" w14:textId="77777777" w:rsidR="00893582" w:rsidRPr="001C1211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E6F2778" w14:textId="77777777" w:rsidR="00893582" w:rsidRPr="0057682F" w:rsidRDefault="0025458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6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whole number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greater than or equal to zero to the nearest day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term asset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backed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65431C">
              <w:rPr>
                <w:rFonts w:ascii="Times New Roman" w:hAnsi="Times New Roman"/>
                <w:bCs/>
                <w:i/>
                <w:sz w:val="24"/>
                <w:szCs w:val="24"/>
              </w:rPr>
              <w:t>,</w:t>
            </w:r>
            <w:r w:rsidRPr="009524C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data field </w:t>
            </w:r>
            <w:r w:rsidR="00F311ED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be reported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“-1”.</w:t>
            </w:r>
          </w:p>
        </w:tc>
      </w:tr>
      <w:tr w:rsidR="00893582" w:rsidRPr="0057682F" w14:paraId="27E99B9B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EF57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8BB17" w14:textId="77777777" w:rsidR="00893582" w:rsidRPr="0057682F" w:rsidRDefault="008935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5D25E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B2E3D12" w14:textId="77777777" w:rsidR="00893582" w:rsidRPr="0057682F" w:rsidRDefault="00BF006E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7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per cent to two decimal places.</w:t>
            </w:r>
          </w:p>
        </w:tc>
      </w:tr>
      <w:tr w:rsidR="00893582" w:rsidRPr="0057682F" w14:paraId="4FD8C8BE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4866" w14:textId="77777777" w:rsidR="00893582" w:rsidRPr="0057682F" w:rsidRDefault="008935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D48A5" w14:textId="77777777" w:rsidR="00893582" w:rsidRPr="0057682F" w:rsidRDefault="00BF006E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545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4A9A02F4" w14:textId="77777777" w:rsidR="003746E8" w:rsidRPr="0057682F" w:rsidRDefault="003746E8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3502E7" w:rsidRPr="0057682F" w14:paraId="1B849FD1" w14:textId="77777777" w:rsidTr="00B536A7">
        <w:tc>
          <w:tcPr>
            <w:tcW w:w="1701" w:type="dxa"/>
            <w:shd w:val="clear" w:color="auto" w:fill="auto"/>
          </w:tcPr>
          <w:p w14:paraId="117033FE" w14:textId="77777777" w:rsidR="003502E7" w:rsidRPr="0057682F" w:rsidRDefault="003502E7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6C4147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371" w:type="dxa"/>
            <w:shd w:val="clear" w:color="auto" w:fill="auto"/>
          </w:tcPr>
          <w:p w14:paraId="18875996" w14:textId="77777777" w:rsidR="003502E7" w:rsidRPr="0057682F" w:rsidRDefault="003502E7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transaction outstanding as at the end of the </w:t>
            </w:r>
            <w:r w:rsidR="002545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provide a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F37D3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and details on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– 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managed by a </w:t>
            </w:r>
            <w:r w:rsidR="008164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tri-party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agent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and/or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eligible for re</w:t>
            </w:r>
            <w:r w:rsidR="00156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currency,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5431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49F3E3FA" w14:textId="77777777" w:rsidR="006F2982" w:rsidRPr="0057682F" w:rsidRDefault="006F2982" w:rsidP="001C1211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t xml:space="preserve">Securities </w:t>
      </w:r>
      <w:r w:rsidR="00243B27">
        <w:rPr>
          <w:rFonts w:ascii="Arial" w:hAnsi="Arial" w:cs="Arial"/>
          <w:b/>
          <w:sz w:val="24"/>
          <w:szCs w:val="24"/>
        </w:rPr>
        <w:t>borrowing</w:t>
      </w:r>
      <w:r w:rsidR="00243B27" w:rsidRPr="0057682F">
        <w:rPr>
          <w:rFonts w:ascii="Arial" w:hAnsi="Arial" w:cs="Arial"/>
          <w:b/>
          <w:sz w:val="24"/>
          <w:szCs w:val="24"/>
        </w:rPr>
        <w:t xml:space="preserve"> </w:t>
      </w:r>
      <w:r w:rsidRPr="0057682F">
        <w:rPr>
          <w:rFonts w:ascii="Arial" w:hAnsi="Arial" w:cs="Arial"/>
          <w:b/>
          <w:sz w:val="24"/>
          <w:szCs w:val="24"/>
        </w:rPr>
        <w:t>stocks</w:t>
      </w:r>
      <w:r w:rsidR="00BE3BA5">
        <w:rPr>
          <w:rFonts w:ascii="Arial" w:hAnsi="Arial" w:cs="Arial"/>
          <w:b/>
          <w:sz w:val="24"/>
          <w:szCs w:val="24"/>
        </w:rPr>
        <w:t xml:space="preserve"> – securities loan characteristics</w:t>
      </w:r>
    </w:p>
    <w:p w14:paraId="2C7DB980" w14:textId="77777777" w:rsidR="006F2982" w:rsidRPr="0057682F" w:rsidRDefault="006F2982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</w:t>
      </w:r>
      <w:r w:rsidR="00BE3BA5">
        <w:rPr>
          <w:rFonts w:ascii="Times New Roman" w:hAnsi="Times New Roman"/>
          <w:bCs/>
          <w:sz w:val="24"/>
          <w:szCs w:val="24"/>
        </w:rPr>
        <w:t>7</w:t>
      </w:r>
      <w:r w:rsidR="00BE3BA5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collects information on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</w:t>
      </w:r>
      <w:r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borrowing</w:t>
      </w:r>
      <w:r w:rsidRPr="0057682F">
        <w:rPr>
          <w:rFonts w:ascii="Times New Roman" w:hAnsi="Times New Roman"/>
          <w:bCs/>
          <w:sz w:val="24"/>
          <w:szCs w:val="24"/>
        </w:rPr>
        <w:t xml:space="preserve"> outstanding</w:t>
      </w:r>
      <w:r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254580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57682F">
        <w:rPr>
          <w:rFonts w:ascii="Times New Roman" w:hAnsi="Times New Roman"/>
          <w:bCs/>
          <w:sz w:val="24"/>
          <w:szCs w:val="24"/>
        </w:rPr>
        <w:t>.</w:t>
      </w:r>
      <w:r w:rsidR="00BE3BA5">
        <w:rPr>
          <w:rFonts w:ascii="Times New Roman" w:hAnsi="Times New Roman"/>
          <w:bCs/>
          <w:sz w:val="24"/>
          <w:szCs w:val="24"/>
        </w:rPr>
        <w:t xml:space="preserve"> </w:t>
      </w:r>
      <w:r w:rsidR="0084151E">
        <w:rPr>
          <w:rFonts w:ascii="Times New Roman" w:hAnsi="Times New Roman"/>
          <w:bCs/>
          <w:sz w:val="24"/>
          <w:szCs w:val="24"/>
        </w:rPr>
        <w:t>Report c</w:t>
      </w:r>
      <w:r w:rsidRPr="0057682F">
        <w:rPr>
          <w:rFonts w:ascii="Times New Roman" w:hAnsi="Times New Roman"/>
          <w:bCs/>
          <w:sz w:val="24"/>
          <w:szCs w:val="24"/>
        </w:rPr>
        <w:t xml:space="preserve">haracteristics of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against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Pr="0057682F">
        <w:rPr>
          <w:rFonts w:ascii="Times New Roman" w:hAnsi="Times New Roman"/>
          <w:bCs/>
          <w:sz w:val="24"/>
          <w:szCs w:val="24"/>
        </w:rPr>
        <w:t xml:space="preserve">.  </w:t>
      </w:r>
      <w:r w:rsidR="0084151E">
        <w:rPr>
          <w:rFonts w:ascii="Times New Roman" w:hAnsi="Times New Roman"/>
          <w:bCs/>
          <w:sz w:val="24"/>
          <w:szCs w:val="24"/>
        </w:rPr>
        <w:t>Report e</w:t>
      </w:r>
      <w:r w:rsidRPr="0057682F">
        <w:rPr>
          <w:rFonts w:ascii="Times New Roman" w:hAnsi="Times New Roman"/>
          <w:bCs/>
          <w:sz w:val="24"/>
          <w:szCs w:val="24"/>
        </w:rPr>
        <w:t xml:space="preserve">ach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only once in </w:t>
      </w:r>
      <w:r w:rsidR="00BE3BA5">
        <w:rPr>
          <w:rFonts w:ascii="Times New Roman" w:hAnsi="Times New Roman"/>
          <w:bCs/>
          <w:sz w:val="24"/>
          <w:szCs w:val="24"/>
        </w:rPr>
        <w:t>item 7</w:t>
      </w:r>
      <w:r w:rsidR="001C1211">
        <w:rPr>
          <w:rFonts w:ascii="Times New Roman" w:hAnsi="Times New Roman"/>
          <w:bCs/>
          <w:sz w:val="24"/>
          <w:szCs w:val="24"/>
        </w:rPr>
        <w:t xml:space="preserve">.  </w:t>
      </w:r>
    </w:p>
    <w:p w14:paraId="6E422882" w14:textId="77777777" w:rsidR="006F2982" w:rsidRPr="0057682F" w:rsidRDefault="00254580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 xml:space="preserve">submit </w:t>
      </w:r>
      <w:r w:rsidR="00243B27">
        <w:rPr>
          <w:rFonts w:ascii="Times New Roman" w:hAnsi="Times New Roman"/>
          <w:bCs/>
          <w:sz w:val="24"/>
          <w:szCs w:val="24"/>
        </w:rPr>
        <w:t>item</w:t>
      </w:r>
      <w:r w:rsidR="00773680">
        <w:rPr>
          <w:rFonts w:ascii="Times New Roman" w:hAnsi="Times New Roman"/>
          <w:bCs/>
          <w:sz w:val="24"/>
          <w:szCs w:val="24"/>
        </w:rPr>
        <w:t xml:space="preserve"> </w:t>
      </w:r>
      <w:r w:rsidR="00BE3BA5">
        <w:rPr>
          <w:rFonts w:ascii="Times New Roman" w:hAnsi="Times New Roman"/>
          <w:bCs/>
          <w:sz w:val="24"/>
          <w:szCs w:val="24"/>
        </w:rPr>
        <w:t xml:space="preserve">7 </w:t>
      </w:r>
      <w:r w:rsidR="00243B27">
        <w:rPr>
          <w:rFonts w:ascii="Times New Roman" w:hAnsi="Times New Roman"/>
          <w:bCs/>
          <w:sz w:val="24"/>
          <w:szCs w:val="24"/>
        </w:rPr>
        <w:t>with accounting type</w:t>
      </w:r>
      <w:r w:rsidR="001C1211">
        <w:rPr>
          <w:rFonts w:ascii="Times New Roman" w:hAnsi="Times New Roman"/>
          <w:bCs/>
          <w:sz w:val="24"/>
          <w:szCs w:val="24"/>
        </w:rPr>
        <w:t xml:space="preserve"> of credit (liabilities).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226"/>
      </w:tblGrid>
      <w:tr w:rsidR="000276CA" w:rsidRPr="0057682F" w14:paraId="16CF6305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8E83A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F395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4B3A4E01" w14:textId="77777777" w:rsidR="009075DB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1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 xml:space="preserve"> a</w:t>
            </w:r>
            <w:r w:rsidR="00167BC2">
              <w:rPr>
                <w:rFonts w:ascii="Times New Roman" w:hAnsi="Times New Roman"/>
                <w:bCs/>
                <w:sz w:val="24"/>
                <w:szCs w:val="24"/>
              </w:rPr>
              <w:t>n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7BC2">
              <w:rPr>
                <w:rFonts w:ascii="Times New Roman" w:hAnsi="Times New Roman"/>
                <w:sz w:val="24"/>
                <w:szCs w:val="24"/>
              </w:rPr>
              <w:t>alphanumeric value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0276CA" w:rsidRPr="0057682F" w14:paraId="5938773F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66473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5B01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 w:rsidRPr="0065431C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exclusive contract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74681D49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2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as Y or N.</w:t>
            </w:r>
          </w:p>
        </w:tc>
      </w:tr>
      <w:tr w:rsidR="000276CA" w:rsidRPr="0057682F" w14:paraId="47E5FAF6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3A44B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2CD7A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 w:rsidRPr="0065431C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intermediated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2291A14E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3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as Y or N.</w:t>
            </w:r>
          </w:p>
        </w:tc>
      </w:tr>
      <w:tr w:rsidR="000276CA" w:rsidRPr="0057682F" w14:paraId="5BBA244A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99019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9FC08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whether the </w:t>
            </w:r>
            <w:r w:rsidR="001D1DF7" w:rsidRPr="0065431C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centrally cleared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5FC6766D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4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as Y or N.</w:t>
            </w:r>
          </w:p>
        </w:tc>
      </w:tr>
      <w:tr w:rsidR="000276CA" w:rsidRPr="0057682F" w14:paraId="10DF2E25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0BEB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8F277" w14:textId="77777777" w:rsidR="000276CA" w:rsidRPr="0057682F" w:rsidRDefault="000276CA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1D1DF7" w:rsidRPr="0065431C">
              <w:rPr>
                <w:rFonts w:ascii="Times New Roman" w:hAnsi="Times New Roman"/>
                <w:bCs/>
                <w:sz w:val="24"/>
                <w:szCs w:val="24"/>
              </w:rPr>
              <w:t xml:space="preserve">securities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counterparty sector.</w:t>
            </w:r>
          </w:p>
          <w:p w14:paraId="3C8A8CA2" w14:textId="77777777" w:rsidR="000276CA" w:rsidRPr="0057682F" w:rsidRDefault="000276CA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text selected from the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counterparty sector list below.</w:t>
            </w:r>
          </w:p>
          <w:p w14:paraId="2A41EEAE" w14:textId="77777777" w:rsidR="00F9677D" w:rsidRPr="0057682F" w:rsidRDefault="00F9677D" w:rsidP="00FE75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The counterparty sector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list option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s are:</w:t>
            </w:r>
          </w:p>
          <w:p w14:paraId="3E6E5C28" w14:textId="77777777" w:rsidR="00F9677D" w:rsidRPr="007C3849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‘RBA’ for </w:t>
            </w:r>
            <w:r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Pr="007C3849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AD2474B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8B00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005DD23" w14:textId="77777777" w:rsidR="00F9677D" w:rsidRPr="007C3849" w:rsidRDefault="009D3405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Del="009D34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9677D">
              <w:rPr>
                <w:rFonts w:ascii="Times New Roman" w:hAnsi="Times New Roman"/>
                <w:bCs/>
                <w:sz w:val="24"/>
                <w:szCs w:val="24"/>
              </w:rPr>
              <w:t xml:space="preserve">‘RFC’ for </w:t>
            </w:r>
            <w:r w:rsidR="00F9677D" w:rsidRPr="007C384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registered financial corporations</w:t>
            </w:r>
            <w:r w:rsidR="00F9677D"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C018033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‘CBA’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borrowing authorities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0A0015D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‘CCP’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clearing houses and c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counterparties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56128A5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‘Auxiliary’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auxiliaries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central counterparties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B61364F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‘Insurance’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nsurance corporations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B6D2B8C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‘Superannuation’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uperannuation funds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62C7234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‘MMIF’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m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oney-market investment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225EE49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‘ETF’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exchange-traded funds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433459B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NMMIF’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market financial investment funds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exchange-traded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E02120A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FI’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307AF575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‘REIT’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Pr="00ED2DDA">
              <w:rPr>
                <w:rFonts w:ascii="Times New Roman" w:hAnsi="Times New Roman"/>
                <w:bCs/>
                <w:i/>
                <w:sz w:val="24"/>
                <w:szCs w:val="24"/>
              </w:rPr>
              <w:t>;</w:t>
            </w:r>
          </w:p>
          <w:p w14:paraId="78274BAA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PNFIF’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ED2D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investment funds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68EA183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E27B11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PNFC’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o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private non-financial corporations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8D6CFAA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‘Government’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 general government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3E9ABFC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resident’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1677CCDF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‘Non-resident bank’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CFB5730" w14:textId="77777777" w:rsidR="00F9677D" w:rsidRPr="0057682F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‘Non-resident superannuation’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214C8D8D" w14:textId="77777777" w:rsidR="000276CA" w:rsidRPr="001C1211" w:rsidRDefault="00F9677D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non-resident’ for 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276CA" w:rsidRPr="0057682F" w14:paraId="32DDC9B0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A05B3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99012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1D1DF7" w:rsidRPr="0065431C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counterparty </w:t>
            </w:r>
            <w:r w:rsidRPr="009D35E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jurisdiction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FD8FFE5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243B27">
              <w:rPr>
                <w:rFonts w:ascii="Times New Roman" w:hAnsi="Times New Roman"/>
                <w:bCs/>
                <w:sz w:val="24"/>
                <w:szCs w:val="24"/>
              </w:rPr>
              <w:t>column 6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tw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o-letter ISO 3166 country code.</w:t>
            </w:r>
          </w:p>
        </w:tc>
      </w:tr>
      <w:tr w:rsidR="000276CA" w:rsidRPr="0057682F" w14:paraId="69DDFB5D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F2215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B3B7F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EC65600" w14:textId="77777777" w:rsidR="000276CA" w:rsidRPr="0057682F" w:rsidRDefault="009D35E4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column </w:t>
            </w:r>
            <w:r w:rsidR="009A3A26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9A3A26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as a whole number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greater than or equal to zero to the nearest day for a </w:t>
            </w:r>
            <w:r w:rsidR="009524CF" w:rsidRPr="00962723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9524C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with a defined term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as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“-1” for an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undefined (open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524CF" w:rsidRPr="00962723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9524C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0276CA" w:rsidRPr="0057682F" w14:paraId="55B4E2CB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15ED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2D13B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security type for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F119DC0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080F18">
              <w:rPr>
                <w:rFonts w:ascii="Times New Roman" w:hAnsi="Times New Roman"/>
                <w:bCs/>
                <w:sz w:val="24"/>
                <w:szCs w:val="24"/>
              </w:rPr>
              <w:t>column 8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text selected fro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m the security type list below.</w:t>
            </w:r>
          </w:p>
          <w:p w14:paraId="21DD9602" w14:textId="77777777" w:rsidR="002A5F59" w:rsidRPr="0057682F" w:rsidRDefault="002A5F59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list options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4CD09A9A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‘AGS’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Australian G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9C7D18B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semi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1BECC44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‘Supra’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 foreign agency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FAF0F78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‘FI debt’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financial institution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 xml:space="preserve"> other than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9F11C01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‘PNFC debt’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corporations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1CC1FB1" w14:textId="77777777" w:rsidR="002A5F59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‘ABS’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EE88E29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‘Other resident debt’ for any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other than those reported above.</w:t>
            </w:r>
          </w:p>
          <w:p w14:paraId="4AA291F6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9C666C1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‘Insurance equity’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insurance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corporations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2B60D288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‘MMIF 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money-market investment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3C796BC5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‘NMMFIF 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financial investment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9283F88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FI 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any other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381A0B84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‘PNFIF 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non-financial investment funds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A3888E4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‘</w:t>
            </w:r>
            <w:r w:rsidR="00E27B11">
              <w:rPr>
                <w:rFonts w:ascii="Times New Roman" w:hAnsi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PNFC 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other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non-financial corporations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45E866AC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resident equity’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those reported above; </w:t>
            </w:r>
          </w:p>
          <w:p w14:paraId="7FB7B823" w14:textId="77777777" w:rsidR="002A5F59" w:rsidRPr="0057682F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‘Non-resident 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462006E2" w14:textId="77777777" w:rsidR="000276CA" w:rsidRPr="001C1211" w:rsidRDefault="002A5F59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any assets other than those reported above.</w:t>
            </w:r>
          </w:p>
        </w:tc>
      </w:tr>
      <w:tr w:rsidR="000276CA" w:rsidRPr="0057682F" w14:paraId="19C4A9F5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D65A8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1A4B0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currency of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9A3A2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D77D8CB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CD02D2">
              <w:rPr>
                <w:rFonts w:ascii="Times New Roman" w:hAnsi="Times New Roman"/>
                <w:bCs/>
                <w:sz w:val="24"/>
                <w:szCs w:val="24"/>
              </w:rPr>
              <w:t>column 9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three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-letter ISO 4217 currency code.</w:t>
            </w:r>
          </w:p>
        </w:tc>
      </w:tr>
      <w:tr w:rsidR="000276CA" w:rsidRPr="0057682F" w14:paraId="75AA0A67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D70D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EC64B" w14:textId="77777777" w:rsidR="00F37DB9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D35E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="009D35E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  <w:tr w:rsidR="000276CA" w:rsidRPr="0057682F" w14:paraId="1AD074C0" w14:textId="77777777" w:rsidTr="000276C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E057C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2776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lending fee/premium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rebate rate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9C7A34D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CD02D2">
              <w:rPr>
                <w:rFonts w:ascii="Times New Roman" w:hAnsi="Times New Roman"/>
                <w:bCs/>
                <w:sz w:val="24"/>
                <w:szCs w:val="24"/>
              </w:rPr>
              <w:t>column 11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per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cent to two decimal places.</w:t>
            </w:r>
          </w:p>
        </w:tc>
      </w:tr>
    </w:tbl>
    <w:p w14:paraId="4A1BB0EE" w14:textId="77777777" w:rsidR="000276CA" w:rsidRDefault="000276CA" w:rsidP="001C1211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BE3BA5" w:rsidRPr="0057682F" w14:paraId="0DC10310" w14:textId="77777777" w:rsidTr="003B45F2">
        <w:tc>
          <w:tcPr>
            <w:tcW w:w="1701" w:type="dxa"/>
            <w:shd w:val="clear" w:color="auto" w:fill="auto"/>
          </w:tcPr>
          <w:p w14:paraId="235F89BB" w14:textId="77777777" w:rsidR="00BE3BA5" w:rsidRPr="0057682F" w:rsidRDefault="00BE3BA5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371" w:type="dxa"/>
            <w:shd w:val="clear" w:color="auto" w:fill="auto"/>
          </w:tcPr>
          <w:p w14:paraId="23339AA9" w14:textId="77777777" w:rsidR="00BE3BA5" w:rsidRPr="0057682F" w:rsidRDefault="00BE3BA5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borrowing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transaction outstanding as at the end of the </w:t>
            </w:r>
            <w:r w:rsidR="009D35E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provide a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F37D3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details on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– whether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was 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exclusive contract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intermediated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and/or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centrally cleared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counterparty sector, counterparty </w:t>
            </w:r>
            <w:r w:rsidRPr="009D35E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jurisdiction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 xml:space="preserve">security type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currency and </w:t>
            </w:r>
            <w:r w:rsidRPr="009D35E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the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lending fee/premium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>rebate rate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409F4318" w14:textId="77777777" w:rsidR="00BE3BA5" w:rsidRPr="0057682F" w:rsidRDefault="00BE3BA5" w:rsidP="001C1211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lastRenderedPageBreak/>
        <w:t xml:space="preserve">Securities </w:t>
      </w:r>
      <w:r>
        <w:rPr>
          <w:rFonts w:ascii="Arial" w:hAnsi="Arial" w:cs="Arial"/>
          <w:b/>
          <w:sz w:val="24"/>
          <w:szCs w:val="24"/>
        </w:rPr>
        <w:t>borrowing</w:t>
      </w:r>
      <w:r w:rsidRPr="0057682F">
        <w:rPr>
          <w:rFonts w:ascii="Arial" w:hAnsi="Arial" w:cs="Arial"/>
          <w:b/>
          <w:sz w:val="24"/>
          <w:szCs w:val="24"/>
        </w:rPr>
        <w:t xml:space="preserve"> stocks</w:t>
      </w:r>
      <w:r>
        <w:rPr>
          <w:rFonts w:ascii="Arial" w:hAnsi="Arial" w:cs="Arial"/>
          <w:b/>
          <w:sz w:val="24"/>
          <w:szCs w:val="24"/>
        </w:rPr>
        <w:t xml:space="preserve"> – collateral characteristics</w:t>
      </w:r>
    </w:p>
    <w:p w14:paraId="38DDD818" w14:textId="77777777" w:rsidR="00BE3BA5" w:rsidRDefault="00BE3BA5" w:rsidP="001C1211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</w:t>
      </w:r>
      <w:r>
        <w:rPr>
          <w:rFonts w:ascii="Times New Roman" w:hAnsi="Times New Roman"/>
          <w:bCs/>
          <w:sz w:val="24"/>
          <w:szCs w:val="24"/>
        </w:rPr>
        <w:t>8</w:t>
      </w:r>
      <w:r w:rsidRPr="0057682F">
        <w:rPr>
          <w:rFonts w:ascii="Times New Roman" w:hAnsi="Times New Roman"/>
          <w:bCs/>
          <w:sz w:val="24"/>
          <w:szCs w:val="24"/>
        </w:rPr>
        <w:t xml:space="preserve"> collects information on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</w:t>
      </w:r>
      <w:r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borrowing</w:t>
      </w:r>
      <w:r w:rsidRPr="0057682F">
        <w:rPr>
          <w:rFonts w:ascii="Times New Roman" w:hAnsi="Times New Roman"/>
          <w:bCs/>
          <w:sz w:val="24"/>
          <w:szCs w:val="24"/>
        </w:rPr>
        <w:t xml:space="preserve"> outstanding</w:t>
      </w:r>
      <w:r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9D35E4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Pr="0057682F">
        <w:rPr>
          <w:rFonts w:ascii="Times New Roman" w:hAnsi="Times New Roman"/>
          <w:bCs/>
          <w:sz w:val="24"/>
          <w:szCs w:val="24"/>
        </w:rPr>
        <w:t>.</w:t>
      </w:r>
      <w:r>
        <w:t xml:space="preserve"> </w:t>
      </w:r>
      <w:r w:rsidR="0084151E" w:rsidRPr="00F176FE">
        <w:rPr>
          <w:rFonts w:ascii="Times New Roman" w:hAnsi="Times New Roman"/>
          <w:bCs/>
          <w:sz w:val="24"/>
          <w:szCs w:val="24"/>
        </w:rPr>
        <w:t xml:space="preserve">Report </w:t>
      </w:r>
      <w:r w:rsidR="0084151E">
        <w:rPr>
          <w:rFonts w:ascii="Times New Roman" w:hAnsi="Times New Roman"/>
          <w:bCs/>
          <w:sz w:val="24"/>
          <w:szCs w:val="24"/>
        </w:rPr>
        <w:t>d</w:t>
      </w:r>
      <w:r w:rsidRPr="0057682F">
        <w:rPr>
          <w:rFonts w:ascii="Times New Roman" w:hAnsi="Times New Roman"/>
          <w:bCs/>
          <w:sz w:val="24"/>
          <w:szCs w:val="24"/>
        </w:rPr>
        <w:t xml:space="preserve">etail on the characteristics of each piece of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held against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against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transaction’s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Pr="0057682F">
        <w:rPr>
          <w:rFonts w:ascii="Times New Roman" w:hAnsi="Times New Roman"/>
          <w:bCs/>
          <w:sz w:val="24"/>
          <w:szCs w:val="24"/>
        </w:rPr>
        <w:t xml:space="preserve">. </w:t>
      </w:r>
    </w:p>
    <w:p w14:paraId="31B7EB88" w14:textId="77777777" w:rsidR="00BE3BA5" w:rsidRPr="001C1211" w:rsidRDefault="00BE3BA5" w:rsidP="001C1211">
      <w:pPr>
        <w:spacing w:after="240"/>
        <w:jc w:val="both"/>
      </w:pPr>
      <w:r w:rsidRPr="0057682F">
        <w:rPr>
          <w:rFonts w:ascii="Times New Roman" w:hAnsi="Times New Roman"/>
          <w:bCs/>
          <w:sz w:val="24"/>
          <w:szCs w:val="24"/>
        </w:rPr>
        <w:t xml:space="preserve">For example, if a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 involves two pieces of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, there </w:t>
      </w:r>
      <w:r w:rsidR="00F311ED">
        <w:rPr>
          <w:rFonts w:ascii="Times New Roman" w:hAnsi="Times New Roman"/>
          <w:bCs/>
          <w:sz w:val="24"/>
          <w:szCs w:val="24"/>
        </w:rPr>
        <w:t>must</w:t>
      </w:r>
      <w:r w:rsidRPr="0057682F">
        <w:rPr>
          <w:rFonts w:ascii="Times New Roman" w:hAnsi="Times New Roman"/>
          <w:bCs/>
          <w:sz w:val="24"/>
          <w:szCs w:val="24"/>
        </w:rPr>
        <w:t xml:space="preserve"> be two entries against the </w:t>
      </w:r>
      <w:r w:rsidR="00F37D3E" w:rsidRPr="0063190E">
        <w:rPr>
          <w:rFonts w:ascii="Times New Roman" w:hAnsi="Times New Roman"/>
          <w:b/>
          <w:bCs/>
          <w:i/>
          <w:sz w:val="24"/>
          <w:szCs w:val="24"/>
        </w:rPr>
        <w:t>unique transaction identification number</w:t>
      </w:r>
      <w:r w:rsidR="00F37D3E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in </w:t>
      </w:r>
      <w:r w:rsidR="009A3A26">
        <w:rPr>
          <w:rFonts w:ascii="Times New Roman" w:hAnsi="Times New Roman"/>
          <w:bCs/>
          <w:sz w:val="24"/>
          <w:szCs w:val="24"/>
        </w:rPr>
        <w:t>item 8</w:t>
      </w:r>
      <w:r w:rsidRPr="0057682F">
        <w:rPr>
          <w:rFonts w:ascii="Times New Roman" w:hAnsi="Times New Roman"/>
          <w:bCs/>
          <w:sz w:val="24"/>
          <w:szCs w:val="24"/>
        </w:rPr>
        <w:t xml:space="preserve"> – one for each piece of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.  If one piece of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is used under multiple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transactions, then </w:t>
      </w:r>
      <w:r w:rsidR="0084151E">
        <w:rPr>
          <w:rFonts w:ascii="Times New Roman" w:hAnsi="Times New Roman"/>
          <w:bCs/>
          <w:sz w:val="24"/>
          <w:szCs w:val="24"/>
        </w:rPr>
        <w:t xml:space="preserve">apportion and report </w:t>
      </w:r>
      <w:r w:rsidRPr="0057682F">
        <w:rPr>
          <w:rFonts w:ascii="Times New Roman" w:hAnsi="Times New Roman"/>
          <w:bCs/>
          <w:sz w:val="24"/>
          <w:szCs w:val="24"/>
        </w:rPr>
        <w:t xml:space="preserve">the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separately for each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borrowing </w:t>
      </w:r>
      <w:r w:rsidRPr="0057682F">
        <w:rPr>
          <w:rFonts w:ascii="Times New Roman" w:hAnsi="Times New Roman"/>
          <w:bCs/>
          <w:sz w:val="24"/>
          <w:szCs w:val="24"/>
        </w:rPr>
        <w:t xml:space="preserve">transaction. </w:t>
      </w:r>
    </w:p>
    <w:p w14:paraId="77D39FF0" w14:textId="77777777" w:rsidR="00BE3BA5" w:rsidRPr="001C1211" w:rsidRDefault="009D35E4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SRB: </w:t>
      </w:r>
      <w:r>
        <w:rPr>
          <w:rFonts w:ascii="Times New Roman" w:hAnsi="Times New Roman"/>
          <w:bCs/>
          <w:sz w:val="24"/>
          <w:szCs w:val="24"/>
        </w:rPr>
        <w:t>submit</w:t>
      </w:r>
      <w:r w:rsidR="00BE3BA5">
        <w:rPr>
          <w:rFonts w:ascii="Times New Roman" w:hAnsi="Times New Roman"/>
          <w:bCs/>
          <w:sz w:val="24"/>
          <w:szCs w:val="24"/>
        </w:rPr>
        <w:t xml:space="preserve"> item 8 with accounting </w:t>
      </w:r>
      <w:r w:rsidR="001C1211">
        <w:rPr>
          <w:rFonts w:ascii="Times New Roman" w:hAnsi="Times New Roman"/>
          <w:bCs/>
          <w:sz w:val="24"/>
          <w:szCs w:val="24"/>
        </w:rPr>
        <w:t xml:space="preserve">type of credit (liabilities).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2"/>
        <w:gridCol w:w="7226"/>
      </w:tblGrid>
      <w:tr w:rsidR="000276CA" w:rsidRPr="0057682F" w14:paraId="3AD158F5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AABC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19B2E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0E6B05FC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CD02D2">
              <w:rPr>
                <w:rFonts w:ascii="Times New Roman" w:hAnsi="Times New Roman"/>
                <w:sz w:val="24"/>
                <w:szCs w:val="24"/>
              </w:rPr>
              <w:t>column 1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CD02D2">
              <w:rPr>
                <w:rFonts w:ascii="Times New Roman" w:hAnsi="Times New Roman"/>
                <w:sz w:val="24"/>
                <w:szCs w:val="24"/>
              </w:rPr>
              <w:t>a</w:t>
            </w:r>
            <w:r w:rsidR="00167BC2">
              <w:rPr>
                <w:rFonts w:ascii="Times New Roman" w:hAnsi="Times New Roman"/>
                <w:sz w:val="24"/>
                <w:szCs w:val="24"/>
              </w:rPr>
              <w:t>n</w:t>
            </w:r>
            <w:r w:rsidR="00CD02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7BC2">
              <w:rPr>
                <w:rFonts w:ascii="Times New Roman" w:hAnsi="Times New Roman"/>
                <w:sz w:val="24"/>
                <w:szCs w:val="24"/>
              </w:rPr>
              <w:t>alphanumeric value</w:t>
            </w:r>
            <w:r w:rsidR="00CD02D2"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</w:tr>
      <w:tr w:rsidR="000276CA" w:rsidRPr="0057682F" w14:paraId="46E8A6FD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E82A1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602E0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managed by a </w:t>
            </w:r>
            <w:r w:rsidR="008164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tri-party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agent</w:t>
            </w:r>
            <w:r w:rsidRPr="00C1087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AD9218C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CD02D2">
              <w:rPr>
                <w:rFonts w:ascii="Times New Roman" w:hAnsi="Times New Roman"/>
                <w:sz w:val="24"/>
                <w:szCs w:val="24"/>
              </w:rPr>
              <w:t>column 2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0276CA" w:rsidRPr="0057682F" w14:paraId="4686FE82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1B6A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793BD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="00F92E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available</w:t>
            </w:r>
            <w:r w:rsidR="00F92EBD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for re</w:t>
            </w:r>
            <w:r w:rsidR="00F92EB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Pr="0065431C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7F2B9884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CD02D2">
              <w:rPr>
                <w:rFonts w:ascii="Times New Roman" w:hAnsi="Times New Roman"/>
                <w:sz w:val="24"/>
                <w:szCs w:val="24"/>
              </w:rPr>
              <w:t>column 3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Y or N.</w:t>
            </w:r>
          </w:p>
        </w:tc>
      </w:tr>
      <w:tr w:rsidR="000276CA" w:rsidRPr="0057682F" w14:paraId="6DE64C8C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E9320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EFA8E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</w:t>
            </w:r>
            <w:r w:rsidRPr="0065431C">
              <w:rPr>
                <w:rFonts w:ascii="Times New Roman" w:hAnsi="Times New Roman"/>
                <w:bCs/>
                <w:i/>
                <w:sz w:val="24"/>
                <w:szCs w:val="24"/>
              </w:rPr>
              <w:t>.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59F01CF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="00CD02D2">
              <w:rPr>
                <w:rFonts w:ascii="Times New Roman" w:hAnsi="Times New Roman"/>
                <w:sz w:val="24"/>
                <w:szCs w:val="24"/>
              </w:rPr>
              <w:t>column 4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text selected from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65431C">
              <w:rPr>
                <w:rFonts w:ascii="Times New Roman" w:hAnsi="Times New Roman"/>
                <w:bCs/>
                <w:sz w:val="24"/>
                <w:szCs w:val="24"/>
              </w:rPr>
              <w:t xml:space="preserve"> type</w:t>
            </w:r>
            <w:r w:rsidRPr="00286CC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list below.</w:t>
            </w:r>
          </w:p>
          <w:p w14:paraId="50155570" w14:textId="77777777" w:rsidR="009A03B7" w:rsidRPr="0057682F" w:rsidRDefault="009A03B7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list options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5D7B9176" w14:textId="77777777" w:rsidR="009A03B7" w:rsidRPr="00B12547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4"/>
                <w:szCs w:val="24"/>
              </w:rPr>
              <w:t>‘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Cash’ for cash;</w:t>
            </w:r>
          </w:p>
          <w:p w14:paraId="68884BA8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AGS’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overnment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FCB6C88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AGS’ for </w:t>
            </w:r>
            <w:r w:rsidRPr="00B346D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overnment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A0F8AF3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SGS’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semi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1527B8C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SGS’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semi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45A7995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‘NCD’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negotiable certificates of deposit 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DF72D28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ST 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commercial paper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and other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(other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E8C442E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‘Covered bond’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covered bonds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6205AE0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 LT </w:t>
            </w:r>
            <w:r w:rsidR="009D3405">
              <w:rPr>
                <w:rFonts w:ascii="Times New Roman" w:hAnsi="Times New Roman"/>
                <w:bCs/>
                <w:sz w:val="24"/>
                <w:szCs w:val="24"/>
              </w:rPr>
              <w:t xml:space="preserve">ADI’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covered bonds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D34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24B05C4" w14:textId="77777777" w:rsidR="009A03B7" w:rsidRPr="0057682F" w:rsidRDefault="009D3405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Del="009D340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A03B7">
              <w:rPr>
                <w:rFonts w:ascii="Times New Roman" w:hAnsi="Times New Roman"/>
                <w:bCs/>
                <w:sz w:val="24"/>
                <w:szCs w:val="24"/>
              </w:rPr>
              <w:t xml:space="preserve">‘ST RFC’ for </w:t>
            </w:r>
            <w:r w:rsidR="009A03B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="009A03B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9A03B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9A03B7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9A03B7"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9A03B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registered financial corporations</w:t>
            </w:r>
            <w:r w:rsidR="009A03B7"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328E121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‘LT RFC’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registered financial corporations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251A048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PNFC’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private non-financial corporations </w:t>
            </w:r>
            <w:r w:rsidRPr="00752A9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07EB636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PNFC’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private non-financial corporations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820F71B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ABS’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3B49735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ABS’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219ADC7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other 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2E2C5B19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76AFA393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supra’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 foreign agency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B2338E9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supra’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 and foreign agency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Pr="00B12547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14B1BE3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‘ST other non-resident’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597993C1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non-resident in Australia’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2826271C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‘LT other non-resident offshore’ for any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offshore by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other than those reported above; </w:t>
            </w:r>
          </w:p>
          <w:p w14:paraId="5AB72866" w14:textId="77777777" w:rsidR="009A03B7" w:rsidRPr="0057682F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‘Equity’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</w:t>
            </w:r>
            <w:r w:rsidRPr="00752A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preference shares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); and</w:t>
            </w:r>
          </w:p>
          <w:p w14:paraId="3F95B8FB" w14:textId="77777777" w:rsidR="000276CA" w:rsidRPr="001C1211" w:rsidRDefault="009A03B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‘Other’ for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any other assets not reported above.</w:t>
            </w:r>
          </w:p>
        </w:tc>
      </w:tr>
      <w:tr w:rsidR="000276CA" w:rsidRPr="0057682F" w14:paraId="0A70E350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38F1F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66046" w14:textId="77777777" w:rsidR="000276CA" w:rsidRPr="001C1211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collateral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currency.</w:t>
            </w:r>
          </w:p>
          <w:p w14:paraId="6687FFE5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CD02D2">
              <w:rPr>
                <w:rFonts w:ascii="Times New Roman" w:hAnsi="Times New Roman"/>
                <w:bCs/>
                <w:sz w:val="24"/>
                <w:szCs w:val="24"/>
              </w:rPr>
              <w:t>column 5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(three-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letter) ISO 4217 currency code.</w:t>
            </w:r>
          </w:p>
        </w:tc>
      </w:tr>
      <w:tr w:rsidR="000276CA" w:rsidRPr="0057682F" w14:paraId="68C0A806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35DA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7B21B" w14:textId="77777777" w:rsidR="000276CA" w:rsidRPr="001C1211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4987B59" w14:textId="77777777" w:rsidR="000276CA" w:rsidRPr="0057682F" w:rsidRDefault="008E397E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6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whole number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greater than or equal to zero to the nearest day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term asset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backed securities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equity securities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data field </w:t>
            </w:r>
            <w:r w:rsidR="00F311ED">
              <w:rPr>
                <w:rFonts w:ascii="Times New Roman" w:hAnsi="Times New Roman"/>
                <w:bCs/>
                <w:sz w:val="24"/>
                <w:szCs w:val="24"/>
              </w:rPr>
              <w:t>must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be reported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“-1”.</w:t>
            </w:r>
          </w:p>
        </w:tc>
      </w:tr>
      <w:tr w:rsidR="000276CA" w:rsidRPr="0057682F" w14:paraId="4CAA060A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ACBD7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AD2E4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156611">
              <w:rPr>
                <w:rFonts w:ascii="Times New Roman" w:hAnsi="Times New Roman"/>
                <w:bCs/>
                <w:sz w:val="24"/>
                <w:szCs w:val="24"/>
              </w:rPr>
              <w:t>the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629623A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FC45E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CD02D2">
              <w:rPr>
                <w:rFonts w:ascii="Times New Roman" w:hAnsi="Times New Roman"/>
                <w:bCs/>
                <w:sz w:val="24"/>
                <w:szCs w:val="24"/>
              </w:rPr>
              <w:t>column 7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per cent to two decimal places.</w:t>
            </w:r>
          </w:p>
        </w:tc>
      </w:tr>
      <w:tr w:rsidR="000276CA" w:rsidRPr="0057682F" w14:paraId="4B8FE89C" w14:textId="77777777" w:rsidTr="005008E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6859A" w14:textId="77777777" w:rsidR="000276CA" w:rsidRPr="0057682F" w:rsidRDefault="000276C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021DD" w14:textId="77777777" w:rsidR="000276CA" w:rsidRPr="0057682F" w:rsidRDefault="000276C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D35E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6ADB93E4" w14:textId="77777777" w:rsidR="000276CA" w:rsidRPr="0057682F" w:rsidRDefault="000276CA" w:rsidP="001C1211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6F2982" w:rsidRPr="0057682F" w14:paraId="1D948EF2" w14:textId="77777777" w:rsidTr="00B536A7">
        <w:tc>
          <w:tcPr>
            <w:tcW w:w="1701" w:type="dxa"/>
            <w:shd w:val="clear" w:color="auto" w:fill="auto"/>
          </w:tcPr>
          <w:p w14:paraId="04C58F43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BE3BA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371" w:type="dxa"/>
            <w:shd w:val="clear" w:color="auto" w:fill="auto"/>
          </w:tcPr>
          <w:p w14:paraId="2A15B384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borrowing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transaction outstanding as at the end of the </w:t>
            </w:r>
            <w:r w:rsidR="009D35E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provide a </w:t>
            </w:r>
            <w:r w:rsidR="00F37D3E" w:rsidRPr="006319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unique transaction identification number</w:t>
            </w:r>
            <w:r w:rsidR="00F37D3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details on the </w:t>
            </w:r>
            <w:r w:rsidR="00BE3BA5" w:rsidRPr="0093350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BE3BA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–whether the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managed by a </w:t>
            </w:r>
            <w:r w:rsidR="0081640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tri-party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agent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and/or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eligible for re</w:t>
            </w:r>
            <w:r w:rsidR="0015661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use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currency,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D35E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673C9209" w14:textId="77777777" w:rsidR="006F2982" w:rsidRPr="0057682F" w:rsidRDefault="006F2982" w:rsidP="001C1211">
      <w:pPr>
        <w:keepNext/>
        <w:numPr>
          <w:ilvl w:val="0"/>
          <w:numId w:val="20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lastRenderedPageBreak/>
        <w:t>Reinvestment of cash collateral from securities lending</w:t>
      </w:r>
    </w:p>
    <w:p w14:paraId="19BB3EFC" w14:textId="77777777" w:rsidR="006F2982" w:rsidRPr="001C1211" w:rsidRDefault="006F2982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</w:t>
      </w:r>
      <w:r w:rsidR="00BE3BA5">
        <w:rPr>
          <w:rFonts w:ascii="Times New Roman" w:hAnsi="Times New Roman"/>
          <w:bCs/>
          <w:sz w:val="24"/>
          <w:szCs w:val="24"/>
        </w:rPr>
        <w:t>9</w:t>
      </w:r>
      <w:r w:rsidRPr="0057682F">
        <w:rPr>
          <w:rFonts w:ascii="Times New Roman" w:hAnsi="Times New Roman"/>
          <w:bCs/>
          <w:sz w:val="24"/>
          <w:szCs w:val="24"/>
        </w:rPr>
        <w:t xml:space="preserve"> collects information on the reinvestment of cash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received under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 w:rsidR="001C1211">
        <w:rPr>
          <w:rFonts w:ascii="Times New Roman" w:hAnsi="Times New Roman"/>
          <w:bCs/>
          <w:sz w:val="24"/>
          <w:szCs w:val="24"/>
        </w:rPr>
        <w:t xml:space="preserve">. </w:t>
      </w:r>
    </w:p>
    <w:p w14:paraId="3F6C099C" w14:textId="77777777" w:rsidR="00BC7684" w:rsidRPr="001C1211" w:rsidRDefault="008E397E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SBR: </w:t>
      </w:r>
      <w:r>
        <w:rPr>
          <w:rFonts w:ascii="Times New Roman" w:hAnsi="Times New Roman"/>
          <w:bCs/>
          <w:sz w:val="24"/>
          <w:szCs w:val="24"/>
        </w:rPr>
        <w:t>submit</w:t>
      </w:r>
      <w:r w:rsidR="00773680">
        <w:rPr>
          <w:rFonts w:ascii="Times New Roman" w:hAnsi="Times New Roman"/>
          <w:bCs/>
          <w:sz w:val="24"/>
          <w:szCs w:val="24"/>
        </w:rPr>
        <w:t xml:space="preserve"> item </w:t>
      </w:r>
      <w:r w:rsidR="00BE3BA5">
        <w:rPr>
          <w:rFonts w:ascii="Times New Roman" w:hAnsi="Times New Roman"/>
          <w:bCs/>
          <w:sz w:val="24"/>
          <w:szCs w:val="24"/>
        </w:rPr>
        <w:t>9</w:t>
      </w:r>
      <w:r w:rsidR="00BE3BA5" w:rsidRPr="009B595C">
        <w:rPr>
          <w:rFonts w:ascii="Times New Roman" w:hAnsi="Times New Roman"/>
          <w:bCs/>
          <w:sz w:val="24"/>
          <w:szCs w:val="24"/>
        </w:rPr>
        <w:t xml:space="preserve"> </w:t>
      </w:r>
      <w:r w:rsidR="00773680" w:rsidRPr="00773680">
        <w:rPr>
          <w:rFonts w:ascii="Times New Roman" w:hAnsi="Times New Roman"/>
          <w:bCs/>
          <w:sz w:val="24"/>
          <w:szCs w:val="24"/>
        </w:rPr>
        <w:t>w</w:t>
      </w:r>
      <w:r w:rsidR="00773680">
        <w:rPr>
          <w:rFonts w:ascii="Times New Roman" w:hAnsi="Times New Roman"/>
          <w:bCs/>
          <w:sz w:val="24"/>
          <w:szCs w:val="24"/>
        </w:rPr>
        <w:t xml:space="preserve">ith accounting type of debit (assets).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6F2982" w:rsidRPr="0057682F" w14:paraId="6EFC7EC8" w14:textId="77777777" w:rsidTr="00B536A7">
        <w:tc>
          <w:tcPr>
            <w:tcW w:w="1701" w:type="dxa"/>
            <w:shd w:val="clear" w:color="auto" w:fill="auto"/>
          </w:tcPr>
          <w:p w14:paraId="2EB98B20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1F1B2238" w14:textId="77777777" w:rsidR="00BC7684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the value.</w:t>
            </w:r>
          </w:p>
        </w:tc>
      </w:tr>
      <w:tr w:rsidR="006F2982" w:rsidRPr="0057682F" w14:paraId="1FCB1370" w14:textId="77777777" w:rsidTr="00B536A7">
        <w:tc>
          <w:tcPr>
            <w:tcW w:w="1701" w:type="dxa"/>
            <w:shd w:val="clear" w:color="auto" w:fill="auto"/>
          </w:tcPr>
          <w:p w14:paraId="6798A096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655583EA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8E397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reinvestment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reinvested.</w:t>
            </w:r>
          </w:p>
          <w:p w14:paraId="1CB297A7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Where 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</w:t>
            </w:r>
            <w:r w:rsidRPr="0093350E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unable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to separately identify the specific assets purchased with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84151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value of all reinvested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securities lending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F37DB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BE3BA5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.1.5 and </w:t>
            </w:r>
            <w:r w:rsidR="0084151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reinvestment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4151E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the rate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received on that pool of funds.</w:t>
            </w:r>
          </w:p>
          <w:p w14:paraId="0A70ADE0" w14:textId="77777777" w:rsidR="00BC7684" w:rsidRPr="0057682F" w:rsidRDefault="00BC7684" w:rsidP="00FE751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="00FC45EE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 w:rsidR="00773680">
              <w:rPr>
                <w:rFonts w:ascii="Times New Roman" w:hAnsi="Times New Roman"/>
                <w:sz w:val="24"/>
                <w:szCs w:val="24"/>
              </w:rPr>
              <w:t>column 2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an annualised percentage rate to two decimal places.</w:t>
            </w:r>
          </w:p>
        </w:tc>
      </w:tr>
    </w:tbl>
    <w:p w14:paraId="4CB577D8" w14:textId="77777777" w:rsidR="006F2982" w:rsidRPr="0057682F" w:rsidRDefault="006F2982" w:rsidP="001C1211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6F2982" w:rsidRPr="0057682F" w14:paraId="4D157362" w14:textId="77777777" w:rsidTr="00B536A7">
        <w:tc>
          <w:tcPr>
            <w:tcW w:w="1701" w:type="dxa"/>
            <w:shd w:val="clear" w:color="auto" w:fill="auto"/>
          </w:tcPr>
          <w:p w14:paraId="68C3703C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BE3BA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7371" w:type="dxa"/>
            <w:shd w:val="clear" w:color="auto" w:fill="auto"/>
          </w:tcPr>
          <w:p w14:paraId="2CB594AD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reinvested.</w:t>
            </w:r>
          </w:p>
        </w:tc>
      </w:tr>
      <w:tr w:rsidR="006F2982" w:rsidRPr="0057682F" w14:paraId="394D01FA" w14:textId="77777777" w:rsidTr="00B536A7">
        <w:tc>
          <w:tcPr>
            <w:tcW w:w="1701" w:type="dxa"/>
            <w:shd w:val="clear" w:color="auto" w:fill="auto"/>
          </w:tcPr>
          <w:p w14:paraId="4AF85BD4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BE3BA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.1.1</w:t>
            </w:r>
          </w:p>
        </w:tc>
        <w:tc>
          <w:tcPr>
            <w:tcW w:w="7371" w:type="dxa"/>
            <w:shd w:val="clear" w:color="auto" w:fill="auto"/>
          </w:tcPr>
          <w:p w14:paraId="34E7BD11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investment funds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F2982" w:rsidRPr="0057682F" w14:paraId="7AD72365" w14:textId="77777777" w:rsidTr="00B536A7">
        <w:tc>
          <w:tcPr>
            <w:tcW w:w="1701" w:type="dxa"/>
            <w:shd w:val="clear" w:color="auto" w:fill="auto"/>
          </w:tcPr>
          <w:p w14:paraId="5A51B4A0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BE3BA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.1.2</w:t>
            </w:r>
          </w:p>
        </w:tc>
        <w:tc>
          <w:tcPr>
            <w:tcW w:w="7371" w:type="dxa"/>
            <w:shd w:val="clear" w:color="auto" w:fill="auto"/>
          </w:tcPr>
          <w:p w14:paraId="0B8B520B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commingled pools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investment funds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6F2982" w:rsidRPr="0057682F" w14:paraId="358904A2" w14:textId="77777777" w:rsidTr="00B536A7">
        <w:tc>
          <w:tcPr>
            <w:tcW w:w="1701" w:type="dxa"/>
            <w:shd w:val="clear" w:color="auto" w:fill="auto"/>
          </w:tcPr>
          <w:p w14:paraId="2A75CAC3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BE3BA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.1.3</w:t>
            </w:r>
          </w:p>
        </w:tc>
        <w:tc>
          <w:tcPr>
            <w:tcW w:w="7371" w:type="dxa"/>
            <w:shd w:val="clear" w:color="auto" w:fill="auto"/>
          </w:tcPr>
          <w:p w14:paraId="03F05211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market.</w:t>
            </w:r>
          </w:p>
        </w:tc>
      </w:tr>
      <w:tr w:rsidR="006F2982" w:rsidRPr="0057682F" w14:paraId="5D10E646" w14:textId="77777777" w:rsidTr="00B536A7">
        <w:tc>
          <w:tcPr>
            <w:tcW w:w="1701" w:type="dxa"/>
            <w:shd w:val="clear" w:color="auto" w:fill="auto"/>
          </w:tcPr>
          <w:p w14:paraId="64838601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BE3BA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.1.4</w:t>
            </w:r>
          </w:p>
        </w:tc>
        <w:tc>
          <w:tcPr>
            <w:tcW w:w="7371" w:type="dxa"/>
            <w:shd w:val="clear" w:color="auto" w:fill="auto"/>
          </w:tcPr>
          <w:p w14:paraId="24B8B553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the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direct purchase of securities.</w:t>
            </w:r>
          </w:p>
        </w:tc>
      </w:tr>
      <w:tr w:rsidR="006F2982" w:rsidRPr="0057682F" w14:paraId="5B6403E3" w14:textId="77777777" w:rsidTr="00B536A7">
        <w:tc>
          <w:tcPr>
            <w:tcW w:w="1701" w:type="dxa"/>
            <w:shd w:val="clear" w:color="auto" w:fill="auto"/>
          </w:tcPr>
          <w:p w14:paraId="6C5F0350" w14:textId="77777777" w:rsidR="006F2982" w:rsidRPr="0057682F" w:rsidRDefault="006F2982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Item </w:t>
            </w:r>
            <w:r w:rsidR="00BE3BA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.1.5</w:t>
            </w:r>
          </w:p>
        </w:tc>
        <w:tc>
          <w:tcPr>
            <w:tcW w:w="7371" w:type="dxa"/>
            <w:shd w:val="clear" w:color="auto" w:fill="auto"/>
          </w:tcPr>
          <w:p w14:paraId="140F05E2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any assets other than those listed in </w:t>
            </w:r>
            <w:r w:rsidR="00F37DB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tems </w:t>
            </w:r>
            <w:r w:rsidR="00BE3BA5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.1.1 to </w:t>
            </w:r>
            <w:r w:rsidR="00BE3BA5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.1.4.</w:t>
            </w:r>
          </w:p>
          <w:p w14:paraId="1F615F48" w14:textId="77777777" w:rsidR="00002406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F37DB9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olumn 1, </w:t>
            </w:r>
            <w:r w:rsidR="00F37DB9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BE3BA5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.1.5 is </w:t>
            </w:r>
            <w:r w:rsidR="00F37DB9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F37DB9">
              <w:rPr>
                <w:rFonts w:ascii="Times New Roman" w:hAnsi="Times New Roman"/>
                <w:bCs/>
                <w:sz w:val="24"/>
                <w:szCs w:val="24"/>
              </w:rPr>
              <w:t>item.  Report the</w:t>
            </w:r>
            <w:r w:rsidR="003F2138">
              <w:rPr>
                <w:rFonts w:ascii="Times New Roman" w:hAnsi="Times New Roman"/>
                <w:bCs/>
                <w:sz w:val="24"/>
                <w:szCs w:val="24"/>
              </w:rPr>
              <w:t xml:space="preserve"> value of</w:t>
            </w:r>
            <w:r w:rsidR="00F37DB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640F5">
              <w:rPr>
                <w:rFonts w:ascii="Times New Roman" w:hAnsi="Times New Roman"/>
                <w:bCs/>
                <w:sz w:val="24"/>
                <w:szCs w:val="24"/>
              </w:rPr>
              <w:t xml:space="preserve">cash </w:t>
            </w:r>
            <w:r w:rsidR="004640F5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4640F5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="004640F5"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="004640F5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as</w:t>
            </w:r>
            <w:r w:rsidR="0000240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640F5">
              <w:rPr>
                <w:rFonts w:ascii="Times New Roman" w:hAnsi="Times New Roman"/>
                <w:bCs/>
                <w:sz w:val="24"/>
                <w:szCs w:val="24"/>
              </w:rPr>
              <w:t>the value of 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BE3BA5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00240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less the sum of</w:t>
            </w:r>
            <w:r w:rsidR="004640F5"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002406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4640F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3BA5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="004640F5">
              <w:rPr>
                <w:rFonts w:ascii="Times New Roman" w:hAnsi="Times New Roman"/>
                <w:bCs/>
                <w:sz w:val="24"/>
                <w:szCs w:val="24"/>
              </w:rPr>
              <w:t>.1.1</w:t>
            </w:r>
            <w:r w:rsidR="00002406">
              <w:rPr>
                <w:rFonts w:ascii="Times New Roman" w:hAnsi="Times New Roman"/>
                <w:bCs/>
                <w:sz w:val="24"/>
                <w:szCs w:val="24"/>
              </w:rPr>
              <w:t xml:space="preserve"> to 9.1.4 inclusive.</w:t>
            </w:r>
          </w:p>
          <w:p w14:paraId="75911F20" w14:textId="77777777" w:rsidR="006F2982" w:rsidRPr="0057682F" w:rsidRDefault="006F298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Where 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unable to separately identify the specific assets purchased with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84151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value of all reinvested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securities lending 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in this item.</w:t>
            </w:r>
          </w:p>
        </w:tc>
      </w:tr>
    </w:tbl>
    <w:p w14:paraId="26F5FFA5" w14:textId="77777777" w:rsidR="00AB626C" w:rsidRDefault="00AB626C" w:rsidP="001C1211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  <w:sectPr w:rsidR="00AB626C" w:rsidSect="00ED2DDA">
          <w:headerReference w:type="default" r:id="rId21"/>
          <w:footerReference w:type="default" r:id="rId22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465D3129" w14:textId="77777777" w:rsidR="00AB626C" w:rsidRPr="00671CC3" w:rsidRDefault="00AB626C" w:rsidP="00AB626C">
      <w:pPr>
        <w:pStyle w:val="D2Aform"/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AB626C" w:rsidRPr="00014DA3" w14:paraId="5F0D321B" w14:textId="77777777" w:rsidTr="00B471FF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p w14:paraId="0033D208" w14:textId="77777777" w:rsidR="00AB626C" w:rsidRPr="00014DA3" w:rsidRDefault="00AB626C" w:rsidP="00B471FF">
            <w:pPr>
              <w:ind w:left="284"/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>ARF_721_0</w:t>
            </w:r>
            <w:r w:rsidR="00C10873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>B</w:t>
            </w:r>
            <w:r w:rsidRPr="00014DA3">
              <w:rPr>
                <w:rFonts w:ascii="Arial" w:eastAsia="Times New Roman" w:hAnsi="Arial" w:cs="Arial"/>
                <w:b/>
                <w:sz w:val="32"/>
                <w:szCs w:val="32"/>
                <w:lang w:eastAsia="en-AU"/>
              </w:rPr>
              <w:t>: ABS/RBA Repurchase Agreements and Securities Lending (Option B)</w:t>
            </w:r>
          </w:p>
        </w:tc>
      </w:tr>
    </w:tbl>
    <w:p w14:paraId="18480E4E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AB626C" w:rsidRPr="00014DA3" w14:paraId="43130133" w14:textId="77777777" w:rsidTr="00B471FF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5975B1" w14:textId="77777777" w:rsidR="00AB626C" w:rsidRPr="00014DA3" w:rsidRDefault="00AB626C" w:rsidP="00B471FF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604D959" w14:textId="77777777" w:rsidR="00AB626C" w:rsidRPr="00014DA3" w:rsidRDefault="00AB626C" w:rsidP="00B471FF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>Institution Name</w:t>
            </w:r>
          </w:p>
        </w:tc>
      </w:tr>
      <w:tr w:rsidR="00AB626C" w:rsidRPr="00014DA3" w14:paraId="260E1AB7" w14:textId="77777777" w:rsidTr="00B471FF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1E183" w14:textId="77777777" w:rsidR="00AB626C" w:rsidRPr="00014DA3" w:rsidRDefault="00AB626C" w:rsidP="00B471FF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52C37" w14:textId="77777777" w:rsidR="00AB626C" w:rsidRPr="00014DA3" w:rsidRDefault="00AB626C" w:rsidP="00B471FF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AB626C" w:rsidRPr="00014DA3" w14:paraId="5FB8EB3F" w14:textId="77777777" w:rsidTr="00B471FF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623A524" w14:textId="77777777" w:rsidR="00AB626C" w:rsidRPr="00014DA3" w:rsidRDefault="00AB626C" w:rsidP="00B471FF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831492" w14:textId="77777777" w:rsidR="00AB626C" w:rsidRPr="00014DA3" w:rsidRDefault="00AB626C" w:rsidP="00B471FF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>Scale Factor</w:t>
            </w:r>
          </w:p>
        </w:tc>
      </w:tr>
      <w:tr w:rsidR="00AB626C" w:rsidRPr="00014DA3" w14:paraId="7B42E8DE" w14:textId="77777777" w:rsidTr="00B471FF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5B14B" w14:textId="77777777" w:rsidR="00AB626C" w:rsidRPr="00014DA3" w:rsidRDefault="00AB626C" w:rsidP="00B471FF">
            <w:pPr>
              <w:rPr>
                <w:rFonts w:ascii="Arial" w:eastAsia="Times New Roman" w:hAnsi="Arial" w:cs="Arial"/>
                <w:lang w:eastAsia="en-AU"/>
              </w:rPr>
            </w:pPr>
            <w:r w:rsidRPr="00014DA3">
              <w:rPr>
                <w:rFonts w:ascii="Arial" w:eastAsia="Times New Roman" w:hAnsi="Arial" w:cs="Arial"/>
                <w:lang w:eastAsia="en-AU"/>
              </w:rP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F692E" w14:textId="77777777" w:rsidR="00AB626C" w:rsidRPr="00014DA3" w:rsidRDefault="00AB626C" w:rsidP="00B471FF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AB626C" w:rsidRPr="00014DA3" w14:paraId="13A5F3A0" w14:textId="77777777" w:rsidTr="00B471FF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0EC80B6" w14:textId="77777777" w:rsidR="00AB626C" w:rsidRPr="00014DA3" w:rsidRDefault="00AB626C" w:rsidP="00B471FF">
            <w:p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1C12ADE5" w14:textId="77777777" w:rsidR="00AB626C" w:rsidRPr="00014DA3" w:rsidRDefault="00AB626C" w:rsidP="00B471FF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AB626C" w:rsidRPr="00014DA3" w14:paraId="4BE0F35A" w14:textId="77777777" w:rsidTr="00B471FF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FF4E6" w14:textId="77777777" w:rsidR="00AB626C" w:rsidRPr="00014DA3" w:rsidRDefault="00AB626C" w:rsidP="00F05635">
            <w:pPr>
              <w:rPr>
                <w:rFonts w:ascii="Arial" w:eastAsia="Times New Roman" w:hAnsi="Arial" w:cs="Arial"/>
                <w:lang w:eastAsia="en-AU"/>
              </w:rPr>
            </w:pPr>
            <w:r w:rsidRPr="00014DA3">
              <w:rPr>
                <w:rFonts w:ascii="Arial" w:eastAsia="Times New Roman" w:hAnsi="Arial" w:cs="Arial"/>
                <w:lang w:eastAsia="en-AU"/>
              </w:rP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27E3091A" w14:textId="77777777" w:rsidR="00AB626C" w:rsidRPr="00014DA3" w:rsidRDefault="00AB626C" w:rsidP="00B471FF">
            <w:pPr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14:paraId="0FE4936C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5"/>
        <w:gridCol w:w="1747"/>
        <w:gridCol w:w="2608"/>
        <w:gridCol w:w="1872"/>
        <w:gridCol w:w="1529"/>
        <w:gridCol w:w="1530"/>
        <w:gridCol w:w="1529"/>
        <w:gridCol w:w="1530"/>
        <w:gridCol w:w="1530"/>
        <w:gridCol w:w="17"/>
      </w:tblGrid>
      <w:tr w:rsidR="00AB626C" w:rsidRPr="00014DA3" w14:paraId="27B78B34" w14:textId="77777777" w:rsidTr="00710EC4">
        <w:trPr>
          <w:gridBefore w:val="1"/>
          <w:wBefore w:w="15" w:type="dxa"/>
        </w:trPr>
        <w:tc>
          <w:tcPr>
            <w:tcW w:w="13892" w:type="dxa"/>
            <w:gridSpan w:val="9"/>
          </w:tcPr>
          <w:p w14:paraId="4EF853E6" w14:textId="77777777" w:rsidR="00AB626C" w:rsidRPr="00014DA3" w:rsidRDefault="00AB626C" w:rsidP="00B471FF">
            <w:pPr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Cs w:val="24"/>
                <w:lang w:eastAsia="en-AU"/>
              </w:rPr>
              <w:t>Repos and reverse repos outstanding</w:t>
            </w:r>
          </w:p>
        </w:tc>
      </w:tr>
      <w:tr w:rsidR="00710EC4" w14:paraId="3202C464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640BE7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2977BB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E32078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165C7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3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8A3006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Repos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140E0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Reverse repos</w:t>
            </w:r>
          </w:p>
        </w:tc>
      </w:tr>
      <w:tr w:rsidR="00710EC4" w14:paraId="265BA16C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F350333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Counterparty sector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FC89153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Collateral type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6C7BCFCD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Repo residual maturity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  <w:hideMark/>
          </w:tcPr>
          <w:p w14:paraId="64DFE395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Collateral management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  <w:hideMark/>
          </w:tcPr>
          <w:p w14:paraId="7C2AAB8F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Principal amount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0C048463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Market value of collateral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457921F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Principal amount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E8D8607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Market value of collateral</w:t>
            </w:r>
          </w:p>
        </w:tc>
      </w:tr>
      <w:tr w:rsidR="00710EC4" w14:paraId="240AF340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C6EC6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260CC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8834CC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385E42E9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1339C574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58C0B1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(6)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E52011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(7)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BF6E1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(8)</w:t>
            </w:r>
          </w:p>
        </w:tc>
      </w:tr>
      <w:tr w:rsidR="00710EC4" w14:paraId="598F55E2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2AC1A" w14:textId="77777777" w:rsidR="00710EC4" w:rsidRDefault="00710EC4">
            <w:pPr>
              <w:pStyle w:val="D2Aform"/>
              <w:jc w:val="center"/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130B7" w14:textId="77777777" w:rsidR="00710EC4" w:rsidRDefault="00710EC4">
            <w:pPr>
              <w:pStyle w:val="D2Aform"/>
              <w:jc w:val="center"/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6E36E" w14:textId="77777777" w:rsidR="00710EC4" w:rsidRDefault="00710EC4">
            <w:pPr>
              <w:pStyle w:val="D2Aform"/>
              <w:jc w:val="center"/>
            </w:pPr>
          </w:p>
        </w:tc>
        <w:tc>
          <w:tcPr>
            <w:tcW w:w="1529" w:type="dxa"/>
            <w:tcBorders>
              <w:top w:val="single" w:sz="4" w:space="0" w:color="auto"/>
              <w:left w:val="dotDash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FABAE" w14:textId="77777777" w:rsidR="00710EC4" w:rsidRDefault="00710EC4">
            <w:pPr>
              <w:pStyle w:val="D2Aform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9A1F4F" w14:textId="77777777" w:rsidR="00710EC4" w:rsidRDefault="00710EC4">
            <w:pPr>
              <w:pStyle w:val="D2Aform"/>
              <w:jc w:val="center"/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AFDF28" w14:textId="77777777" w:rsidR="00710EC4" w:rsidRDefault="00710EC4">
            <w:pPr>
              <w:pStyle w:val="D2Aform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0E9FC" w14:textId="77777777" w:rsidR="00710EC4" w:rsidRDefault="00710EC4">
            <w:pPr>
              <w:pStyle w:val="D2Aform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D241E" w14:textId="77777777" w:rsidR="00710EC4" w:rsidRDefault="00710EC4">
            <w:pPr>
              <w:pStyle w:val="D2Aform"/>
              <w:jc w:val="center"/>
            </w:pPr>
          </w:p>
        </w:tc>
      </w:tr>
      <w:tr w:rsidR="00710EC4" w14:paraId="701D4ADD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ADEA7C6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RBA</w:t>
            </w:r>
          </w:p>
        </w:tc>
        <w:tc>
          <w:tcPr>
            <w:tcW w:w="260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AD74D9D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Government securities - short-term</w:t>
            </w:r>
          </w:p>
        </w:tc>
        <w:tc>
          <w:tcPr>
            <w:tcW w:w="1872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0C97573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 1 day</w:t>
            </w:r>
          </w:p>
        </w:tc>
        <w:tc>
          <w:tcPr>
            <w:tcW w:w="152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3BAB8888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Bilateral</w:t>
            </w:r>
          </w:p>
        </w:tc>
        <w:tc>
          <w:tcPr>
            <w:tcW w:w="1530" w:type="dxa"/>
            <w:tcBorders>
              <w:top w:val="single" w:sz="4" w:space="0" w:color="auto"/>
              <w:left w:val="dotDash" w:sz="4" w:space="0" w:color="auto"/>
              <w:bottom w:val="nil"/>
              <w:right w:val="nil"/>
            </w:tcBorders>
            <w:vAlign w:val="bottom"/>
          </w:tcPr>
          <w:p w14:paraId="3EA19562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ECB17C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61B691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A5AE51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710EC4" w14:paraId="28FACF27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ECE00CA" w14:textId="77777777" w:rsidR="00710EC4" w:rsidRDefault="009D340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0010CA4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Government securities - long-term</w:t>
            </w:r>
          </w:p>
        </w:tc>
        <w:tc>
          <w:tcPr>
            <w:tcW w:w="187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34EBF74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1 day to &lt;= 1 month</w:t>
            </w:r>
          </w:p>
        </w:tc>
        <w:tc>
          <w:tcPr>
            <w:tcW w:w="152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6F1390BE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Tri-party</w:t>
            </w:r>
          </w:p>
        </w:tc>
        <w:tc>
          <w:tcPr>
            <w:tcW w:w="1530" w:type="dxa"/>
            <w:tcBorders>
              <w:top w:val="nil"/>
              <w:left w:val="dotDash" w:sz="4" w:space="0" w:color="auto"/>
              <w:bottom w:val="nil"/>
              <w:right w:val="nil"/>
            </w:tcBorders>
            <w:vAlign w:val="bottom"/>
          </w:tcPr>
          <w:p w14:paraId="5CA4AD6D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349E17B9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000E7FA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DD03E82" w14:textId="77777777" w:rsidR="00710EC4" w:rsidRDefault="00710EC4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2BAB7EAA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8E9E16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RFCs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F79559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Semi-government securities - short-term</w:t>
            </w:r>
          </w:p>
        </w:tc>
        <w:tc>
          <w:tcPr>
            <w:tcW w:w="187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CD5FAB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1 month to &lt;= 3 months</w:t>
            </w:r>
          </w:p>
        </w:tc>
        <w:tc>
          <w:tcPr>
            <w:tcW w:w="1529" w:type="dxa"/>
            <w:tcBorders>
              <w:top w:val="dotDash" w:sz="4" w:space="0" w:color="auto"/>
              <w:left w:val="nil"/>
              <w:bottom w:val="nil"/>
              <w:right w:val="nil"/>
            </w:tcBorders>
            <w:vAlign w:val="bottom"/>
          </w:tcPr>
          <w:p w14:paraId="67FF3AF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586919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568B2E1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474B81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CC84FD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40D7BE93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D2702F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 borrowing authorities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0CA9BB5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Semi-government securities - long-term</w:t>
            </w:r>
          </w:p>
        </w:tc>
        <w:tc>
          <w:tcPr>
            <w:tcW w:w="187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683B00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3 months to &lt;= 1 year</w:t>
            </w:r>
          </w:p>
        </w:tc>
        <w:tc>
          <w:tcPr>
            <w:tcW w:w="1529" w:type="dxa"/>
            <w:vAlign w:val="bottom"/>
          </w:tcPr>
          <w:p w14:paraId="6504A65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E6EB22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77B615E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F73298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00D7F4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5D9FDC33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FB6DEB3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Clearing houses and CCPs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58A55F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 debt securities - NCDs</w:t>
            </w:r>
          </w:p>
        </w:tc>
        <w:tc>
          <w:tcPr>
            <w:tcW w:w="187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70FBB0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1 year</w:t>
            </w:r>
          </w:p>
        </w:tc>
        <w:tc>
          <w:tcPr>
            <w:tcW w:w="1529" w:type="dxa"/>
            <w:vAlign w:val="bottom"/>
          </w:tcPr>
          <w:p w14:paraId="318678B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ED1226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082185D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9173F7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BEAE6A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32A3D228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8CF859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financial auxiliaries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C43DAE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 debt securities - other short-term debt</w:t>
            </w:r>
          </w:p>
        </w:tc>
        <w:tc>
          <w:tcPr>
            <w:tcW w:w="187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42309CF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Undefined (open repo)</w:t>
            </w:r>
          </w:p>
        </w:tc>
        <w:tc>
          <w:tcPr>
            <w:tcW w:w="1529" w:type="dxa"/>
            <w:vAlign w:val="bottom"/>
          </w:tcPr>
          <w:p w14:paraId="5E03790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6475A63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3A63551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FC3437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1011C3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7CA3752A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1C20526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Insurance corporations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B4C5AA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 debt securities - covered bonds</w:t>
            </w:r>
          </w:p>
        </w:tc>
        <w:tc>
          <w:tcPr>
            <w:tcW w:w="1872" w:type="dxa"/>
            <w:tcBorders>
              <w:top w:val="dotDash" w:sz="4" w:space="0" w:color="auto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5B3D5B1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5BDCF06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5FE7D5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4F1B9D7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173D748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416E03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056366B0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5D2C36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Superannuation funds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19ECC5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 debt securities - other long-term debt</w:t>
            </w:r>
          </w:p>
        </w:tc>
        <w:tc>
          <w:tcPr>
            <w:tcW w:w="1872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6411E67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1DC4552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00389C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72C9F54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8D492E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E1421D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2B10E487" w14:textId="77777777" w:rsidTr="006C0E0C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167342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Money-market investment funds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7F4850D8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145273C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3A30057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F4D6E5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388F7CA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3AD626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DA5573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02CF72A8" w14:textId="77777777" w:rsidTr="006C0E0C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421BE45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ETFs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3129FA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3C8404F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2FC03BA6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CBD0BB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7B7694E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F3C9CF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35EB19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4A28697A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B6E3C1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non-MM financial investment funds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F0547B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RFC debt securities - short-term</w:t>
            </w:r>
          </w:p>
        </w:tc>
        <w:tc>
          <w:tcPr>
            <w:tcW w:w="1872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089DB30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24E9717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AB2302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10EF21A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0EB3F2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BE20D6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5E5EC2F9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0B63575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financial institutions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D1AA5A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RFC debt securities - long-term</w:t>
            </w:r>
          </w:p>
        </w:tc>
        <w:tc>
          <w:tcPr>
            <w:tcW w:w="1872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0251097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79E4534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75B7DB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1BF3E6B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6E714F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A1CCFD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618236D6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46AB00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REITs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BF114F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Non-financial corporate debt securities - short-term</w:t>
            </w:r>
          </w:p>
        </w:tc>
        <w:tc>
          <w:tcPr>
            <w:tcW w:w="1872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2ABE997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6D11E0C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1E9839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566937F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D94632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0ACD55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4764F042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B7E98B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private non-financial investment funds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2B590A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Non-financial corporate debt securities - long-term</w:t>
            </w:r>
          </w:p>
        </w:tc>
        <w:tc>
          <w:tcPr>
            <w:tcW w:w="1872" w:type="dxa"/>
            <w:noWrap/>
            <w:vAlign w:val="bottom"/>
          </w:tcPr>
          <w:p w14:paraId="2A7C21C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77289C7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C0784E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77818B1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FC306F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7EE2DE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47783234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0661E3E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private non-financial corporations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471CDA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Asset-backed securities - short-term</w:t>
            </w:r>
          </w:p>
        </w:tc>
        <w:tc>
          <w:tcPr>
            <w:tcW w:w="1872" w:type="dxa"/>
            <w:noWrap/>
            <w:vAlign w:val="bottom"/>
          </w:tcPr>
          <w:p w14:paraId="4CEBF96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13CBCDF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CAA607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7F4485B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2CB4D7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C67DC38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0B67A02C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92AC7E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Commonwealth general government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9441960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Asset-backed securities - long-term</w:t>
            </w:r>
          </w:p>
        </w:tc>
        <w:tc>
          <w:tcPr>
            <w:tcW w:w="1872" w:type="dxa"/>
            <w:noWrap/>
            <w:vAlign w:val="bottom"/>
          </w:tcPr>
          <w:p w14:paraId="348E48A6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5185DAC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727C3C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6B8EE3A3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3BFDA73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22C5FE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3AD5F95F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178728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residents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4CD936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resident debt securities - short-term</w:t>
            </w:r>
          </w:p>
        </w:tc>
        <w:tc>
          <w:tcPr>
            <w:tcW w:w="1872" w:type="dxa"/>
            <w:noWrap/>
            <w:vAlign w:val="bottom"/>
          </w:tcPr>
          <w:p w14:paraId="7D9BEC3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61C2F7F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FAF98D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5E886A3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25EC91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954874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7B32F497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DCC77D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Non-resident banks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81F6EF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resident debt securities - long-term</w:t>
            </w:r>
          </w:p>
        </w:tc>
        <w:tc>
          <w:tcPr>
            <w:tcW w:w="1872" w:type="dxa"/>
            <w:noWrap/>
            <w:vAlign w:val="bottom"/>
          </w:tcPr>
          <w:p w14:paraId="18F1DCF8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11B6CFA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D488D3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535F1BA6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2B49BE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5CCC1C8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2B9E972B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CDE3B04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Non-resident superannuation funds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48AF38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Supra-national and foreign agency debt securities - short-term</w:t>
            </w:r>
          </w:p>
        </w:tc>
        <w:tc>
          <w:tcPr>
            <w:tcW w:w="1872" w:type="dxa"/>
            <w:noWrap/>
            <w:vAlign w:val="bottom"/>
          </w:tcPr>
          <w:p w14:paraId="01AD4B4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702C9B7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7A55B797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4571210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00BF4A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05B5D44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2BC011DB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E1A167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non-residents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49DE0A16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Supra-national and foreign agency debt securities - long-term</w:t>
            </w:r>
          </w:p>
        </w:tc>
        <w:tc>
          <w:tcPr>
            <w:tcW w:w="1872" w:type="dxa"/>
            <w:noWrap/>
            <w:vAlign w:val="bottom"/>
          </w:tcPr>
          <w:p w14:paraId="6635C2E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37825096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D5A675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303ADD6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D4BA03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394F215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7E397A63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0279B7F5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non-residents</w:t>
            </w: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292EAB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non-resident debt securities - short-term</w:t>
            </w:r>
          </w:p>
        </w:tc>
        <w:tc>
          <w:tcPr>
            <w:tcW w:w="1872" w:type="dxa"/>
            <w:noWrap/>
            <w:vAlign w:val="bottom"/>
          </w:tcPr>
          <w:p w14:paraId="2943A84F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239C94CD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905357E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67E20561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64F53593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E15325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60D3B0BD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dotDash" w:sz="4" w:space="0" w:color="auto"/>
              <w:left w:val="nil"/>
              <w:bottom w:val="nil"/>
              <w:right w:val="dotDash" w:sz="4" w:space="0" w:color="auto"/>
            </w:tcBorders>
            <w:noWrap/>
            <w:vAlign w:val="bottom"/>
          </w:tcPr>
          <w:p w14:paraId="7E19240B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588B268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non-resident debt securities - long-term - issued in Australia</w:t>
            </w:r>
          </w:p>
        </w:tc>
        <w:tc>
          <w:tcPr>
            <w:tcW w:w="1872" w:type="dxa"/>
            <w:noWrap/>
            <w:vAlign w:val="bottom"/>
          </w:tcPr>
          <w:p w14:paraId="083115BA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5E1B4128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569F8B66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  <w:vAlign w:val="bottom"/>
          </w:tcPr>
          <w:p w14:paraId="41B3A929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246D735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15EDDA12" w14:textId="77777777" w:rsidR="00B654B5" w:rsidRDefault="00B654B5" w:rsidP="00B654B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B654B5" w14:paraId="40338397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dotDash" w:sz="4" w:space="0" w:color="auto"/>
            </w:tcBorders>
            <w:noWrap/>
            <w:vAlign w:val="bottom"/>
          </w:tcPr>
          <w:p w14:paraId="3430387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8F25BE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non-resident debt securities - long-term - issued offshore</w:t>
            </w:r>
          </w:p>
        </w:tc>
        <w:tc>
          <w:tcPr>
            <w:tcW w:w="1872" w:type="dxa"/>
            <w:noWrap/>
            <w:vAlign w:val="bottom"/>
          </w:tcPr>
          <w:p w14:paraId="44BDB69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29" w:type="dxa"/>
            <w:vAlign w:val="bottom"/>
          </w:tcPr>
          <w:p w14:paraId="3D12A5B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0F6CDFD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29" w:type="dxa"/>
            <w:vAlign w:val="bottom"/>
          </w:tcPr>
          <w:p w14:paraId="5ED3D39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7F69CA5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1884F83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32EE59BA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dotDash" w:sz="4" w:space="0" w:color="auto"/>
            </w:tcBorders>
            <w:noWrap/>
            <w:vAlign w:val="bottom"/>
          </w:tcPr>
          <w:p w14:paraId="134C0C6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783948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Equity securities</w:t>
            </w:r>
          </w:p>
        </w:tc>
        <w:tc>
          <w:tcPr>
            <w:tcW w:w="1872" w:type="dxa"/>
            <w:noWrap/>
            <w:vAlign w:val="bottom"/>
          </w:tcPr>
          <w:p w14:paraId="3DE57D6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29" w:type="dxa"/>
            <w:vAlign w:val="bottom"/>
          </w:tcPr>
          <w:p w14:paraId="280865A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6531A3D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29" w:type="dxa"/>
            <w:vAlign w:val="bottom"/>
          </w:tcPr>
          <w:p w14:paraId="3C66807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435A17A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724A997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72747709" w14:textId="77777777" w:rsidTr="00710EC4">
        <w:trPr>
          <w:gridAfter w:val="1"/>
          <w:wAfter w:w="17" w:type="dxa"/>
          <w:trHeight w:val="317"/>
        </w:trPr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dotDash" w:sz="4" w:space="0" w:color="auto"/>
            </w:tcBorders>
            <w:noWrap/>
            <w:vAlign w:val="bottom"/>
          </w:tcPr>
          <w:p w14:paraId="7CF4F2D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60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C14D36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assets</w:t>
            </w:r>
          </w:p>
        </w:tc>
        <w:tc>
          <w:tcPr>
            <w:tcW w:w="1872" w:type="dxa"/>
            <w:noWrap/>
            <w:vAlign w:val="bottom"/>
          </w:tcPr>
          <w:p w14:paraId="25FF2AB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29" w:type="dxa"/>
            <w:vAlign w:val="bottom"/>
          </w:tcPr>
          <w:p w14:paraId="491600C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6C288D6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29" w:type="dxa"/>
            <w:vAlign w:val="bottom"/>
          </w:tcPr>
          <w:p w14:paraId="6AC5DB0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4371366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530" w:type="dxa"/>
            <w:vAlign w:val="bottom"/>
          </w:tcPr>
          <w:p w14:paraId="6940B53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79078ABA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p w14:paraId="31620884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AB626C" w:rsidRPr="00014DA3" w14:paraId="6C95395D" w14:textId="77777777" w:rsidTr="00B471FF">
        <w:tc>
          <w:tcPr>
            <w:tcW w:w="8804" w:type="dxa"/>
          </w:tcPr>
          <w:p w14:paraId="18ED8F0A" w14:textId="77777777" w:rsidR="00AB626C" w:rsidRPr="00014DA3" w:rsidRDefault="00AB626C" w:rsidP="00B471FF">
            <w:pPr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>Rates on repos and reverse repos outstanding</w:t>
            </w:r>
          </w:p>
        </w:tc>
      </w:tr>
    </w:tbl>
    <w:p w14:paraId="33C6909C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tbl>
      <w:tblPr>
        <w:tblpPr w:leftFromText="180" w:rightFromText="180" w:vertAnchor="text" w:tblpX="108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2690"/>
        <w:gridCol w:w="2801"/>
        <w:gridCol w:w="2801"/>
        <w:gridCol w:w="2799"/>
        <w:gridCol w:w="2801"/>
      </w:tblGrid>
      <w:tr w:rsidR="00AB626C" w:rsidRPr="00014DA3" w14:paraId="7611CDD8" w14:textId="77777777" w:rsidTr="00B654B5">
        <w:trPr>
          <w:trHeight w:val="317"/>
        </w:trPr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672D5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Counterparty sector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03E2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Collateral type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C4F47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Repo original maturity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A4816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Repo rates</w:t>
            </w: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85C400C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Reverse repo rates</w:t>
            </w:r>
          </w:p>
        </w:tc>
      </w:tr>
      <w:tr w:rsidR="00AB626C" w:rsidRPr="00014DA3" w14:paraId="421D1482" w14:textId="77777777" w:rsidTr="00B654B5">
        <w:trPr>
          <w:trHeight w:val="315"/>
        </w:trPr>
        <w:tc>
          <w:tcPr>
            <w:tcW w:w="2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2CE3B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E8388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8A09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4C24D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EF154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</w:tr>
      <w:tr w:rsidR="00AB626C" w:rsidRPr="00014DA3" w14:paraId="696D4643" w14:textId="77777777" w:rsidTr="00B471FF">
        <w:trPr>
          <w:trHeight w:val="315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895C4" w14:textId="77777777" w:rsidR="00AB626C" w:rsidRPr="00014DA3" w:rsidRDefault="00AB626C" w:rsidP="00B471F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6788B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B152E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7C1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6EC1F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AB626C" w:rsidRPr="00014DA3" w14:paraId="4718C4CC" w14:textId="77777777" w:rsidTr="00B471FF">
        <w:trPr>
          <w:trHeight w:val="315"/>
        </w:trPr>
        <w:tc>
          <w:tcPr>
            <w:tcW w:w="267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02D72DA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RBA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A9BC800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Australian Government securities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554615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 day</w:t>
            </w:r>
          </w:p>
        </w:tc>
        <w:tc>
          <w:tcPr>
            <w:tcW w:w="2777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1265EE7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single" w:sz="4" w:space="0" w:color="auto"/>
            </w:tcBorders>
            <w:vAlign w:val="bottom"/>
          </w:tcPr>
          <w:p w14:paraId="1813B52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4F55BC54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C42B215" w14:textId="77777777" w:rsidR="00AB626C" w:rsidRPr="00014DA3" w:rsidRDefault="009D3405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ADIs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5B69FA7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Semi-government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A17A336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1 day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 month</w:t>
            </w:r>
          </w:p>
        </w:tc>
        <w:tc>
          <w:tcPr>
            <w:tcW w:w="2777" w:type="dxa"/>
            <w:tcBorders>
              <w:top w:val="nil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7DD046A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nil"/>
            </w:tcBorders>
            <w:vAlign w:val="bottom"/>
          </w:tcPr>
          <w:p w14:paraId="04FF406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2F652941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726BC5B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RFCs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414C0BC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Supra-national and foreign agency debt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B329F52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1 month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&lt;= 3 months</w:t>
            </w:r>
          </w:p>
        </w:tc>
        <w:tc>
          <w:tcPr>
            <w:tcW w:w="2777" w:type="dxa"/>
            <w:tcBorders>
              <w:top w:val="nil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0170160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nil"/>
            </w:tcBorders>
            <w:vAlign w:val="bottom"/>
          </w:tcPr>
          <w:p w14:paraId="6D9CB1F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665BA364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6EC5D48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Central borrowing authorities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4C3759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Financial institution debt securities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983D570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3 months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&lt;= 1 year</w:t>
            </w:r>
          </w:p>
        </w:tc>
        <w:tc>
          <w:tcPr>
            <w:tcW w:w="2799" w:type="dxa"/>
            <w:tcBorders>
              <w:top w:val="nil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19FF583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209A9BE7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28CEC84A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4980F30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Clearing houses and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CCPs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88B98C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Non-financial debt securities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E71CDAF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 1 year</w:t>
            </w:r>
          </w:p>
        </w:tc>
        <w:tc>
          <w:tcPr>
            <w:tcW w:w="2799" w:type="dxa"/>
            <w:tcBorders>
              <w:top w:val="nil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EEC8AEA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639A12C4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66E08F21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FE6859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financial auxiliaries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9A0C3DB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Asset-backed securities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7869102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Undefined (open repo)</w:t>
            </w:r>
          </w:p>
        </w:tc>
        <w:tc>
          <w:tcPr>
            <w:tcW w:w="2799" w:type="dxa"/>
            <w:tcBorders>
              <w:top w:val="nil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075DB82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2472E5A4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35875130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FDFDAE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Insurance corporations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9DE8C30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debt securities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9B50253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02711C7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35E1E12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5A05C1F7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34264DF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Superannuation funds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5248EF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Equity securities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68D45F1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shd w:val="clear" w:color="auto" w:fill="auto"/>
            <w:noWrap/>
            <w:vAlign w:val="bottom"/>
          </w:tcPr>
          <w:p w14:paraId="14C0E879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vAlign w:val="bottom"/>
          </w:tcPr>
          <w:p w14:paraId="47A32D18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56B5E54F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9EF0F2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Money-market investment funds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3260125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assets</w:t>
            </w:r>
          </w:p>
        </w:tc>
        <w:tc>
          <w:tcPr>
            <w:tcW w:w="2801" w:type="dxa"/>
            <w:tcBorders>
              <w:top w:val="nil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406D370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4EA583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6D46F870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5F580D6F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B2AF50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ETFs</w:t>
            </w:r>
          </w:p>
        </w:tc>
        <w:tc>
          <w:tcPr>
            <w:tcW w:w="2801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A069B2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4A7C0FCC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476E805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30AFB24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7A940AAC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00856E1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non-MM financial investment funds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AF9E3BB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0FA26FA7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5A210B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15690FE9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325456FE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C6A6F0F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financial institutions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A334E9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5D5BD7C4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771684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44BA18C0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1A0744C2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89A0E8F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REITs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92D7E4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15367E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7C6D70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0233D88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1E24ABA3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3E58E69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private non-financial investment funds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8952B03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4D9FD5E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7DDC129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6147E4E2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6E970430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FD95784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private non-financial corporations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FFF51D9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10F3C515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2DC6289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0BBD0C8C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2B043DDA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288A185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Commonwealth general government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EA93D5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7DA3EEA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5075CA7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567A405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42A9249A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CC596A8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lastRenderedPageBreak/>
              <w:t>Other residents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331894B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E6CC90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E69EA83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705687EB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6D639E21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DEE06E1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Non-resident banks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F8AC4E5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9B07967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22E5A0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3741ABAB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79DB7A4B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1B63E1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Non-resident superannuation funds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779CE8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46F5E644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28F9FE2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3AF5917F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547FF30B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3EF822F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non-residents</w:t>
            </w: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662377D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0F79E5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682209B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bottom w:val="nil"/>
            </w:tcBorders>
            <w:vAlign w:val="bottom"/>
          </w:tcPr>
          <w:p w14:paraId="7929D291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:rsidRPr="00014DA3" w14:paraId="2050B01C" w14:textId="77777777" w:rsidTr="00B654B5">
        <w:trPr>
          <w:trHeight w:val="315"/>
        </w:trPr>
        <w:tc>
          <w:tcPr>
            <w:tcW w:w="26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B9BDC44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55DEC6E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F43F5A0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99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D32E7C6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801" w:type="dxa"/>
            <w:tcBorders>
              <w:top w:val="nil"/>
            </w:tcBorders>
            <w:vAlign w:val="bottom"/>
          </w:tcPr>
          <w:p w14:paraId="44F25917" w14:textId="77777777" w:rsidR="00B654B5" w:rsidRPr="00014DA3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5280D319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AB626C" w:rsidRPr="00014DA3" w14:paraId="3A37C9EE" w14:textId="77777777" w:rsidTr="00B471FF">
        <w:tc>
          <w:tcPr>
            <w:tcW w:w="8804" w:type="dxa"/>
          </w:tcPr>
          <w:p w14:paraId="332F5760" w14:textId="77777777" w:rsidR="00AB626C" w:rsidRPr="00014DA3" w:rsidRDefault="00AB626C" w:rsidP="00B471FF">
            <w:pPr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 xml:space="preserve">Haircuts on repos and reverse repos outstanding </w:t>
            </w:r>
          </w:p>
        </w:tc>
      </w:tr>
    </w:tbl>
    <w:p w14:paraId="094A70F4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tbl>
      <w:tblPr>
        <w:tblpPr w:leftFromText="180" w:rightFromText="180" w:vertAnchor="text" w:tblpX="108" w:tblpY="1"/>
        <w:tblOverlap w:val="never"/>
        <w:tblW w:w="13784" w:type="dxa"/>
        <w:tblLayout w:type="fixed"/>
        <w:tblLook w:val="04A0" w:firstRow="1" w:lastRow="0" w:firstColumn="1" w:lastColumn="0" w:noHBand="0" w:noVBand="1"/>
      </w:tblPr>
      <w:tblGrid>
        <w:gridCol w:w="2670"/>
        <w:gridCol w:w="2779"/>
        <w:gridCol w:w="2779"/>
        <w:gridCol w:w="2777"/>
        <w:gridCol w:w="2779"/>
      </w:tblGrid>
      <w:tr w:rsidR="00AB626C" w:rsidRPr="00014DA3" w14:paraId="13520E92" w14:textId="77777777" w:rsidTr="00B471FF">
        <w:trPr>
          <w:trHeight w:val="317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BEAAE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Collateral type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6C4DE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Haircut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B4034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Repo collateral residual maturity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AF6A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Repos outstanding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9B4ACB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Reverse repos outstanding</w:t>
            </w:r>
          </w:p>
        </w:tc>
      </w:tr>
      <w:tr w:rsidR="00AB626C" w:rsidRPr="00014DA3" w14:paraId="31EFEFB6" w14:textId="77777777" w:rsidTr="00B471FF">
        <w:trPr>
          <w:trHeight w:val="315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5ABB7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9598E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D80C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1B36C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D165D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</w:tr>
      <w:tr w:rsidR="00AB626C" w:rsidRPr="00014DA3" w14:paraId="5DB99F52" w14:textId="77777777" w:rsidTr="00B471FF">
        <w:trPr>
          <w:trHeight w:val="315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BF1C2" w14:textId="77777777" w:rsidR="00AB626C" w:rsidRPr="00014DA3" w:rsidRDefault="00AB626C" w:rsidP="00B471F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74BF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991FC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25F25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A8C5D0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AB626C" w:rsidRPr="00014DA3" w14:paraId="3A7DCABF" w14:textId="77777777" w:rsidTr="00B471FF">
        <w:trPr>
          <w:trHeight w:val="315"/>
        </w:trPr>
        <w:tc>
          <w:tcPr>
            <w:tcW w:w="267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521E6B4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Australian Government securities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09C6007" w14:textId="22951655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0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0.5</w:t>
            </w:r>
          </w:p>
        </w:tc>
        <w:tc>
          <w:tcPr>
            <w:tcW w:w="2779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A1CE82D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 month</w:t>
            </w:r>
          </w:p>
        </w:tc>
        <w:tc>
          <w:tcPr>
            <w:tcW w:w="2777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203D51A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single" w:sz="4" w:space="0" w:color="auto"/>
            </w:tcBorders>
            <w:vAlign w:val="bottom"/>
          </w:tcPr>
          <w:p w14:paraId="6812F63F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7540A4CF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6D7D589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Semi-government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1279B93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0.5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1.5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7880FBA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1 month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3 months</w:t>
            </w:r>
          </w:p>
        </w:tc>
        <w:tc>
          <w:tcPr>
            <w:tcW w:w="277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9D00454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0C42AF0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036CE3FE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BFF852C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Supra-national and foreign agency debt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4A4B916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1.5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3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E5D3B23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3 months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 year</w:t>
            </w:r>
          </w:p>
        </w:tc>
        <w:tc>
          <w:tcPr>
            <w:tcW w:w="277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9B285C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10C2275D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3FE71D5D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3734C8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Financial institution debt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94AEAC5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3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4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A1D75B6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1 year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5 years</w:t>
            </w:r>
          </w:p>
        </w:tc>
        <w:tc>
          <w:tcPr>
            <w:tcW w:w="277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739A18E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28F7A7A5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5C2BE4E3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05E4A0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Non-financial debt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C4A04AB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4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6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EA1FB13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5 years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10 years</w:t>
            </w:r>
          </w:p>
        </w:tc>
        <w:tc>
          <w:tcPr>
            <w:tcW w:w="277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729D168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2A5363E4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43CC5CFD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AF8C81C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Asset-backed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521A65F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6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10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6F8804E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 10 years</w:t>
            </w:r>
          </w:p>
        </w:tc>
        <w:tc>
          <w:tcPr>
            <w:tcW w:w="277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65ED22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7EB012C0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3601F4DB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2183EE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debt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731504C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10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15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9E2588A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7" w:type="dxa"/>
            <w:shd w:val="clear" w:color="auto" w:fill="auto"/>
            <w:noWrap/>
            <w:vAlign w:val="bottom"/>
          </w:tcPr>
          <w:p w14:paraId="0B6B7350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34337AFC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5FDDA430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41B513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Equity securities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706CAA0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15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25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A981F56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7" w:type="dxa"/>
            <w:shd w:val="clear" w:color="auto" w:fill="auto"/>
            <w:noWrap/>
            <w:vAlign w:val="bottom"/>
          </w:tcPr>
          <w:p w14:paraId="48F6FD75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46665BD4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770D1EC7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4F0ACEA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assets</w:t>
            </w: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02660EE" w14:textId="77777777" w:rsidR="00AB626C" w:rsidRPr="00014DA3" w:rsidRDefault="00AB626C" w:rsidP="007D2F6E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&gt; 25 </w:t>
            </w:r>
            <w:r w:rsidR="007D2F6E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</w:t>
            </w:r>
            <w:r w:rsidR="007D2F6E"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50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B614EB8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7" w:type="dxa"/>
            <w:shd w:val="clear" w:color="auto" w:fill="auto"/>
            <w:noWrap/>
            <w:vAlign w:val="bottom"/>
          </w:tcPr>
          <w:p w14:paraId="6F15D4E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339505D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AB626C" w:rsidRPr="00014DA3" w14:paraId="2217BD83" w14:textId="77777777" w:rsidTr="00B471FF">
        <w:trPr>
          <w:trHeight w:val="315"/>
        </w:trPr>
        <w:tc>
          <w:tcPr>
            <w:tcW w:w="2670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D62C229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0BF8120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 50</w:t>
            </w:r>
          </w:p>
        </w:tc>
        <w:tc>
          <w:tcPr>
            <w:tcW w:w="2779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DC9877C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7" w:type="dxa"/>
            <w:shd w:val="clear" w:color="auto" w:fill="auto"/>
            <w:noWrap/>
            <w:vAlign w:val="bottom"/>
          </w:tcPr>
          <w:p w14:paraId="275F783D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779" w:type="dxa"/>
            <w:vAlign w:val="bottom"/>
          </w:tcPr>
          <w:p w14:paraId="14948DFC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03CE1094" w14:textId="77777777" w:rsidR="00AB626C" w:rsidRDefault="00AB626C" w:rsidP="00AB626C">
      <w:pPr>
        <w:rPr>
          <w:rFonts w:ascii="Arial" w:hAnsi="Arial" w:cs="Arial"/>
        </w:rPr>
      </w:pPr>
    </w:p>
    <w:p w14:paraId="135EA3E8" w14:textId="77777777" w:rsidR="00EB5232" w:rsidRDefault="00EB5232" w:rsidP="00AB626C">
      <w:pPr>
        <w:rPr>
          <w:rFonts w:ascii="Arial" w:hAnsi="Arial" w:cs="Arial"/>
        </w:rPr>
      </w:pPr>
    </w:p>
    <w:p w14:paraId="30C2C037" w14:textId="77777777" w:rsidR="00EB5232" w:rsidRDefault="00EB5232" w:rsidP="00AB626C">
      <w:pPr>
        <w:rPr>
          <w:rFonts w:ascii="Arial" w:hAnsi="Arial" w:cs="Arial"/>
        </w:rPr>
      </w:pPr>
    </w:p>
    <w:p w14:paraId="3A54DC04" w14:textId="77777777" w:rsidR="00EB5232" w:rsidRDefault="00EB5232" w:rsidP="00AB626C">
      <w:pPr>
        <w:rPr>
          <w:rFonts w:ascii="Arial" w:hAnsi="Arial" w:cs="Arial"/>
        </w:rPr>
      </w:pPr>
    </w:p>
    <w:p w14:paraId="64895DB7" w14:textId="77777777" w:rsidR="00EB5232" w:rsidRDefault="00EB5232" w:rsidP="00AB626C">
      <w:pPr>
        <w:rPr>
          <w:rFonts w:ascii="Arial" w:hAnsi="Arial" w:cs="Arial"/>
        </w:rPr>
      </w:pPr>
    </w:p>
    <w:p w14:paraId="04DD34A3" w14:textId="77777777" w:rsidR="00EB5232" w:rsidRPr="00014DA3" w:rsidRDefault="00EB5232" w:rsidP="00AB626C">
      <w:pPr>
        <w:rPr>
          <w:rFonts w:ascii="Arial" w:hAnsi="Arial" w:cs="Arial"/>
        </w:rPr>
      </w:pPr>
    </w:p>
    <w:tbl>
      <w:tblPr>
        <w:tblW w:w="13907" w:type="dxa"/>
        <w:tblInd w:w="93" w:type="dxa"/>
        <w:tblLook w:val="04A0" w:firstRow="1" w:lastRow="0" w:firstColumn="1" w:lastColumn="0" w:noHBand="0" w:noVBand="1"/>
      </w:tblPr>
      <w:tblGrid>
        <w:gridCol w:w="16"/>
        <w:gridCol w:w="1666"/>
        <w:gridCol w:w="2300"/>
        <w:gridCol w:w="1415"/>
        <w:gridCol w:w="1946"/>
        <w:gridCol w:w="1450"/>
        <w:gridCol w:w="1147"/>
        <w:gridCol w:w="1406"/>
        <w:gridCol w:w="1147"/>
        <w:gridCol w:w="1406"/>
        <w:gridCol w:w="8"/>
      </w:tblGrid>
      <w:tr w:rsidR="00AB626C" w:rsidRPr="00014DA3" w14:paraId="68DD1BCE" w14:textId="77777777" w:rsidTr="00B654B5">
        <w:trPr>
          <w:gridBefore w:val="1"/>
          <w:wBefore w:w="16" w:type="dxa"/>
        </w:trPr>
        <w:tc>
          <w:tcPr>
            <w:tcW w:w="13891" w:type="dxa"/>
            <w:gridSpan w:val="10"/>
          </w:tcPr>
          <w:p w14:paraId="35390E0F" w14:textId="77777777" w:rsidR="00AB626C" w:rsidRPr="00014DA3" w:rsidRDefault="00AB626C" w:rsidP="00B471FF">
            <w:pPr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>Securities borrowing and lending outstanding</w:t>
            </w:r>
          </w:p>
        </w:tc>
      </w:tr>
      <w:tr w:rsidR="00710EC4" w14:paraId="05F96250" w14:textId="77777777" w:rsidTr="00710EC4">
        <w:trPr>
          <w:gridAfter w:val="1"/>
          <w:wAfter w:w="10" w:type="dxa"/>
          <w:trHeight w:val="317"/>
        </w:trPr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09D2F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1AC467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ED8353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D3F42B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74B20D6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8379E77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Securities borrowing</w:t>
            </w: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  <w:hideMark/>
          </w:tcPr>
          <w:p w14:paraId="78C70435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Securities lending</w:t>
            </w:r>
          </w:p>
        </w:tc>
      </w:tr>
      <w:tr w:rsidR="00710EC4" w14:paraId="300FEAE3" w14:textId="77777777" w:rsidTr="00710EC4">
        <w:trPr>
          <w:gridAfter w:val="1"/>
          <w:wAfter w:w="10" w:type="dxa"/>
          <w:trHeight w:val="317"/>
        </w:trPr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B3D50AF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Counterparty sector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0A4D1734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Loaned security type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A7FE042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Loan residual maturity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  <w:hideMark/>
          </w:tcPr>
          <w:p w14:paraId="26CB30ED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Collateral type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  <w:hideMark/>
          </w:tcPr>
          <w:p w14:paraId="5C20AB9E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Collateral management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6C64BD17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Market value of security</w:t>
            </w:r>
          </w:p>
          <w:p w14:paraId="6FB6FC63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59FD447F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Lending fee/premium or rebate rate 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64399094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Market value of security</w:t>
            </w:r>
          </w:p>
          <w:p w14:paraId="0F6C72CF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  <w:hideMark/>
          </w:tcPr>
          <w:p w14:paraId="4E7D1809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Lending fee/premium or rebate rate</w:t>
            </w:r>
          </w:p>
        </w:tc>
      </w:tr>
      <w:tr w:rsidR="00710EC4" w14:paraId="6ADCAC81" w14:textId="77777777" w:rsidTr="00710EC4">
        <w:trPr>
          <w:gridAfter w:val="1"/>
          <w:wAfter w:w="10" w:type="dxa"/>
          <w:trHeight w:val="317"/>
        </w:trPr>
        <w:tc>
          <w:tcPr>
            <w:tcW w:w="1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2C33B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F8942F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9C2B0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28EBE44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92618DB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59487D0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(6)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2B12F2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(7)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582CCB2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(8)</w:t>
            </w:r>
          </w:p>
        </w:tc>
        <w:tc>
          <w:tcPr>
            <w:tcW w:w="1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05F38908" w14:textId="77777777" w:rsidR="00710EC4" w:rsidRDefault="00710EC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(9)</w:t>
            </w:r>
          </w:p>
        </w:tc>
      </w:tr>
      <w:tr w:rsidR="00710EC4" w14:paraId="5FAF091F" w14:textId="77777777" w:rsidTr="00710EC4">
        <w:trPr>
          <w:gridAfter w:val="1"/>
          <w:wAfter w:w="10" w:type="dxa"/>
          <w:trHeight w:val="317"/>
        </w:trPr>
        <w:tc>
          <w:tcPr>
            <w:tcW w:w="1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2BE56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DCAB41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A2B76D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3B022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8D287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17E80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3EDF46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8540D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D4578" w14:textId="77777777" w:rsidR="00710EC4" w:rsidRDefault="00710EC4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10EC4" w14:paraId="66DF280C" w14:textId="77777777" w:rsidTr="00710EC4">
        <w:trPr>
          <w:gridAfter w:val="1"/>
          <w:wAfter w:w="10" w:type="dxa"/>
          <w:trHeight w:val="317"/>
        </w:trPr>
        <w:tc>
          <w:tcPr>
            <w:tcW w:w="1681" w:type="dxa"/>
            <w:gridSpan w:val="2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8FDE644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RBA</w:t>
            </w:r>
          </w:p>
        </w:tc>
        <w:tc>
          <w:tcPr>
            <w:tcW w:w="230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F77B026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Australian Government securities</w:t>
            </w:r>
          </w:p>
        </w:tc>
        <w:tc>
          <w:tcPr>
            <w:tcW w:w="1415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4DAD556E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&lt;= 1 day</w:t>
            </w:r>
          </w:p>
        </w:tc>
        <w:tc>
          <w:tcPr>
            <w:tcW w:w="230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0DB33C93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Cash</w:t>
            </w:r>
          </w:p>
        </w:tc>
        <w:tc>
          <w:tcPr>
            <w:tcW w:w="123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30277E30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Bilateral</w:t>
            </w:r>
          </w:p>
        </w:tc>
        <w:tc>
          <w:tcPr>
            <w:tcW w:w="1239" w:type="dxa"/>
            <w:tcBorders>
              <w:top w:val="single" w:sz="4" w:space="0" w:color="auto"/>
              <w:left w:val="dotDash" w:sz="4" w:space="0" w:color="auto"/>
              <w:bottom w:val="nil"/>
              <w:right w:val="nil"/>
            </w:tcBorders>
            <w:vAlign w:val="bottom"/>
          </w:tcPr>
          <w:p w14:paraId="7620C669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689537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314E8C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9F3C75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710EC4" w14:paraId="4598BAB1" w14:textId="77777777" w:rsidTr="00710EC4">
        <w:trPr>
          <w:gridAfter w:val="1"/>
          <w:wAfter w:w="10" w:type="dxa"/>
          <w:trHeight w:val="317"/>
        </w:trPr>
        <w:tc>
          <w:tcPr>
            <w:tcW w:w="1681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A104282" w14:textId="77777777" w:rsidR="00710EC4" w:rsidRDefault="009D340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ADIs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CD42926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Semi-government securities</w:t>
            </w:r>
          </w:p>
        </w:tc>
        <w:tc>
          <w:tcPr>
            <w:tcW w:w="141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23B9249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 1 day to &lt;= 1 month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7267E18B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Australian </w:t>
            </w:r>
            <w:r w:rsidR="007427BA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G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overnment securities</w:t>
            </w:r>
          </w:p>
        </w:tc>
        <w:tc>
          <w:tcPr>
            <w:tcW w:w="123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16448869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Tri-party</w:t>
            </w:r>
          </w:p>
        </w:tc>
        <w:tc>
          <w:tcPr>
            <w:tcW w:w="1239" w:type="dxa"/>
            <w:tcBorders>
              <w:top w:val="nil"/>
              <w:left w:val="dotDash" w:sz="4" w:space="0" w:color="auto"/>
              <w:bottom w:val="nil"/>
              <w:right w:val="nil"/>
            </w:tcBorders>
            <w:vAlign w:val="bottom"/>
          </w:tcPr>
          <w:p w14:paraId="5E31E1CF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vAlign w:val="bottom"/>
          </w:tcPr>
          <w:p w14:paraId="3AB0AED9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vAlign w:val="bottom"/>
          </w:tcPr>
          <w:p w14:paraId="27307CD8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vAlign w:val="bottom"/>
          </w:tcPr>
          <w:p w14:paraId="0A324549" w14:textId="77777777" w:rsidR="00710EC4" w:rsidRDefault="00710EC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3FBA00E5" w14:textId="77777777" w:rsidTr="00710EC4">
        <w:trPr>
          <w:gridAfter w:val="1"/>
          <w:wAfter w:w="10" w:type="dxa"/>
          <w:trHeight w:val="317"/>
        </w:trPr>
        <w:tc>
          <w:tcPr>
            <w:tcW w:w="1681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0F3EE27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RFCs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A835BC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Supra-national and foreign agency debt securities</w:t>
            </w:r>
          </w:p>
        </w:tc>
        <w:tc>
          <w:tcPr>
            <w:tcW w:w="141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C64CBFE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 1 month to &lt;= 3 months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61F29BE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Semi-government securities</w:t>
            </w:r>
          </w:p>
        </w:tc>
        <w:tc>
          <w:tcPr>
            <w:tcW w:w="1238" w:type="dxa"/>
            <w:tcBorders>
              <w:top w:val="dotDash" w:sz="4" w:space="0" w:color="auto"/>
              <w:left w:val="dotDash" w:sz="4" w:space="0" w:color="auto"/>
              <w:bottom w:val="nil"/>
              <w:right w:val="nil"/>
            </w:tcBorders>
            <w:vAlign w:val="bottom"/>
          </w:tcPr>
          <w:p w14:paraId="3354A5F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vAlign w:val="bottom"/>
          </w:tcPr>
          <w:p w14:paraId="516FF0E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vAlign w:val="bottom"/>
          </w:tcPr>
          <w:p w14:paraId="4E790D7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vAlign w:val="bottom"/>
          </w:tcPr>
          <w:p w14:paraId="1506F96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239" w:type="dxa"/>
            <w:vAlign w:val="bottom"/>
          </w:tcPr>
          <w:p w14:paraId="479BD152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34A1EF3B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5DC11D5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Central borrowing authorities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48E9B3E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Financial institution debt securities</w:t>
            </w:r>
          </w:p>
        </w:tc>
        <w:tc>
          <w:tcPr>
            <w:tcW w:w="141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DE68C2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 3 months to &lt;= 1 year</w:t>
            </w:r>
          </w:p>
        </w:tc>
        <w:tc>
          <w:tcPr>
            <w:tcW w:w="19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109BFDA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Supra-national and foreign agency debt securities</w:t>
            </w:r>
          </w:p>
        </w:tc>
        <w:tc>
          <w:tcPr>
            <w:tcW w:w="1450" w:type="dxa"/>
            <w:tcBorders>
              <w:top w:val="nil"/>
              <w:left w:val="dotDash" w:sz="4" w:space="0" w:color="auto"/>
              <w:bottom w:val="nil"/>
              <w:right w:val="nil"/>
            </w:tcBorders>
            <w:vAlign w:val="bottom"/>
          </w:tcPr>
          <w:p w14:paraId="4B5EB3C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0B23B76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743FC9A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4E27E05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6AD626F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3D47B488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3637D1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Clearing houses and CCPs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5AC24F8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Non-financial debt securities</w:t>
            </w:r>
          </w:p>
        </w:tc>
        <w:tc>
          <w:tcPr>
            <w:tcW w:w="141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B71605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&gt; 1 year</w:t>
            </w:r>
          </w:p>
        </w:tc>
        <w:tc>
          <w:tcPr>
            <w:tcW w:w="19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77896D8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Financial institution debt securities</w:t>
            </w:r>
          </w:p>
        </w:tc>
        <w:tc>
          <w:tcPr>
            <w:tcW w:w="1450" w:type="dxa"/>
            <w:tcBorders>
              <w:top w:val="nil"/>
              <w:left w:val="dotDash" w:sz="4" w:space="0" w:color="auto"/>
              <w:bottom w:val="nil"/>
              <w:right w:val="nil"/>
            </w:tcBorders>
            <w:vAlign w:val="bottom"/>
          </w:tcPr>
          <w:p w14:paraId="6E3AB26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5CDBBADD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749CA432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3854124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0C4E921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04D04580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2E58B0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financial auxiliaries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B12E87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Asset-backed securities</w:t>
            </w:r>
          </w:p>
        </w:tc>
        <w:tc>
          <w:tcPr>
            <w:tcW w:w="1415" w:type="dxa"/>
            <w:tcBorders>
              <w:top w:val="dotDash" w:sz="4" w:space="0" w:color="auto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5F6D69D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0383101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Non-financial debt securities</w:t>
            </w:r>
          </w:p>
        </w:tc>
        <w:tc>
          <w:tcPr>
            <w:tcW w:w="1450" w:type="dxa"/>
            <w:tcBorders>
              <w:top w:val="nil"/>
              <w:left w:val="dotDash" w:sz="4" w:space="0" w:color="auto"/>
              <w:bottom w:val="nil"/>
              <w:right w:val="nil"/>
            </w:tcBorders>
            <w:vAlign w:val="bottom"/>
          </w:tcPr>
          <w:p w14:paraId="560CFCC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4B4B120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19FF49F2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71C4939D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1D5FF1E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1C4219EB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506E86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Insurance corporations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50EE4B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debt securities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1769929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48291DE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Asset-backed securities</w:t>
            </w:r>
          </w:p>
        </w:tc>
        <w:tc>
          <w:tcPr>
            <w:tcW w:w="1450" w:type="dxa"/>
            <w:tcBorders>
              <w:top w:val="nil"/>
              <w:left w:val="dotDash" w:sz="4" w:space="0" w:color="auto"/>
              <w:bottom w:val="nil"/>
              <w:right w:val="nil"/>
            </w:tcBorders>
            <w:vAlign w:val="bottom"/>
          </w:tcPr>
          <w:p w14:paraId="6C6CA3C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1ED3A4A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38600CF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57DDE3A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76725C0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7BAB9356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EE9130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Superannuation funds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E8BD86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Equities - ADIs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15F9874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20C6F6C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debt securities</w:t>
            </w:r>
          </w:p>
        </w:tc>
        <w:tc>
          <w:tcPr>
            <w:tcW w:w="1450" w:type="dxa"/>
            <w:tcBorders>
              <w:top w:val="nil"/>
              <w:left w:val="dotDash" w:sz="4" w:space="0" w:color="auto"/>
              <w:bottom w:val="nil"/>
              <w:right w:val="nil"/>
            </w:tcBorders>
            <w:vAlign w:val="bottom"/>
          </w:tcPr>
          <w:p w14:paraId="0BF4DC5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4BB514F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7CF17BF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572E0D8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1CC9902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45362FC7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040376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Money-market investment funds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A9AAA0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Equities - Insurance corporations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5A78FA0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6E1CA49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Equity securities</w:t>
            </w:r>
          </w:p>
        </w:tc>
        <w:tc>
          <w:tcPr>
            <w:tcW w:w="1450" w:type="dxa"/>
            <w:tcBorders>
              <w:top w:val="nil"/>
              <w:left w:val="dotDash" w:sz="4" w:space="0" w:color="auto"/>
              <w:bottom w:val="nil"/>
              <w:right w:val="nil"/>
            </w:tcBorders>
            <w:vAlign w:val="bottom"/>
          </w:tcPr>
          <w:p w14:paraId="5BE37B6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410278D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16E26FB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07E4FF1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771A40D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45C8DED8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AD3BDA2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ETFs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381ECF9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Equities - Money-market investment funds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110F72C2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  <w:hideMark/>
          </w:tcPr>
          <w:p w14:paraId="18B2433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assets</w:t>
            </w:r>
          </w:p>
        </w:tc>
        <w:tc>
          <w:tcPr>
            <w:tcW w:w="1450" w:type="dxa"/>
            <w:vAlign w:val="bottom"/>
          </w:tcPr>
          <w:p w14:paraId="09C9341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06DFA55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4CD74F7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7B10D6B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500AB4D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2A4F21D8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619E18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Other non-MM financial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lastRenderedPageBreak/>
              <w:t>investment funds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9EDE8C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lastRenderedPageBreak/>
              <w:t>Equities - Non-money market financial investment funds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6709353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tcBorders>
              <w:top w:val="dotDash" w:sz="4" w:space="0" w:color="auto"/>
              <w:left w:val="nil"/>
              <w:bottom w:val="nil"/>
              <w:right w:val="nil"/>
            </w:tcBorders>
            <w:vAlign w:val="bottom"/>
          </w:tcPr>
          <w:p w14:paraId="674AC3D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3A48C31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1470051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2881349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7FCBD69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49F3D56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0BD2ABDD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38D2293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financial institutions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71851E3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Equities - other financial institutions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1AE42282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3D0C8D8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259D2AC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197F3F3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41A8941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7B462D4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4E436DA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0688DA07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C17EAFE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REITs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2C9EE47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Equities - Private non-financial investment funds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66AFB36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7D8227C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053D8B7D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251CEDE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61DEEF2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4088EB1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5FB0390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0A07B52B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B20E42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private non-financial investment funds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47DDB36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Equities - Other private non-financial corporations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1F38BE0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5EDEE82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287E448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0F1755F2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0D48DE2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3F7F9C0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1D9220F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216B5C48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64BDFBC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private non-financial corporations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676FD96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Equities - Other residents</w:t>
            </w:r>
          </w:p>
        </w:tc>
        <w:tc>
          <w:tcPr>
            <w:tcW w:w="1415" w:type="dxa"/>
            <w:noWrap/>
            <w:vAlign w:val="bottom"/>
          </w:tcPr>
          <w:p w14:paraId="48F335E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3567CCB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6A2459B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0F93DE1D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36BCBD5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01B7FB3D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0A2DFDB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70962C77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2EBFF7D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Commonwealth general government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59488F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Equities - Non-resident</w:t>
            </w:r>
          </w:p>
        </w:tc>
        <w:tc>
          <w:tcPr>
            <w:tcW w:w="1415" w:type="dxa"/>
            <w:noWrap/>
            <w:vAlign w:val="bottom"/>
          </w:tcPr>
          <w:p w14:paraId="7E57BD0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06FC258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1237814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7667829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7C08E59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7C5CC7DD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0E6C6CC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4F4EA7FA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C34BC1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residents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  <w:hideMark/>
          </w:tcPr>
          <w:p w14:paraId="1E202602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assets</w:t>
            </w:r>
          </w:p>
        </w:tc>
        <w:tc>
          <w:tcPr>
            <w:tcW w:w="1415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525ECCED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19E894C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0A9FCF9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2FEA8F2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548345E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4B1C99B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2342A8B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662C1592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178F109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Non-resident banks</w:t>
            </w:r>
          </w:p>
        </w:tc>
        <w:tc>
          <w:tcPr>
            <w:tcW w:w="2300" w:type="dxa"/>
            <w:tcBorders>
              <w:top w:val="dotDash" w:sz="4" w:space="0" w:color="auto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667B4FF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15" w:type="dxa"/>
            <w:noWrap/>
            <w:vAlign w:val="bottom"/>
          </w:tcPr>
          <w:p w14:paraId="23B85110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710A967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3E3B7A9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0ADBF78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33B3169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7876429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6BE5B3B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161D97C9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444474C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Non-resident superannuation funds</w:t>
            </w:r>
          </w:p>
        </w:tc>
        <w:tc>
          <w:tcPr>
            <w:tcW w:w="2300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113FED7A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15" w:type="dxa"/>
            <w:noWrap/>
            <w:vAlign w:val="bottom"/>
          </w:tcPr>
          <w:p w14:paraId="5C86213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20B5D25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7A5226E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3CAB053F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07F504A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5DC02813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2FCE3D9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2E99F43D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0854A9E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Other non-residents</w:t>
            </w:r>
          </w:p>
        </w:tc>
        <w:tc>
          <w:tcPr>
            <w:tcW w:w="2300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3306B90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15" w:type="dxa"/>
            <w:noWrap/>
            <w:vAlign w:val="bottom"/>
          </w:tcPr>
          <w:p w14:paraId="23F4ADD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7CBDCD5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187BAAA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5B4F4C2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0C29021C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1C42976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41B74334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B654B5" w14:paraId="6DD7FE60" w14:textId="77777777" w:rsidTr="00B654B5">
        <w:trPr>
          <w:gridAfter w:val="1"/>
          <w:wAfter w:w="10" w:type="dxa"/>
          <w:trHeight w:val="317"/>
        </w:trPr>
        <w:tc>
          <w:tcPr>
            <w:tcW w:w="1682" w:type="dxa"/>
            <w:gridSpan w:val="2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noWrap/>
            <w:vAlign w:val="bottom"/>
          </w:tcPr>
          <w:p w14:paraId="633B9389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300" w:type="dxa"/>
            <w:tcBorders>
              <w:top w:val="nil"/>
              <w:left w:val="dotDash" w:sz="4" w:space="0" w:color="auto"/>
              <w:bottom w:val="nil"/>
              <w:right w:val="nil"/>
            </w:tcBorders>
            <w:noWrap/>
            <w:vAlign w:val="bottom"/>
          </w:tcPr>
          <w:p w14:paraId="7F97E4A1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15" w:type="dxa"/>
            <w:noWrap/>
            <w:vAlign w:val="bottom"/>
          </w:tcPr>
          <w:p w14:paraId="012AE9F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943" w:type="dxa"/>
            <w:vAlign w:val="bottom"/>
          </w:tcPr>
          <w:p w14:paraId="665EEE7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50" w:type="dxa"/>
            <w:vAlign w:val="bottom"/>
          </w:tcPr>
          <w:p w14:paraId="62EF327B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0D708987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3158C8A6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46" w:type="dxa"/>
            <w:vAlign w:val="bottom"/>
          </w:tcPr>
          <w:p w14:paraId="36166285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06" w:type="dxa"/>
            <w:vAlign w:val="bottom"/>
          </w:tcPr>
          <w:p w14:paraId="13CE5678" w14:textId="77777777" w:rsidR="00B654B5" w:rsidRDefault="00B654B5" w:rsidP="00B654B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14:paraId="12469F57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p w14:paraId="3A5B86D3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AB626C" w:rsidRPr="00014DA3" w14:paraId="72A7D885" w14:textId="77777777" w:rsidTr="00B471FF">
        <w:tc>
          <w:tcPr>
            <w:tcW w:w="8789" w:type="dxa"/>
          </w:tcPr>
          <w:p w14:paraId="64502BA9" w14:textId="77777777" w:rsidR="00AB626C" w:rsidRPr="00014DA3" w:rsidRDefault="00AB626C" w:rsidP="00B471FF">
            <w:pPr>
              <w:numPr>
                <w:ilvl w:val="0"/>
                <w:numId w:val="46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lang w:eastAsia="en-AU"/>
              </w:rPr>
              <w:t>Reinvestment of cash collateral from securities lending</w:t>
            </w:r>
          </w:p>
        </w:tc>
      </w:tr>
    </w:tbl>
    <w:p w14:paraId="2C2A5643" w14:textId="77777777" w:rsidR="00AB626C" w:rsidRPr="00014DA3" w:rsidRDefault="00AB626C" w:rsidP="00AB626C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8"/>
        <w:gridCol w:w="2441"/>
        <w:gridCol w:w="2443"/>
      </w:tblGrid>
      <w:tr w:rsidR="00AB626C" w:rsidRPr="00014DA3" w14:paraId="3199556E" w14:textId="77777777" w:rsidTr="00B471FF">
        <w:trPr>
          <w:trHeight w:val="317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0A33" w14:textId="77777777" w:rsidR="00AB626C" w:rsidRPr="00014DA3" w:rsidRDefault="00AB626C" w:rsidP="00B471FF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039C4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Value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4FC2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Rate of return</w:t>
            </w:r>
          </w:p>
        </w:tc>
      </w:tr>
      <w:tr w:rsidR="00AB626C" w:rsidRPr="00014DA3" w14:paraId="414062F8" w14:textId="77777777" w:rsidTr="00B471FF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35D3" w14:textId="77777777" w:rsidR="00AB626C" w:rsidRPr="00014DA3" w:rsidRDefault="00AB626C" w:rsidP="00B471FF">
            <w:p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0C9D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B8C4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014DA3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</w:tr>
      <w:tr w:rsidR="00AB626C" w:rsidRPr="00014DA3" w14:paraId="2AAD2739" w14:textId="77777777" w:rsidTr="00B471FF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9743" w14:textId="77777777" w:rsidR="00AB626C" w:rsidRPr="00014DA3" w:rsidRDefault="00AB626C" w:rsidP="007D2F6E">
            <w:pPr>
              <w:numPr>
                <w:ilvl w:val="1"/>
                <w:numId w:val="46"/>
              </w:numPr>
              <w:rPr>
                <w:rFonts w:ascii="Arial" w:eastAsia="Times New Roman" w:hAnsi="Arial" w:cs="Arial"/>
                <w:lang w:eastAsia="en-AU"/>
              </w:rPr>
            </w:pPr>
            <w:r w:rsidRPr="00014DA3">
              <w:rPr>
                <w:rFonts w:ascii="Arial" w:eastAsia="Times New Roman" w:hAnsi="Arial" w:cs="Arial"/>
                <w:lang w:eastAsia="en-AU"/>
              </w:rPr>
              <w:t>Outstanding cash collateral from securities lending reinvested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4D701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93042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AB626C" w:rsidRPr="00014DA3" w14:paraId="187BC4DC" w14:textId="77777777" w:rsidTr="00B471FF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687FA" w14:textId="77777777" w:rsidR="00AB626C" w:rsidRPr="00014DA3" w:rsidRDefault="00AB626C" w:rsidP="007D2F6E">
            <w:pPr>
              <w:numPr>
                <w:ilvl w:val="2"/>
                <w:numId w:val="46"/>
              </w:numPr>
              <w:rPr>
                <w:rFonts w:ascii="Arial" w:eastAsia="Times New Roman" w:hAnsi="Arial" w:cs="Arial"/>
                <w:lang w:eastAsia="en-AU"/>
              </w:rPr>
            </w:pPr>
            <w:r w:rsidRPr="00014DA3">
              <w:rPr>
                <w:rFonts w:ascii="Arial" w:eastAsia="Times New Roman" w:hAnsi="Arial" w:cs="Arial"/>
                <w:lang w:eastAsia="en-AU"/>
              </w:rPr>
              <w:t>Money-market investment funds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B6C99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D6D6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AB626C" w:rsidRPr="00014DA3" w14:paraId="4056EEA8" w14:textId="77777777" w:rsidTr="00B471FF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BDBB9" w14:textId="77777777" w:rsidR="00AB626C" w:rsidRPr="00014DA3" w:rsidRDefault="00AB626C" w:rsidP="007D2F6E">
            <w:pPr>
              <w:numPr>
                <w:ilvl w:val="2"/>
                <w:numId w:val="46"/>
              </w:numPr>
              <w:rPr>
                <w:rFonts w:ascii="Arial" w:eastAsia="Times New Roman" w:hAnsi="Arial" w:cs="Arial"/>
                <w:lang w:eastAsia="en-AU"/>
              </w:rPr>
            </w:pPr>
            <w:r w:rsidRPr="00014DA3">
              <w:rPr>
                <w:rFonts w:ascii="Arial" w:eastAsia="Times New Roman" w:hAnsi="Arial" w:cs="Arial"/>
                <w:lang w:eastAsia="en-AU"/>
              </w:rPr>
              <w:t>Other commingled pool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94411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4FD51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AB626C" w:rsidRPr="00014DA3" w14:paraId="4EC9E18A" w14:textId="77777777" w:rsidTr="00B471FF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E81E4" w14:textId="77777777" w:rsidR="00AB626C" w:rsidRPr="00014DA3" w:rsidRDefault="00AB626C" w:rsidP="007D2F6E">
            <w:pPr>
              <w:numPr>
                <w:ilvl w:val="2"/>
                <w:numId w:val="46"/>
              </w:numPr>
              <w:rPr>
                <w:rFonts w:ascii="Arial" w:eastAsia="Times New Roman" w:hAnsi="Arial" w:cs="Arial"/>
                <w:lang w:eastAsia="en-AU"/>
              </w:rPr>
            </w:pPr>
            <w:r w:rsidRPr="00014DA3">
              <w:rPr>
                <w:rFonts w:ascii="Arial" w:eastAsia="Times New Roman" w:hAnsi="Arial" w:cs="Arial"/>
                <w:lang w:eastAsia="en-AU"/>
              </w:rPr>
              <w:lastRenderedPageBreak/>
              <w:t>Repo market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9E004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3F1A3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AB626C" w:rsidRPr="00014DA3" w14:paraId="29437E8C" w14:textId="77777777" w:rsidTr="00B471FF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E577B" w14:textId="77777777" w:rsidR="00AB626C" w:rsidRPr="00014DA3" w:rsidRDefault="00AB626C" w:rsidP="007D2F6E">
            <w:pPr>
              <w:numPr>
                <w:ilvl w:val="2"/>
                <w:numId w:val="46"/>
              </w:numPr>
              <w:rPr>
                <w:rFonts w:ascii="Arial" w:eastAsia="Times New Roman" w:hAnsi="Arial" w:cs="Arial"/>
                <w:lang w:eastAsia="en-AU"/>
              </w:rPr>
            </w:pPr>
            <w:r w:rsidRPr="00014DA3">
              <w:rPr>
                <w:rFonts w:ascii="Arial" w:eastAsia="Times New Roman" w:hAnsi="Arial" w:cs="Arial"/>
                <w:lang w:eastAsia="en-AU"/>
              </w:rPr>
              <w:t>Direct purchase of securities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ED630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BB45F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AB626C" w:rsidRPr="00014DA3" w14:paraId="521484D6" w14:textId="77777777" w:rsidTr="00B471FF">
        <w:trPr>
          <w:trHeight w:val="315"/>
        </w:trPr>
        <w:tc>
          <w:tcPr>
            <w:tcW w:w="9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A9921" w14:textId="77777777" w:rsidR="00AB626C" w:rsidRPr="00014DA3" w:rsidRDefault="00AB626C" w:rsidP="007D2F6E">
            <w:pPr>
              <w:numPr>
                <w:ilvl w:val="2"/>
                <w:numId w:val="46"/>
              </w:numPr>
              <w:rPr>
                <w:rFonts w:ascii="Arial" w:eastAsia="Times New Roman" w:hAnsi="Arial" w:cs="Arial"/>
                <w:lang w:eastAsia="en-AU"/>
              </w:rPr>
            </w:pPr>
            <w:r w:rsidRPr="00014DA3">
              <w:rPr>
                <w:rFonts w:ascii="Arial" w:eastAsia="Times New Roman" w:hAnsi="Arial" w:cs="Arial"/>
                <w:lang w:eastAsia="en-AU"/>
              </w:rPr>
              <w:t>Other assets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7B1396A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47AB7" w14:textId="77777777" w:rsidR="00AB626C" w:rsidRPr="00014DA3" w:rsidRDefault="00AB626C" w:rsidP="00B471FF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7838F515" w14:textId="77777777" w:rsidR="00AB626C" w:rsidRPr="0057682F" w:rsidRDefault="00AB626C" w:rsidP="00AB626C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AB626C" w:rsidRPr="0057682F" w:rsidSect="00A06640">
          <w:headerReference w:type="default" r:id="rId23"/>
          <w:footerReference w:type="default" r:id="rId24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3C1F23AF" w14:textId="77777777" w:rsidR="00AB626C" w:rsidRPr="00E47336" w:rsidRDefault="00AB626C" w:rsidP="00AB626C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57682F">
        <w:rPr>
          <w:rFonts w:ascii="Arial" w:hAnsi="Arial" w:cs="Arial"/>
          <w:b/>
          <w:sz w:val="40"/>
          <w:szCs w:val="40"/>
        </w:rPr>
        <w:lastRenderedPageBreak/>
        <w:t>Reporting Form ARF 721.0</w:t>
      </w:r>
      <w:r>
        <w:rPr>
          <w:rFonts w:ascii="Arial" w:hAnsi="Arial" w:cs="Arial"/>
          <w:b/>
          <w:sz w:val="40"/>
          <w:szCs w:val="40"/>
        </w:rPr>
        <w:t>B</w:t>
      </w:r>
      <w:r w:rsidRPr="0057682F">
        <w:rPr>
          <w:rFonts w:ascii="Arial" w:hAnsi="Arial" w:cs="Arial"/>
          <w:b/>
          <w:sz w:val="40"/>
          <w:szCs w:val="40"/>
        </w:rPr>
        <w:t xml:space="preserve"> </w:t>
      </w:r>
    </w:p>
    <w:p w14:paraId="11A8D08F" w14:textId="77777777" w:rsidR="00AB626C" w:rsidRPr="0057682F" w:rsidRDefault="00AB626C" w:rsidP="00AB626C">
      <w:pPr>
        <w:keepNext/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57682F">
        <w:rPr>
          <w:rFonts w:ascii="Arial" w:hAnsi="Arial" w:cs="Arial"/>
          <w:b/>
          <w:sz w:val="40"/>
          <w:szCs w:val="40"/>
        </w:rPr>
        <w:t>ABS/RBA Repurchase Agreements and Securities Lending</w:t>
      </w:r>
      <w:r>
        <w:rPr>
          <w:rFonts w:ascii="Arial" w:hAnsi="Arial" w:cs="Arial"/>
          <w:b/>
          <w:sz w:val="40"/>
          <w:szCs w:val="40"/>
        </w:rPr>
        <w:t xml:space="preserve"> (Option B)</w:t>
      </w:r>
    </w:p>
    <w:p w14:paraId="1455CB94" w14:textId="77777777" w:rsidR="00AB626C" w:rsidRPr="001C1211" w:rsidRDefault="00AB626C" w:rsidP="00AB626C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1C1211">
        <w:rPr>
          <w:rFonts w:ascii="Arial" w:hAnsi="Arial" w:cs="Arial"/>
          <w:b/>
          <w:sz w:val="32"/>
          <w:szCs w:val="40"/>
        </w:rPr>
        <w:t>Instructions</w:t>
      </w:r>
    </w:p>
    <w:p w14:paraId="3A6FA723" w14:textId="77777777" w:rsidR="00AB626C" w:rsidRPr="0057682F" w:rsidRDefault="00AB626C" w:rsidP="00AB626C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57682F">
        <w:rPr>
          <w:rFonts w:ascii="Times New Roman" w:hAnsi="Times New Roman"/>
          <w:sz w:val="24"/>
          <w:szCs w:val="24"/>
        </w:rPr>
        <w:t xml:space="preserve">These instructions assist completion of </w:t>
      </w:r>
      <w:r w:rsidRPr="0057682F">
        <w:rPr>
          <w:rFonts w:ascii="Times New Roman" w:hAnsi="Times New Roman"/>
          <w:i/>
          <w:sz w:val="24"/>
          <w:szCs w:val="24"/>
        </w:rPr>
        <w:t>Reporting Form A</w:t>
      </w:r>
      <w:r>
        <w:rPr>
          <w:rFonts w:ascii="Times New Roman" w:hAnsi="Times New Roman"/>
          <w:i/>
          <w:sz w:val="24"/>
          <w:szCs w:val="24"/>
        </w:rPr>
        <w:t>RF </w:t>
      </w:r>
      <w:r w:rsidRPr="0057682F">
        <w:rPr>
          <w:rFonts w:ascii="Times New Roman" w:hAnsi="Times New Roman"/>
          <w:i/>
          <w:sz w:val="24"/>
          <w:szCs w:val="24"/>
        </w:rPr>
        <w:t>721.0</w:t>
      </w:r>
      <w:r>
        <w:rPr>
          <w:rFonts w:ascii="Times New Roman" w:hAnsi="Times New Roman"/>
          <w:i/>
          <w:sz w:val="24"/>
          <w:szCs w:val="24"/>
        </w:rPr>
        <w:t>B</w:t>
      </w:r>
      <w:r w:rsidRPr="0057682F">
        <w:rPr>
          <w:rFonts w:ascii="Times New Roman" w:hAnsi="Times New Roman"/>
          <w:i/>
          <w:sz w:val="24"/>
          <w:szCs w:val="24"/>
        </w:rPr>
        <w:t xml:space="preserve"> Repurchase Agreements and Securities Lending</w:t>
      </w:r>
      <w:r>
        <w:rPr>
          <w:rFonts w:ascii="Times New Roman" w:hAnsi="Times New Roman"/>
          <w:i/>
          <w:sz w:val="24"/>
          <w:szCs w:val="24"/>
        </w:rPr>
        <w:t xml:space="preserve"> (Option B)</w:t>
      </w:r>
      <w:r w:rsidRPr="0057682F">
        <w:rPr>
          <w:rFonts w:ascii="Times New Roman" w:hAnsi="Times New Roman"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sz w:val="24"/>
          <w:szCs w:val="24"/>
        </w:rPr>
        <w:t>(A</w:t>
      </w:r>
      <w:r>
        <w:rPr>
          <w:rFonts w:ascii="Times New Roman" w:hAnsi="Times New Roman"/>
          <w:sz w:val="24"/>
          <w:szCs w:val="24"/>
        </w:rPr>
        <w:t>RF </w:t>
      </w:r>
      <w:r w:rsidRPr="0057682F">
        <w:rPr>
          <w:rFonts w:ascii="Times New Roman" w:hAnsi="Times New Roman"/>
          <w:sz w:val="24"/>
          <w:szCs w:val="24"/>
        </w:rPr>
        <w:t>721.0</w:t>
      </w:r>
      <w:r>
        <w:rPr>
          <w:rFonts w:ascii="Times New Roman" w:hAnsi="Times New Roman"/>
          <w:sz w:val="24"/>
          <w:szCs w:val="24"/>
        </w:rPr>
        <w:t>B</w:t>
      </w:r>
      <w:r w:rsidRPr="0057682F">
        <w:rPr>
          <w:rFonts w:ascii="Times New Roman" w:hAnsi="Times New Roman"/>
          <w:sz w:val="24"/>
          <w:szCs w:val="24"/>
        </w:rPr>
        <w:t xml:space="preserve">). </w:t>
      </w:r>
      <w:r w:rsidRPr="006B2C0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RF </w:t>
      </w:r>
      <w:r w:rsidRPr="006B2C07">
        <w:rPr>
          <w:rFonts w:ascii="Times New Roman" w:hAnsi="Times New Roman"/>
          <w:sz w:val="24"/>
          <w:szCs w:val="24"/>
        </w:rPr>
        <w:t>721.0</w:t>
      </w:r>
      <w:r>
        <w:rPr>
          <w:rFonts w:ascii="Times New Roman" w:hAnsi="Times New Roman"/>
          <w:sz w:val="24"/>
          <w:szCs w:val="24"/>
        </w:rPr>
        <w:t>B</w:t>
      </w:r>
      <w:r w:rsidRPr="0057682F">
        <w:rPr>
          <w:rFonts w:ascii="Arial" w:hAnsi="Arial" w:cs="Arial"/>
          <w:b/>
          <w:i/>
          <w:sz w:val="40"/>
          <w:szCs w:val="40"/>
        </w:rPr>
        <w:t xml:space="preserve"> </w:t>
      </w:r>
      <w:r w:rsidRPr="0057682F">
        <w:rPr>
          <w:rFonts w:ascii="Times New Roman" w:hAnsi="Times New Roman"/>
          <w:sz w:val="24"/>
          <w:szCs w:val="24"/>
        </w:rPr>
        <w:t xml:space="preserve">collects information relating to the stock of </w:t>
      </w:r>
      <w:r w:rsidRPr="0057682F">
        <w:rPr>
          <w:rFonts w:ascii="Times New Roman" w:hAnsi="Times New Roman"/>
          <w:b/>
          <w:i/>
          <w:sz w:val="24"/>
          <w:szCs w:val="24"/>
        </w:rPr>
        <w:t xml:space="preserve">repurchase agreements </w:t>
      </w:r>
      <w:r w:rsidRPr="00AB626C">
        <w:rPr>
          <w:rFonts w:ascii="Times New Roman" w:hAnsi="Times New Roman"/>
          <w:sz w:val="24"/>
          <w:szCs w:val="24"/>
        </w:rPr>
        <w:t>(</w:t>
      </w:r>
      <w:r w:rsidRPr="0057682F">
        <w:rPr>
          <w:rFonts w:ascii="Times New Roman" w:hAnsi="Times New Roman"/>
          <w:b/>
          <w:i/>
          <w:sz w:val="24"/>
          <w:szCs w:val="24"/>
        </w:rPr>
        <w:t>repos</w:t>
      </w:r>
      <w:r w:rsidRPr="00AB626C">
        <w:rPr>
          <w:rFonts w:ascii="Times New Roman" w:hAnsi="Times New Roman"/>
          <w:sz w:val="24"/>
          <w:szCs w:val="24"/>
        </w:rPr>
        <w:t>)</w:t>
      </w:r>
      <w:r w:rsidRPr="0057682F">
        <w:rPr>
          <w:rFonts w:ascii="Times New Roman" w:hAnsi="Times New Roman"/>
          <w:sz w:val="24"/>
          <w:szCs w:val="24"/>
        </w:rPr>
        <w:t xml:space="preserve"> and </w:t>
      </w:r>
      <w:r w:rsidRPr="0057682F">
        <w:rPr>
          <w:rFonts w:ascii="Times New Roman" w:hAnsi="Times New Roman"/>
          <w:b/>
          <w:i/>
          <w:sz w:val="24"/>
          <w:szCs w:val="24"/>
        </w:rPr>
        <w:t>reverse repos</w:t>
      </w:r>
      <w:r w:rsidRPr="0057682F">
        <w:rPr>
          <w:rFonts w:ascii="Times New Roman" w:hAnsi="Times New Roman"/>
          <w:sz w:val="24"/>
          <w:szCs w:val="24"/>
        </w:rPr>
        <w:t xml:space="preserve">, and </w:t>
      </w:r>
      <w:r w:rsidRPr="0057682F">
        <w:rPr>
          <w:rFonts w:ascii="Times New Roman" w:hAnsi="Times New Roman"/>
          <w:b/>
          <w:i/>
          <w:sz w:val="24"/>
          <w:szCs w:val="24"/>
        </w:rPr>
        <w:t>securities lending</w:t>
      </w:r>
      <w:r w:rsidRPr="0057682F">
        <w:rPr>
          <w:rFonts w:ascii="Times New Roman" w:hAnsi="Times New Roman"/>
          <w:sz w:val="24"/>
          <w:szCs w:val="24"/>
        </w:rPr>
        <w:t xml:space="preserve"> and </w:t>
      </w:r>
      <w:r w:rsidRPr="00ED2DDA">
        <w:rPr>
          <w:rFonts w:ascii="Times New Roman" w:hAnsi="Times New Roman"/>
          <w:b/>
          <w:i/>
          <w:sz w:val="24"/>
          <w:szCs w:val="24"/>
        </w:rPr>
        <w:t>securities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57682F">
        <w:rPr>
          <w:rFonts w:ascii="Times New Roman" w:hAnsi="Times New Roman"/>
          <w:b/>
          <w:i/>
          <w:sz w:val="24"/>
          <w:szCs w:val="24"/>
        </w:rPr>
        <w:t>borrowing</w:t>
      </w:r>
      <w:r w:rsidRPr="0057682F">
        <w:rPr>
          <w:rFonts w:ascii="Times New Roman" w:hAnsi="Times New Roman"/>
          <w:sz w:val="24"/>
          <w:szCs w:val="24"/>
        </w:rPr>
        <w:t xml:space="preserve"> by </w:t>
      </w:r>
      <w:r w:rsidRPr="0057682F">
        <w:rPr>
          <w:rFonts w:ascii="Times New Roman" w:hAnsi="Times New Roman"/>
          <w:b/>
          <w:i/>
          <w:sz w:val="24"/>
          <w:szCs w:val="24"/>
        </w:rPr>
        <w:t xml:space="preserve">ADIs </w:t>
      </w:r>
      <w:r w:rsidRPr="0057682F">
        <w:rPr>
          <w:rFonts w:ascii="Times New Roman" w:hAnsi="Times New Roman"/>
          <w:sz w:val="24"/>
          <w:szCs w:val="24"/>
        </w:rPr>
        <w:t xml:space="preserve">and </w:t>
      </w:r>
      <w:r w:rsidRPr="0057682F">
        <w:rPr>
          <w:rFonts w:ascii="Times New Roman" w:hAnsi="Times New Roman"/>
          <w:b/>
          <w:i/>
          <w:sz w:val="24"/>
          <w:szCs w:val="24"/>
        </w:rPr>
        <w:t>RFCs</w:t>
      </w:r>
      <w:r w:rsidRPr="00ED2DDA">
        <w:rPr>
          <w:rFonts w:ascii="Times New Roman" w:hAnsi="Times New Roman"/>
          <w:i/>
          <w:sz w:val="24"/>
          <w:szCs w:val="24"/>
        </w:rPr>
        <w:t>.</w:t>
      </w:r>
      <w:r w:rsidRPr="0057682F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686BB04C" w14:textId="77777777" w:rsidR="00AB626C" w:rsidRPr="0057682F" w:rsidRDefault="00AB626C" w:rsidP="00AB626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</w:t>
      </w:r>
      <w:r w:rsidRPr="0083655E">
        <w:rPr>
          <w:rFonts w:ascii="Times New Roman" w:hAnsi="Times New Roman"/>
          <w:sz w:val="24"/>
          <w:szCs w:val="24"/>
        </w:rPr>
        <w:t>in ARF</w:t>
      </w:r>
      <w:r>
        <w:rPr>
          <w:rFonts w:ascii="Times New Roman" w:hAnsi="Times New Roman"/>
          <w:sz w:val="24"/>
          <w:szCs w:val="24"/>
        </w:rPr>
        <w:t> </w:t>
      </w:r>
      <w:r w:rsidRPr="0083655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21</w:t>
      </w:r>
      <w:r w:rsidRPr="0083655E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Pr="0083655E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>
        <w:rPr>
          <w:rFonts w:ascii="Times New Roman" w:hAnsi="Times New Roman"/>
          <w:b/>
          <w:i/>
          <w:sz w:val="24"/>
          <w:szCs w:val="24"/>
        </w:rPr>
        <w:t>RBA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This information is</w:t>
      </w:r>
      <w:r w:rsidRPr="00AB4984">
        <w:rPr>
          <w:rFonts w:ascii="Times New Roman" w:hAnsi="Times New Roman"/>
          <w:sz w:val="24"/>
          <w:szCs w:val="24"/>
        </w:rPr>
        <w:t xml:space="preserve"> required for various purposes, </w:t>
      </w:r>
      <w:r>
        <w:rPr>
          <w:rFonts w:ascii="Times New Roman" w:hAnsi="Times New Roman"/>
          <w:sz w:val="24"/>
          <w:szCs w:val="24"/>
        </w:rPr>
        <w:t xml:space="preserve">including </w:t>
      </w:r>
      <w:r w:rsidRPr="0057682F">
        <w:rPr>
          <w:rFonts w:ascii="Times New Roman" w:hAnsi="Times New Roman"/>
          <w:sz w:val="24"/>
          <w:szCs w:val="24"/>
        </w:rPr>
        <w:t xml:space="preserve">the compilation of Australia’s National Accounts </w:t>
      </w:r>
      <w:r>
        <w:rPr>
          <w:rFonts w:ascii="Times New Roman" w:hAnsi="Times New Roman"/>
          <w:sz w:val="24"/>
          <w:szCs w:val="24"/>
        </w:rPr>
        <w:t>and the provision of aggregated information to the Financial Stability Board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This information </w:t>
      </w:r>
      <w:r w:rsidRPr="00AB4984">
        <w:rPr>
          <w:rFonts w:ascii="Times New Roman" w:hAnsi="Times New Roman"/>
          <w:sz w:val="24"/>
          <w:szCs w:val="24"/>
        </w:rPr>
        <w:t xml:space="preserve">may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B4984">
        <w:rPr>
          <w:rFonts w:ascii="Times New Roman" w:hAnsi="Times New Roman"/>
          <w:sz w:val="24"/>
          <w:szCs w:val="24"/>
        </w:rPr>
        <w:t xml:space="preserve">be used by </w:t>
      </w:r>
      <w:r w:rsidRPr="0083655E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>
        <w:rPr>
          <w:rFonts w:ascii="Times New Roman" w:hAnsi="Times New Roman"/>
          <w:sz w:val="24"/>
          <w:szCs w:val="24"/>
        </w:rPr>
        <w:t>.</w:t>
      </w:r>
    </w:p>
    <w:p w14:paraId="06573180" w14:textId="77777777" w:rsidR="00AB626C" w:rsidRPr="001C1211" w:rsidRDefault="00AB626C" w:rsidP="00AB626C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5A129F77" w14:textId="77777777" w:rsidR="00AB626C" w:rsidRPr="0057682F" w:rsidRDefault="00AB626C" w:rsidP="00AB626C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ED2DDA">
        <w:rPr>
          <w:rFonts w:ascii="Times New Roman" w:hAnsi="Times New Roman"/>
          <w:sz w:val="24"/>
          <w:szCs w:val="24"/>
        </w:rPr>
        <w:t>ARF</w:t>
      </w:r>
      <w:r>
        <w:rPr>
          <w:rFonts w:ascii="Times New Roman" w:hAnsi="Times New Roman"/>
          <w:sz w:val="24"/>
          <w:szCs w:val="24"/>
        </w:rPr>
        <w:t xml:space="preserve"> </w:t>
      </w:r>
      <w:r w:rsidRPr="00ED2DDA">
        <w:rPr>
          <w:rFonts w:ascii="Times New Roman" w:hAnsi="Times New Roman"/>
          <w:sz w:val="24"/>
          <w:szCs w:val="24"/>
        </w:rPr>
        <w:t>721.0</w:t>
      </w:r>
      <w:r>
        <w:rPr>
          <w:rFonts w:ascii="Times New Roman" w:hAnsi="Times New Roman"/>
          <w:sz w:val="24"/>
          <w:szCs w:val="24"/>
        </w:rPr>
        <w:t>A or ARF 720.1B</w:t>
      </w:r>
      <w:r w:rsidRPr="00ED2DDA">
        <w:rPr>
          <w:rFonts w:ascii="Times New Roman" w:hAnsi="Times New Roman"/>
          <w:sz w:val="24"/>
          <w:szCs w:val="24"/>
        </w:rPr>
        <w:t xml:space="preserve"> must be completed by each </w:t>
      </w:r>
      <w:r w:rsidRPr="00ED2DDA">
        <w:rPr>
          <w:rFonts w:ascii="Times New Roman" w:hAnsi="Times New Roman"/>
          <w:b/>
          <w:i/>
          <w:sz w:val="24"/>
          <w:szCs w:val="24"/>
        </w:rPr>
        <w:t>ADI</w:t>
      </w:r>
      <w:r w:rsidRPr="00ED2DDA">
        <w:rPr>
          <w:rFonts w:ascii="Times New Roman" w:hAnsi="Times New Roman"/>
          <w:sz w:val="24"/>
          <w:szCs w:val="24"/>
        </w:rPr>
        <w:t xml:space="preserve"> and </w:t>
      </w:r>
      <w:r w:rsidRPr="00ED2DDA">
        <w:rPr>
          <w:rFonts w:ascii="Times New Roman" w:hAnsi="Times New Roman"/>
          <w:b/>
          <w:i/>
          <w:sz w:val="24"/>
          <w:szCs w:val="24"/>
        </w:rPr>
        <w:t>RFC</w:t>
      </w:r>
      <w:r w:rsidRPr="00ED2DD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6D46F4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5.</w:t>
      </w:r>
      <w:r w:rsidRPr="0057682F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choice of option is at the discretion of the </w:t>
      </w:r>
      <w:r>
        <w:rPr>
          <w:rFonts w:ascii="Times New Roman" w:hAnsi="Times New Roman"/>
          <w:b/>
          <w:i/>
          <w:sz w:val="24"/>
          <w:szCs w:val="24"/>
        </w:rPr>
        <w:t xml:space="preserve">ADI </w:t>
      </w:r>
      <w:r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b/>
          <w:i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; however, any change in the option selected must be communicated to </w:t>
      </w:r>
      <w:r w:rsidRPr="00C57927">
        <w:rPr>
          <w:rFonts w:ascii="Times New Roman" w:hAnsi="Times New Roman"/>
          <w:b/>
          <w:i/>
          <w:sz w:val="24"/>
          <w:szCs w:val="24"/>
        </w:rPr>
        <w:t>APRA</w:t>
      </w:r>
      <w:r>
        <w:rPr>
          <w:rFonts w:ascii="Times New Roman" w:hAnsi="Times New Roman"/>
          <w:sz w:val="24"/>
          <w:szCs w:val="24"/>
        </w:rPr>
        <w:t xml:space="preserve"> in advance.</w:t>
      </w:r>
    </w:p>
    <w:p w14:paraId="177C7944" w14:textId="77777777" w:rsidR="00AB626C" w:rsidRPr="001C1211" w:rsidRDefault="00AB626C" w:rsidP="00AB626C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>Reporting basis and unit of measurement</w:t>
      </w:r>
    </w:p>
    <w:p w14:paraId="1D44E1CC" w14:textId="77777777" w:rsidR="00AB626C" w:rsidRDefault="00AB626C" w:rsidP="00AB626C">
      <w:pPr>
        <w:pStyle w:val="BodyText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instructions specify the reporting basis and unit of measurement that applies to each item.  </w:t>
      </w:r>
    </w:p>
    <w:p w14:paraId="76971C82" w14:textId="77777777" w:rsidR="00AB626C" w:rsidRPr="001C1211" w:rsidRDefault="00AB626C" w:rsidP="00AB626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393FB4">
        <w:rPr>
          <w:rFonts w:ascii="Times New Roman" w:hAnsi="Times New Roman"/>
          <w:sz w:val="24"/>
          <w:szCs w:val="24"/>
        </w:rPr>
        <w:t>For reporting purposes, unless specified otherwise, data are to be</w:t>
      </w:r>
      <w:r>
        <w:rPr>
          <w:rFonts w:ascii="Times New Roman" w:hAnsi="Times New Roman"/>
          <w:sz w:val="24"/>
          <w:szCs w:val="24"/>
        </w:rPr>
        <w:t xml:space="preserve"> entered as a positive number. </w:t>
      </w:r>
    </w:p>
    <w:p w14:paraId="1E2D996B" w14:textId="77777777" w:rsidR="00AB626C" w:rsidRPr="00B70847" w:rsidRDefault="00B45664" w:rsidP="00AB626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</w:t>
      </w:r>
      <w:r w:rsidR="00AB626C" w:rsidRPr="00393FB4">
        <w:rPr>
          <w:rFonts w:ascii="Times New Roman" w:hAnsi="Times New Roman"/>
          <w:sz w:val="24"/>
          <w:szCs w:val="24"/>
        </w:rPr>
        <w:t>tems on ARF 721.0</w:t>
      </w:r>
      <w:r w:rsidR="00AB626C">
        <w:rPr>
          <w:rFonts w:ascii="Times New Roman" w:hAnsi="Times New Roman"/>
          <w:sz w:val="24"/>
          <w:szCs w:val="24"/>
        </w:rPr>
        <w:t>B</w:t>
      </w:r>
      <w:r w:rsidR="00AB626C" w:rsidRPr="00393FB4">
        <w:rPr>
          <w:rFonts w:ascii="Times New Roman" w:hAnsi="Times New Roman"/>
          <w:sz w:val="24"/>
          <w:szCs w:val="24"/>
        </w:rPr>
        <w:t xml:space="preserve"> as at the end of the </w:t>
      </w:r>
      <w:r w:rsidR="00AB626C" w:rsidRPr="00393FB4">
        <w:rPr>
          <w:rFonts w:ascii="Times New Roman" w:hAnsi="Times New Roman"/>
          <w:b/>
          <w:i/>
          <w:sz w:val="24"/>
          <w:szCs w:val="24"/>
        </w:rPr>
        <w:t>reporting period</w:t>
      </w:r>
      <w:r w:rsidR="00AB626C" w:rsidRPr="00B70847">
        <w:rPr>
          <w:i/>
          <w:sz w:val="24"/>
          <w:szCs w:val="24"/>
        </w:rPr>
        <w:t xml:space="preserve">.  </w:t>
      </w:r>
    </w:p>
    <w:p w14:paraId="566370D1" w14:textId="77777777" w:rsidR="00AB626C" w:rsidRPr="001C1211" w:rsidRDefault="00AB626C" w:rsidP="00AB626C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 xml:space="preserve">Counterparties </w:t>
      </w:r>
    </w:p>
    <w:p w14:paraId="3FEBDEB0" w14:textId="77777777" w:rsidR="00AB626C" w:rsidRPr="001C1211" w:rsidRDefault="00AB626C" w:rsidP="00AB626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Include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repurchase agreements (repos)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Pr="00ED2DDA">
        <w:rPr>
          <w:rFonts w:ascii="Times New Roman" w:hAnsi="Times New Roman"/>
          <w:bCs/>
          <w:sz w:val="24"/>
          <w:szCs w:val="24"/>
        </w:rPr>
        <w:t>arrangements</w:t>
      </w:r>
      <w:r>
        <w:rPr>
          <w:rFonts w:ascii="Times New Roman" w:hAnsi="Times New Roman"/>
          <w:bCs/>
          <w:sz w:val="24"/>
          <w:szCs w:val="24"/>
        </w:rPr>
        <w:t xml:space="preserve"> with both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residents </w:t>
      </w:r>
      <w:r>
        <w:rPr>
          <w:rFonts w:ascii="Times New Roman" w:hAnsi="Times New Roman"/>
          <w:bCs/>
          <w:sz w:val="24"/>
          <w:szCs w:val="24"/>
        </w:rPr>
        <w:t xml:space="preserve">and </w:t>
      </w:r>
      <w:r>
        <w:rPr>
          <w:rFonts w:ascii="Times New Roman" w:hAnsi="Times New Roman"/>
          <w:b/>
          <w:bCs/>
          <w:i/>
          <w:sz w:val="24"/>
          <w:szCs w:val="24"/>
        </w:rPr>
        <w:t>non-residents</w:t>
      </w:r>
      <w:r w:rsidRPr="00ED2DDA">
        <w:rPr>
          <w:rFonts w:ascii="Times New Roman" w:hAnsi="Times New Roman"/>
          <w:bCs/>
          <w:i/>
          <w:sz w:val="24"/>
          <w:szCs w:val="24"/>
        </w:rPr>
        <w:t xml:space="preserve">.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p w14:paraId="56CADAD5" w14:textId="77777777" w:rsidR="00AB626C" w:rsidRDefault="00AB626C" w:rsidP="00AB626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B1A6E">
        <w:rPr>
          <w:rFonts w:ascii="Times New Roman" w:hAnsi="Times New Roman"/>
          <w:bCs/>
          <w:sz w:val="24"/>
          <w:szCs w:val="24"/>
        </w:rPr>
        <w:t xml:space="preserve">Include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repos</w:t>
      </w:r>
      <w:r w:rsidRPr="009B1A6E">
        <w:rPr>
          <w:rFonts w:ascii="Times New Roman" w:hAnsi="Times New Roman"/>
          <w:bCs/>
          <w:sz w:val="24"/>
          <w:szCs w:val="24"/>
        </w:rPr>
        <w:t xml:space="preserve"> and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ED2DDA">
        <w:rPr>
          <w:rFonts w:ascii="Times New Roman" w:hAnsi="Times New Roman"/>
          <w:bCs/>
          <w:sz w:val="24"/>
          <w:szCs w:val="24"/>
        </w:rPr>
        <w:t>arrangements</w:t>
      </w:r>
      <w:r w:rsidRPr="009B1A6E">
        <w:rPr>
          <w:rFonts w:ascii="Times New Roman" w:hAnsi="Times New Roman"/>
          <w:bCs/>
          <w:sz w:val="24"/>
          <w:szCs w:val="24"/>
        </w:rPr>
        <w:t xml:space="preserve"> where the counterparty is </w:t>
      </w:r>
      <w:r>
        <w:rPr>
          <w:rFonts w:ascii="Times New Roman" w:hAnsi="Times New Roman"/>
          <w:bCs/>
          <w:sz w:val="24"/>
          <w:szCs w:val="24"/>
        </w:rPr>
        <w:t xml:space="preserve">either </w:t>
      </w:r>
      <w:r w:rsidRPr="009B1A6E">
        <w:rPr>
          <w:rFonts w:ascii="Times New Roman" w:hAnsi="Times New Roman"/>
          <w:bCs/>
          <w:sz w:val="24"/>
          <w:szCs w:val="24"/>
        </w:rPr>
        <w:t xml:space="preserve">a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related party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ED2DDA">
        <w:rPr>
          <w:rFonts w:ascii="Times New Roman" w:hAnsi="Times New Roman"/>
          <w:bCs/>
          <w:sz w:val="24"/>
          <w:szCs w:val="24"/>
        </w:rPr>
        <w:t>or a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non-related party</w:t>
      </w:r>
      <w:r w:rsidRPr="009B1A6E">
        <w:rPr>
          <w:rFonts w:ascii="Times New Roman" w:hAnsi="Times New Roman"/>
          <w:bCs/>
          <w:sz w:val="24"/>
          <w:szCs w:val="24"/>
        </w:rPr>
        <w:t xml:space="preserve">. </w:t>
      </w:r>
      <w:r w:rsidR="0084151E">
        <w:rPr>
          <w:rFonts w:ascii="Times New Roman" w:hAnsi="Times New Roman"/>
          <w:bCs/>
          <w:sz w:val="24"/>
          <w:szCs w:val="24"/>
        </w:rPr>
        <w:t xml:space="preserve">Exclude </w:t>
      </w:r>
      <w:r w:rsidR="0084151E">
        <w:rPr>
          <w:rFonts w:ascii="Times New Roman" w:hAnsi="Times New Roman"/>
          <w:b/>
          <w:bCs/>
          <w:i/>
          <w:sz w:val="24"/>
          <w:szCs w:val="24"/>
        </w:rPr>
        <w:t>r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epos</w:t>
      </w:r>
      <w:r w:rsidRPr="009B1A6E">
        <w:rPr>
          <w:rFonts w:ascii="Times New Roman" w:hAnsi="Times New Roman"/>
          <w:bCs/>
          <w:sz w:val="24"/>
          <w:szCs w:val="24"/>
        </w:rPr>
        <w:t xml:space="preserve"> and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ED2DDA">
        <w:rPr>
          <w:rFonts w:ascii="Times New Roman" w:hAnsi="Times New Roman"/>
          <w:bCs/>
          <w:sz w:val="24"/>
          <w:szCs w:val="24"/>
        </w:rPr>
        <w:t>arrangements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9B1A6E">
        <w:rPr>
          <w:rFonts w:ascii="Times New Roman" w:hAnsi="Times New Roman"/>
          <w:bCs/>
          <w:sz w:val="24"/>
          <w:szCs w:val="24"/>
        </w:rPr>
        <w:t xml:space="preserve">with entities that are consolidated within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domestic books</w:t>
      </w:r>
      <w:r w:rsidRPr="009B1A6E">
        <w:rPr>
          <w:rFonts w:ascii="Times New Roman" w:hAnsi="Times New Roman"/>
          <w:bCs/>
          <w:sz w:val="24"/>
          <w:szCs w:val="24"/>
        </w:rPr>
        <w:t xml:space="preserve">.  </w:t>
      </w:r>
    </w:p>
    <w:p w14:paraId="3F39EF80" w14:textId="77777777" w:rsidR="00AB626C" w:rsidRPr="001C1211" w:rsidRDefault="00AB626C" w:rsidP="00AB626C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>Repurchase agreements and securities lending</w:t>
      </w:r>
    </w:p>
    <w:p w14:paraId="2CA5DE56" w14:textId="77777777" w:rsidR="00CD72DB" w:rsidRPr="00CD72DB" w:rsidRDefault="0084151E" w:rsidP="00CD72D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Report a</w:t>
      </w:r>
      <w:r w:rsidR="00CD72DB">
        <w:rPr>
          <w:rFonts w:ascii="Times New Roman" w:hAnsi="Times New Roman"/>
          <w:bCs/>
          <w:sz w:val="24"/>
          <w:szCs w:val="24"/>
        </w:rPr>
        <w:t xml:space="preserve">ll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repurchase agreements </w:t>
      </w:r>
      <w:r w:rsidR="00CD72DB">
        <w:rPr>
          <w:rFonts w:ascii="Times New Roman" w:hAnsi="Times New Roman"/>
          <w:bCs/>
          <w:sz w:val="24"/>
          <w:szCs w:val="24"/>
        </w:rPr>
        <w:t xml:space="preserve">and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="00CD72DB">
        <w:rPr>
          <w:rFonts w:ascii="Times New Roman" w:hAnsi="Times New Roman"/>
          <w:bCs/>
          <w:sz w:val="24"/>
          <w:szCs w:val="24"/>
        </w:rPr>
        <w:t xml:space="preserve">conducted in a principal capacity by the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="00CD72DB">
        <w:rPr>
          <w:rFonts w:ascii="Times New Roman" w:hAnsi="Times New Roman"/>
          <w:bCs/>
          <w:sz w:val="24"/>
          <w:szCs w:val="24"/>
        </w:rPr>
        <w:t xml:space="preserve">or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RFC </w:t>
      </w:r>
      <w:r w:rsidR="00CD72DB">
        <w:rPr>
          <w:rFonts w:ascii="Times New Roman" w:hAnsi="Times New Roman"/>
          <w:bCs/>
          <w:sz w:val="24"/>
          <w:szCs w:val="24"/>
        </w:rPr>
        <w:t xml:space="preserve">on this form, whether the transaction is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intermediated </w:t>
      </w:r>
      <w:r w:rsidR="00CD72DB">
        <w:rPr>
          <w:rFonts w:ascii="Times New Roman" w:hAnsi="Times New Roman"/>
          <w:bCs/>
          <w:sz w:val="24"/>
          <w:szCs w:val="24"/>
        </w:rPr>
        <w:t xml:space="preserve">or not. </w:t>
      </w:r>
      <w:r>
        <w:rPr>
          <w:rFonts w:ascii="Times New Roman" w:hAnsi="Times New Roman"/>
          <w:bCs/>
          <w:sz w:val="24"/>
          <w:szCs w:val="24"/>
        </w:rPr>
        <w:t xml:space="preserve">Exclude </w:t>
      </w:r>
      <w:r>
        <w:rPr>
          <w:rFonts w:ascii="Times New Roman" w:hAnsi="Times New Roman"/>
          <w:b/>
          <w:bCs/>
          <w:i/>
          <w:sz w:val="24"/>
          <w:szCs w:val="24"/>
        </w:rPr>
        <w:t>r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epurchase agreements </w:t>
      </w:r>
      <w:r w:rsidR="00CD72DB">
        <w:rPr>
          <w:rFonts w:ascii="Times New Roman" w:hAnsi="Times New Roman"/>
          <w:bCs/>
          <w:sz w:val="24"/>
          <w:szCs w:val="24"/>
        </w:rPr>
        <w:t xml:space="preserve">and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securities lending </w:t>
      </w:r>
      <w:r w:rsidR="00CD72DB">
        <w:rPr>
          <w:rFonts w:ascii="Times New Roman" w:hAnsi="Times New Roman"/>
          <w:bCs/>
          <w:sz w:val="24"/>
          <w:szCs w:val="24"/>
        </w:rPr>
        <w:t xml:space="preserve">conducted by the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ADI </w:t>
      </w:r>
      <w:r w:rsidR="00CD72DB">
        <w:rPr>
          <w:rFonts w:ascii="Times New Roman" w:hAnsi="Times New Roman"/>
          <w:bCs/>
          <w:sz w:val="24"/>
          <w:szCs w:val="24"/>
        </w:rPr>
        <w:t xml:space="preserve">or </w:t>
      </w:r>
      <w:r w:rsidR="00CD72DB">
        <w:rPr>
          <w:rFonts w:ascii="Times New Roman" w:hAnsi="Times New Roman"/>
          <w:b/>
          <w:bCs/>
          <w:i/>
          <w:sz w:val="24"/>
          <w:szCs w:val="24"/>
        </w:rPr>
        <w:t xml:space="preserve">RFC </w:t>
      </w:r>
      <w:r w:rsidR="00CD72DB">
        <w:rPr>
          <w:rFonts w:ascii="Times New Roman" w:hAnsi="Times New Roman"/>
          <w:bCs/>
          <w:sz w:val="24"/>
          <w:szCs w:val="24"/>
        </w:rPr>
        <w:t>acting as an agent for one or more third-party principals from reporting on this form.</w:t>
      </w:r>
    </w:p>
    <w:p w14:paraId="724F651A" w14:textId="77777777" w:rsidR="00AB626C" w:rsidRDefault="0084151E" w:rsidP="00AB626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F176FE">
        <w:rPr>
          <w:rFonts w:ascii="Times New Roman" w:hAnsi="Times New Roman"/>
          <w:bCs/>
          <w:sz w:val="24"/>
          <w:szCs w:val="24"/>
        </w:rPr>
        <w:lastRenderedPageBreak/>
        <w:t>Report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c</w:t>
      </w:r>
      <w:r w:rsidR="00AB626C" w:rsidRPr="00ED2DDA">
        <w:rPr>
          <w:rFonts w:ascii="Times New Roman" w:hAnsi="Times New Roman"/>
          <w:b/>
          <w:bCs/>
          <w:i/>
          <w:sz w:val="24"/>
          <w:szCs w:val="24"/>
        </w:rPr>
        <w:t>ollateral</w:t>
      </w:r>
      <w:r w:rsidR="00AB626C" w:rsidRPr="00CC66D6">
        <w:rPr>
          <w:rFonts w:ascii="Times New Roman" w:hAnsi="Times New Roman"/>
          <w:bCs/>
          <w:sz w:val="24"/>
          <w:szCs w:val="24"/>
        </w:rPr>
        <w:t xml:space="preserve"> </w:t>
      </w:r>
      <w:r w:rsidR="00AB626C" w:rsidRPr="0057682F">
        <w:rPr>
          <w:rFonts w:ascii="Times New Roman" w:hAnsi="Times New Roman"/>
          <w:bCs/>
          <w:sz w:val="24"/>
          <w:szCs w:val="24"/>
        </w:rPr>
        <w:t xml:space="preserve">administered through a </w:t>
      </w:r>
      <w:r w:rsidR="00AB626C" w:rsidRPr="00ED2DDA">
        <w:rPr>
          <w:rFonts w:ascii="Times New Roman" w:hAnsi="Times New Roman"/>
          <w:b/>
          <w:bCs/>
          <w:i/>
          <w:sz w:val="24"/>
          <w:szCs w:val="24"/>
        </w:rPr>
        <w:t>tri</w:t>
      </w:r>
      <w:r w:rsidR="00AB626C" w:rsidRPr="00ED2DDA">
        <w:rPr>
          <w:rFonts w:ascii="Times New Roman" w:hAnsi="Times New Roman"/>
          <w:b/>
          <w:bCs/>
          <w:i/>
          <w:sz w:val="24"/>
          <w:szCs w:val="24"/>
        </w:rPr>
        <w:noBreakHyphen/>
        <w:t>party agent</w:t>
      </w:r>
      <w:r w:rsidR="00AB626C" w:rsidRPr="0057682F">
        <w:rPr>
          <w:rFonts w:ascii="Times New Roman" w:hAnsi="Times New Roman"/>
          <w:bCs/>
          <w:sz w:val="24"/>
          <w:szCs w:val="24"/>
        </w:rPr>
        <w:t xml:space="preserve"> on the basis of an end-month r</w:t>
      </w:r>
      <w:r w:rsidR="00AB626C">
        <w:rPr>
          <w:rFonts w:ascii="Times New Roman" w:hAnsi="Times New Roman"/>
          <w:bCs/>
          <w:sz w:val="24"/>
          <w:szCs w:val="24"/>
        </w:rPr>
        <w:t xml:space="preserve">eport from the </w:t>
      </w:r>
      <w:r w:rsidR="00AB626C" w:rsidRPr="009B1A6E">
        <w:rPr>
          <w:rFonts w:ascii="Times New Roman" w:hAnsi="Times New Roman"/>
          <w:b/>
          <w:bCs/>
          <w:i/>
          <w:sz w:val="24"/>
          <w:szCs w:val="24"/>
        </w:rPr>
        <w:t>tri-party agent</w:t>
      </w:r>
      <w:r w:rsidR="00AB626C">
        <w:rPr>
          <w:rFonts w:ascii="Times New Roman" w:hAnsi="Times New Roman"/>
          <w:bCs/>
          <w:sz w:val="24"/>
          <w:szCs w:val="24"/>
        </w:rPr>
        <w:t>.</w:t>
      </w:r>
    </w:p>
    <w:p w14:paraId="6AE68ACF" w14:textId="77777777" w:rsidR="00AB626C" w:rsidRPr="0057682F" w:rsidRDefault="00AB626C" w:rsidP="00AB626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All </w:t>
      </w:r>
      <w:r w:rsidRPr="00C57927">
        <w:rPr>
          <w:rFonts w:ascii="Times New Roman" w:hAnsi="Times New Roman"/>
          <w:b/>
          <w:bCs/>
          <w:i/>
          <w:sz w:val="24"/>
          <w:szCs w:val="24"/>
        </w:rPr>
        <w:t>principal amounts</w:t>
      </w:r>
      <w:r w:rsidRPr="0057682F">
        <w:rPr>
          <w:rFonts w:ascii="Times New Roman" w:hAnsi="Times New Roman"/>
          <w:bCs/>
          <w:sz w:val="24"/>
          <w:szCs w:val="24"/>
        </w:rPr>
        <w:t xml:space="preserve"> in relation to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repurchase agreements</w:t>
      </w:r>
      <w:r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ED2DDA">
        <w:rPr>
          <w:rFonts w:ascii="Times New Roman" w:hAnsi="Times New Roman"/>
          <w:bCs/>
          <w:sz w:val="24"/>
          <w:szCs w:val="24"/>
        </w:rPr>
        <w:t>arrangements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>refer to the cash consideration (post</w:t>
      </w:r>
      <w:r w:rsidRPr="0057682F">
        <w:rPr>
          <w:rFonts w:ascii="Times New Roman" w:hAnsi="Times New Roman"/>
          <w:bCs/>
          <w:sz w:val="24"/>
          <w:szCs w:val="24"/>
        </w:rPr>
        <w:noBreakHyphen/>
        <w:t xml:space="preserve">haircut) on the initial leg of a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Pr="0057682F">
        <w:rPr>
          <w:rFonts w:ascii="Times New Roman" w:hAnsi="Times New Roman"/>
          <w:bCs/>
          <w:sz w:val="24"/>
          <w:szCs w:val="24"/>
        </w:rPr>
        <w:t xml:space="preserve"> or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securities loan </w:t>
      </w:r>
      <w:r>
        <w:rPr>
          <w:rFonts w:ascii="Times New Roman" w:hAnsi="Times New Roman"/>
          <w:bCs/>
          <w:sz w:val="24"/>
          <w:szCs w:val="24"/>
        </w:rPr>
        <w:t xml:space="preserve">contract. </w:t>
      </w:r>
    </w:p>
    <w:p w14:paraId="2968047D" w14:textId="77777777" w:rsidR="00AB626C" w:rsidRPr="0057682F" w:rsidRDefault="00AB626C" w:rsidP="00AB626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All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Pr="00C57927">
        <w:rPr>
          <w:rFonts w:ascii="Times New Roman" w:hAnsi="Times New Roman"/>
          <w:b/>
          <w:bCs/>
          <w:i/>
          <w:sz w:val="24"/>
          <w:szCs w:val="24"/>
        </w:rPr>
        <w:t>market values</w:t>
      </w:r>
      <w:r w:rsidRPr="0057682F">
        <w:rPr>
          <w:rFonts w:ascii="Times New Roman" w:hAnsi="Times New Roman"/>
          <w:bCs/>
          <w:sz w:val="24"/>
          <w:szCs w:val="24"/>
        </w:rPr>
        <w:t xml:space="preserve"> in relation to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repurchase agreements</w:t>
      </w:r>
      <w:r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 w:rsidRPr="005D5AE2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ED2DDA">
        <w:rPr>
          <w:rFonts w:ascii="Times New Roman" w:hAnsi="Times New Roman"/>
          <w:bCs/>
          <w:sz w:val="24"/>
          <w:szCs w:val="24"/>
        </w:rPr>
        <w:t>arrangements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57682F">
        <w:rPr>
          <w:rFonts w:ascii="Times New Roman" w:hAnsi="Times New Roman"/>
          <w:bCs/>
          <w:sz w:val="24"/>
          <w:szCs w:val="24"/>
        </w:rPr>
        <w:t xml:space="preserve">refer to the </w:t>
      </w:r>
      <w:r w:rsidRPr="00C57927">
        <w:rPr>
          <w:rFonts w:ascii="Times New Roman" w:hAnsi="Times New Roman"/>
          <w:b/>
          <w:bCs/>
          <w:i/>
          <w:sz w:val="24"/>
          <w:szCs w:val="24"/>
        </w:rPr>
        <w:t>market value</w:t>
      </w:r>
      <w:r w:rsidRPr="0057682F">
        <w:rPr>
          <w:rFonts w:ascii="Times New Roman" w:hAnsi="Times New Roman"/>
          <w:bCs/>
          <w:sz w:val="24"/>
          <w:szCs w:val="24"/>
        </w:rPr>
        <w:t xml:space="preserve"> on </w:t>
      </w:r>
      <w:r w:rsidRPr="009B1A6E">
        <w:rPr>
          <w:rFonts w:ascii="Times New Roman" w:hAnsi="Times New Roman"/>
          <w:b/>
          <w:bCs/>
          <w:i/>
          <w:sz w:val="24"/>
          <w:szCs w:val="24"/>
        </w:rPr>
        <w:t>collateral</w:t>
      </w:r>
      <w:r>
        <w:rPr>
          <w:rFonts w:ascii="Times New Roman" w:hAnsi="Times New Roman"/>
          <w:bCs/>
          <w:sz w:val="24"/>
          <w:szCs w:val="24"/>
        </w:rPr>
        <w:t xml:space="preserve"> pre</w:t>
      </w:r>
      <w:r>
        <w:rPr>
          <w:rFonts w:ascii="Times New Roman" w:hAnsi="Times New Roman"/>
          <w:bCs/>
          <w:sz w:val="24"/>
          <w:szCs w:val="24"/>
        </w:rPr>
        <w:noBreakHyphen/>
      </w:r>
      <w:r w:rsidRPr="0089666E">
        <w:rPr>
          <w:rFonts w:ascii="Times New Roman" w:hAnsi="Times New Roman"/>
          <w:b/>
          <w:bCs/>
          <w:i/>
          <w:sz w:val="24"/>
          <w:szCs w:val="24"/>
        </w:rPr>
        <w:t>haircut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1680E86F" w14:textId="77777777" w:rsidR="00AB626C" w:rsidRPr="001C1211" w:rsidRDefault="00AB626C" w:rsidP="00AB626C">
      <w:pPr>
        <w:keepNext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1C1211">
        <w:rPr>
          <w:rFonts w:ascii="Arial" w:hAnsi="Arial" w:cs="Arial"/>
          <w:b/>
          <w:sz w:val="24"/>
          <w:szCs w:val="32"/>
        </w:rPr>
        <w:t>Values</w:t>
      </w:r>
    </w:p>
    <w:p w14:paraId="6A61A690" w14:textId="77777777" w:rsidR="00AB626C" w:rsidRDefault="00AB626C" w:rsidP="00AB626C">
      <w:pPr>
        <w:pStyle w:val="BodyText"/>
        <w:spacing w:after="240"/>
        <w:jc w:val="both"/>
        <w:rPr>
          <w:sz w:val="24"/>
          <w:szCs w:val="24"/>
        </w:rPr>
      </w:pPr>
      <w:r w:rsidRPr="008157AE">
        <w:rPr>
          <w:sz w:val="24"/>
          <w:szCs w:val="24"/>
        </w:rPr>
        <w:t xml:space="preserve">Report monetary amounts on </w:t>
      </w:r>
      <w:r>
        <w:rPr>
          <w:sz w:val="24"/>
          <w:szCs w:val="24"/>
        </w:rPr>
        <w:t>ARF 721</w:t>
      </w:r>
      <w:r w:rsidRPr="00400543">
        <w:rPr>
          <w:sz w:val="24"/>
          <w:szCs w:val="24"/>
        </w:rPr>
        <w:t>.0</w:t>
      </w:r>
      <w:r>
        <w:rPr>
          <w:sz w:val="24"/>
          <w:szCs w:val="24"/>
        </w:rPr>
        <w:t>B</w:t>
      </w:r>
      <w:r w:rsidRPr="008157AE">
        <w:rPr>
          <w:sz w:val="24"/>
          <w:szCs w:val="24"/>
        </w:rPr>
        <w:t xml:space="preserve"> in Australian dollars or the Australian dollar equivalent of the foreign currency</w:t>
      </w:r>
      <w:r>
        <w:rPr>
          <w:sz w:val="24"/>
          <w:szCs w:val="24"/>
        </w:rPr>
        <w:t xml:space="preserve"> amount</w:t>
      </w:r>
      <w:r w:rsidRPr="008157AE">
        <w:rPr>
          <w:sz w:val="24"/>
          <w:szCs w:val="24"/>
        </w:rPr>
        <w:t xml:space="preserve">. </w:t>
      </w:r>
    </w:p>
    <w:p w14:paraId="3F3FE404" w14:textId="77777777" w:rsidR="00906FDC" w:rsidRDefault="007A4F82" w:rsidP="00C10873">
      <w:pPr>
        <w:pStyle w:val="BodyText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Report c</w:t>
      </w:r>
      <w:r w:rsidR="00AB626C" w:rsidRPr="0057682F">
        <w:rPr>
          <w:sz w:val="24"/>
          <w:szCs w:val="24"/>
        </w:rPr>
        <w:t xml:space="preserve">losing balances at </w:t>
      </w:r>
      <w:r w:rsidR="00AB626C" w:rsidRPr="006E4BB9">
        <w:rPr>
          <w:sz w:val="24"/>
          <w:szCs w:val="24"/>
        </w:rPr>
        <w:t>market price</w:t>
      </w:r>
      <w:r w:rsidR="00372E05" w:rsidRPr="006E4BB9">
        <w:rPr>
          <w:sz w:val="24"/>
          <w:szCs w:val="24"/>
        </w:rPr>
        <w:t>s</w:t>
      </w:r>
      <w:r w:rsidR="00AB626C" w:rsidRPr="0057682F">
        <w:rPr>
          <w:sz w:val="24"/>
          <w:szCs w:val="24"/>
        </w:rPr>
        <w:t xml:space="preserve"> effective at the reference date. Where denominated in foreign currency, </w:t>
      </w:r>
      <w:r>
        <w:rPr>
          <w:sz w:val="24"/>
          <w:szCs w:val="24"/>
        </w:rPr>
        <w:t xml:space="preserve">convert </w:t>
      </w:r>
      <w:r w:rsidR="00AB626C" w:rsidRPr="00C57927">
        <w:rPr>
          <w:b/>
          <w:i/>
          <w:sz w:val="24"/>
          <w:szCs w:val="24"/>
        </w:rPr>
        <w:t>market values</w:t>
      </w:r>
      <w:r w:rsidR="00AB626C" w:rsidRPr="0057682F">
        <w:rPr>
          <w:sz w:val="24"/>
          <w:szCs w:val="24"/>
        </w:rPr>
        <w:t xml:space="preserve"> in foreign currency to AUD at the spot rate effective as at the reference date. </w:t>
      </w:r>
    </w:p>
    <w:p w14:paraId="111B310B" w14:textId="77777777" w:rsidR="00190496" w:rsidRPr="00C10873" w:rsidRDefault="00190496" w:rsidP="00C10873">
      <w:pPr>
        <w:pStyle w:val="BodyText"/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Report values</w:t>
      </w:r>
      <w:r w:rsidRPr="00AB4984">
        <w:rPr>
          <w:sz w:val="24"/>
          <w:szCs w:val="24"/>
        </w:rPr>
        <w:t xml:space="preserve"> on </w:t>
      </w:r>
      <w:r>
        <w:rPr>
          <w:sz w:val="24"/>
          <w:szCs w:val="24"/>
        </w:rPr>
        <w:t>ARF </w:t>
      </w:r>
      <w:r w:rsidRPr="0083585A">
        <w:rPr>
          <w:sz w:val="24"/>
          <w:szCs w:val="24"/>
        </w:rPr>
        <w:t>7</w:t>
      </w:r>
      <w:r>
        <w:rPr>
          <w:sz w:val="24"/>
          <w:szCs w:val="24"/>
        </w:rPr>
        <w:t>21</w:t>
      </w:r>
      <w:r w:rsidRPr="0083585A">
        <w:rPr>
          <w:sz w:val="24"/>
          <w:szCs w:val="24"/>
        </w:rPr>
        <w:t>.0</w:t>
      </w:r>
      <w:r>
        <w:rPr>
          <w:sz w:val="24"/>
          <w:szCs w:val="24"/>
        </w:rPr>
        <w:t>B</w:t>
      </w:r>
      <w:r w:rsidRPr="00AB4984">
        <w:rPr>
          <w:i/>
          <w:sz w:val="24"/>
          <w:szCs w:val="24"/>
        </w:rPr>
        <w:t xml:space="preserve"> </w:t>
      </w:r>
      <w:r w:rsidRPr="00AB4984">
        <w:rPr>
          <w:sz w:val="24"/>
          <w:szCs w:val="24"/>
        </w:rPr>
        <w:t xml:space="preserve">as </w:t>
      </w:r>
      <w:r w:rsidR="008C644A">
        <w:rPr>
          <w:sz w:val="24"/>
          <w:szCs w:val="24"/>
        </w:rPr>
        <w:t>whole dollars</w:t>
      </w:r>
      <w:r w:rsidRPr="00AB4984">
        <w:rPr>
          <w:sz w:val="24"/>
          <w:szCs w:val="24"/>
        </w:rPr>
        <w:t>.</w:t>
      </w:r>
    </w:p>
    <w:p w14:paraId="5B352054" w14:textId="77777777" w:rsidR="00960C0D" w:rsidRPr="0057682F" w:rsidRDefault="00960C0D" w:rsidP="001C1211">
      <w:pPr>
        <w:keepNext/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57682F">
        <w:rPr>
          <w:rFonts w:ascii="Arial" w:hAnsi="Arial" w:cs="Arial"/>
          <w:b/>
          <w:sz w:val="32"/>
          <w:szCs w:val="32"/>
        </w:rPr>
        <w:t xml:space="preserve">Specific instructions </w:t>
      </w:r>
    </w:p>
    <w:p w14:paraId="20260C3C" w14:textId="77777777" w:rsidR="008E397E" w:rsidRPr="00E477E7" w:rsidRDefault="008E397E" w:rsidP="001C1211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E477E7">
        <w:rPr>
          <w:rFonts w:ascii="Times New Roman" w:hAnsi="Times New Roman"/>
          <w:sz w:val="24"/>
          <w:szCs w:val="24"/>
        </w:rPr>
        <w:t xml:space="preserve">Terms highlighted in </w:t>
      </w:r>
      <w:r w:rsidRPr="00E477E7">
        <w:rPr>
          <w:rFonts w:ascii="Times New Roman" w:hAnsi="Times New Roman"/>
          <w:b/>
          <w:i/>
          <w:sz w:val="24"/>
          <w:szCs w:val="24"/>
        </w:rPr>
        <w:t>bold italics</w:t>
      </w:r>
      <w:r w:rsidRPr="00E477E7">
        <w:rPr>
          <w:rFonts w:ascii="Times New Roman" w:hAnsi="Times New Roman"/>
          <w:sz w:val="24"/>
          <w:szCs w:val="24"/>
        </w:rPr>
        <w:t xml:space="preserve"> </w:t>
      </w:r>
      <w:r w:rsidR="006E4BB9">
        <w:rPr>
          <w:rFonts w:ascii="Times New Roman" w:hAnsi="Times New Roman"/>
          <w:sz w:val="24"/>
          <w:szCs w:val="24"/>
        </w:rPr>
        <w:t>are defined</w:t>
      </w:r>
      <w:r w:rsidRPr="00E477E7">
        <w:rPr>
          <w:rFonts w:ascii="Times New Roman" w:hAnsi="Times New Roman"/>
          <w:sz w:val="24"/>
          <w:szCs w:val="24"/>
        </w:rPr>
        <w:t xml:space="preserve"> in ARS </w:t>
      </w:r>
      <w:r>
        <w:rPr>
          <w:rFonts w:ascii="Times New Roman" w:hAnsi="Times New Roman"/>
          <w:sz w:val="24"/>
          <w:szCs w:val="24"/>
        </w:rPr>
        <w:t>7</w:t>
      </w:r>
      <w:r w:rsidRPr="00E477E7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.0</w:t>
      </w:r>
      <w:r w:rsidRPr="00E477E7">
        <w:rPr>
          <w:rFonts w:ascii="Times New Roman" w:hAnsi="Times New Roman"/>
          <w:sz w:val="24"/>
          <w:szCs w:val="24"/>
        </w:rPr>
        <w:t>.</w:t>
      </w:r>
    </w:p>
    <w:p w14:paraId="6EB02BD7" w14:textId="77777777" w:rsidR="008E397E" w:rsidRPr="0057682F" w:rsidRDefault="008E397E" w:rsidP="001C1211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57682F">
        <w:rPr>
          <w:rFonts w:ascii="Times New Roman" w:hAnsi="Times New Roman"/>
          <w:sz w:val="24"/>
          <w:szCs w:val="24"/>
        </w:rPr>
        <w:t xml:space="preserve">All derived fields in the form are shaded in grey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57682F">
        <w:rPr>
          <w:rFonts w:ascii="Times New Roman" w:hAnsi="Times New Roman"/>
          <w:sz w:val="24"/>
          <w:szCs w:val="24"/>
        </w:rPr>
        <w:t xml:space="preserve">are explained in words as a mathematical expression in these instructions.  </w:t>
      </w:r>
    </w:p>
    <w:p w14:paraId="778ED355" w14:textId="77777777" w:rsidR="00960C0D" w:rsidRPr="0057682F" w:rsidRDefault="008E397E" w:rsidP="001C1211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F311ED">
        <w:rPr>
          <w:rFonts w:ascii="Times New Roman" w:hAnsi="Times New Roman"/>
          <w:bCs/>
          <w:sz w:val="24"/>
          <w:szCs w:val="24"/>
        </w:rPr>
        <w:t>must</w:t>
      </w:r>
      <w:r w:rsidRPr="007F4E77">
        <w:rPr>
          <w:rFonts w:ascii="Times New Roman" w:hAnsi="Times New Roman"/>
          <w:sz w:val="24"/>
          <w:szCs w:val="24"/>
        </w:rPr>
        <w:t xml:space="preserve"> not be taken as an exhaustive list of items to be included or excluded. </w:t>
      </w:r>
    </w:p>
    <w:p w14:paraId="3D4E6A60" w14:textId="77777777" w:rsidR="00960C0D" w:rsidRPr="0057682F" w:rsidRDefault="00960C0D" w:rsidP="001C1211">
      <w:pPr>
        <w:keepNext/>
        <w:numPr>
          <w:ilvl w:val="0"/>
          <w:numId w:val="33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t>Repo</w:t>
      </w:r>
      <w:r w:rsidR="001D1DF7">
        <w:rPr>
          <w:rFonts w:ascii="Arial" w:hAnsi="Arial" w:cs="Arial"/>
          <w:b/>
          <w:sz w:val="24"/>
          <w:szCs w:val="24"/>
        </w:rPr>
        <w:t>s and reverse repos outstanding</w:t>
      </w:r>
    </w:p>
    <w:p w14:paraId="0453C084" w14:textId="77777777" w:rsidR="008E397E" w:rsidRPr="009075DB" w:rsidRDefault="001650AF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sz w:val="24"/>
          <w:szCs w:val="24"/>
        </w:rPr>
        <w:t xml:space="preserve">Item 1 collects information 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on </w:t>
      </w:r>
      <w:r w:rsidR="00960C0D" w:rsidRPr="0057682F">
        <w:rPr>
          <w:rFonts w:ascii="Times New Roman" w:hAnsi="Times New Roman"/>
          <w:b/>
          <w:bCs/>
          <w:i/>
          <w:sz w:val="24"/>
          <w:szCs w:val="24"/>
        </w:rPr>
        <w:t>repos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="00960C0D" w:rsidRPr="0057682F">
        <w:rPr>
          <w:rFonts w:ascii="Times New Roman" w:hAnsi="Times New Roman"/>
          <w:b/>
          <w:bCs/>
          <w:i/>
          <w:sz w:val="24"/>
          <w:szCs w:val="24"/>
        </w:rPr>
        <w:t>reverse repos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outstanding as at the end of the </w:t>
      </w:r>
      <w:r w:rsidR="008E397E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by </w:t>
      </w:r>
      <w:r w:rsidR="00960C0D"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counterparty, type of </w:t>
      </w:r>
      <w:r w:rsidR="00960C0D" w:rsidRPr="0057682F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provided or received</w:t>
      </w:r>
      <w:r w:rsidR="00960C0D" w:rsidRPr="0057682F">
        <w:rPr>
          <w:rFonts w:ascii="Times New Roman" w:hAnsi="Times New Roman"/>
          <w:bCs/>
          <w:i/>
          <w:sz w:val="24"/>
          <w:szCs w:val="24"/>
        </w:rPr>
        <w:t>,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the </w:t>
      </w:r>
      <w:r w:rsidR="00960C0D" w:rsidRPr="0057682F">
        <w:rPr>
          <w:rFonts w:ascii="Times New Roman" w:hAnsi="Times New Roman"/>
          <w:b/>
          <w:bCs/>
          <w:i/>
          <w:sz w:val="24"/>
          <w:szCs w:val="24"/>
        </w:rPr>
        <w:t>residual maturity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of the </w:t>
      </w:r>
      <w:r w:rsidR="00960C0D"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or </w:t>
      </w:r>
      <w:r w:rsidR="00960C0D" w:rsidRPr="0057682F">
        <w:rPr>
          <w:rFonts w:ascii="Times New Roman" w:hAnsi="Times New Roman"/>
          <w:b/>
          <w:bCs/>
          <w:i/>
          <w:sz w:val="24"/>
          <w:szCs w:val="24"/>
        </w:rPr>
        <w:t>reverse repo</w:t>
      </w:r>
      <w:r w:rsidR="00960C0D" w:rsidRPr="0057682F">
        <w:rPr>
          <w:rFonts w:ascii="Times New Roman" w:hAnsi="Times New Roman"/>
          <w:bCs/>
          <w:sz w:val="24"/>
          <w:szCs w:val="24"/>
        </w:rPr>
        <w:t xml:space="preserve"> and the type of </w:t>
      </w:r>
      <w:r w:rsidR="00960C0D" w:rsidRPr="0057682F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="001C1211">
        <w:rPr>
          <w:rFonts w:ascii="Times New Roman" w:hAnsi="Times New Roman"/>
          <w:bCs/>
          <w:sz w:val="24"/>
          <w:szCs w:val="24"/>
        </w:rPr>
        <w:t xml:space="preserve"> management employed.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1650AF" w:rsidRPr="0057682F" w14:paraId="6CCB720A" w14:textId="77777777" w:rsidTr="00B536A7">
        <w:tc>
          <w:tcPr>
            <w:tcW w:w="1701" w:type="dxa"/>
            <w:shd w:val="clear" w:color="auto" w:fill="auto"/>
          </w:tcPr>
          <w:p w14:paraId="1C0D410D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38552EF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09777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tem 1 for further details).</w:t>
            </w:r>
          </w:p>
        </w:tc>
      </w:tr>
      <w:tr w:rsidR="001650AF" w:rsidRPr="0057682F" w14:paraId="15FD3BB2" w14:textId="77777777" w:rsidTr="00B536A7">
        <w:tc>
          <w:tcPr>
            <w:tcW w:w="1701" w:type="dxa"/>
            <w:shd w:val="clear" w:color="auto" w:fill="auto"/>
          </w:tcPr>
          <w:p w14:paraId="53E2D3F5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3FEA2E41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provided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received 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09777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tem 1 for further details).</w:t>
            </w:r>
          </w:p>
        </w:tc>
      </w:tr>
      <w:tr w:rsidR="001650AF" w:rsidRPr="0057682F" w14:paraId="61981ECF" w14:textId="77777777" w:rsidTr="00B536A7">
        <w:tc>
          <w:tcPr>
            <w:tcW w:w="1701" w:type="dxa"/>
            <w:shd w:val="clear" w:color="auto" w:fill="auto"/>
          </w:tcPr>
          <w:p w14:paraId="2EE7EB77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1240F8DE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09777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tem 1 for further details).</w:t>
            </w:r>
          </w:p>
        </w:tc>
      </w:tr>
      <w:tr w:rsidR="001650AF" w:rsidRPr="0057682F" w14:paraId="5B8BF3F7" w14:textId="77777777" w:rsidTr="00B536A7">
        <w:tc>
          <w:tcPr>
            <w:tcW w:w="1701" w:type="dxa"/>
            <w:shd w:val="clear" w:color="auto" w:fill="auto"/>
          </w:tcPr>
          <w:p w14:paraId="23E2D3F3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4FE9E891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management method employed (see </w:t>
            </w:r>
            <w:r w:rsidR="0009777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tem 1 for further details).</w:t>
            </w:r>
          </w:p>
        </w:tc>
      </w:tr>
      <w:tr w:rsidR="001650AF" w:rsidRPr="0057682F" w14:paraId="7063C4F5" w14:textId="77777777" w:rsidTr="00B536A7">
        <w:tc>
          <w:tcPr>
            <w:tcW w:w="1701" w:type="dxa"/>
            <w:shd w:val="clear" w:color="auto" w:fill="auto"/>
          </w:tcPr>
          <w:p w14:paraId="231B3D26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710EC4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71" w:type="dxa"/>
            <w:shd w:val="clear" w:color="auto" w:fill="auto"/>
          </w:tcPr>
          <w:p w14:paraId="67059C4A" w14:textId="77777777" w:rsidR="001650AF" w:rsidRDefault="001650AF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cash borrowed under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D49B9A5" w14:textId="77777777" w:rsidR="00710EC4" w:rsidRPr="00710EC4" w:rsidRDefault="00710EC4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accounting type credit (liability)</w:t>
            </w:r>
          </w:p>
        </w:tc>
      </w:tr>
      <w:tr w:rsidR="001650AF" w:rsidRPr="0057682F" w14:paraId="60CF3433" w14:textId="77777777" w:rsidTr="00B536A7">
        <w:tc>
          <w:tcPr>
            <w:tcW w:w="1701" w:type="dxa"/>
            <w:shd w:val="clear" w:color="auto" w:fill="auto"/>
          </w:tcPr>
          <w:p w14:paraId="3E87D8ED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710EC4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371" w:type="dxa"/>
            <w:shd w:val="clear" w:color="auto" w:fill="auto"/>
          </w:tcPr>
          <w:p w14:paraId="7C99C18E" w14:textId="77777777" w:rsidR="001650AF" w:rsidRDefault="001650AF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sold under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1A34D0A" w14:textId="77777777" w:rsidR="00710EC4" w:rsidRPr="0057682F" w:rsidRDefault="00710EC4" w:rsidP="00F97D3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accounting type </w:t>
            </w:r>
            <w:r w:rsidR="00F97D3E">
              <w:rPr>
                <w:rFonts w:ascii="Times New Roman" w:hAnsi="Times New Roman"/>
                <w:bCs/>
                <w:sz w:val="24"/>
                <w:szCs w:val="24"/>
              </w:rPr>
              <w:t xml:space="preserve">debit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F97D3E">
              <w:rPr>
                <w:rFonts w:ascii="Times New Roman" w:hAnsi="Times New Roman"/>
                <w:bCs/>
                <w:sz w:val="24"/>
                <w:szCs w:val="24"/>
              </w:rPr>
              <w:t>asset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  <w:tr w:rsidR="00710EC4" w:rsidRPr="0057682F" w14:paraId="0191716A" w14:textId="77777777" w:rsidTr="00B536A7">
        <w:tc>
          <w:tcPr>
            <w:tcW w:w="1701" w:type="dxa"/>
            <w:shd w:val="clear" w:color="auto" w:fill="auto"/>
          </w:tcPr>
          <w:p w14:paraId="081271E1" w14:textId="77777777" w:rsidR="00710EC4" w:rsidRPr="0057682F" w:rsidRDefault="00710EC4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7</w:t>
            </w:r>
          </w:p>
        </w:tc>
        <w:tc>
          <w:tcPr>
            <w:tcW w:w="7371" w:type="dxa"/>
            <w:shd w:val="clear" w:color="auto" w:fill="auto"/>
          </w:tcPr>
          <w:p w14:paraId="46A7870D" w14:textId="77777777" w:rsidR="00710EC4" w:rsidRDefault="00710EC4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cash lent under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23F4CE0C" w14:textId="77777777" w:rsidR="00710EC4" w:rsidRPr="0057682F" w:rsidRDefault="00710EC4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403F8">
              <w:rPr>
                <w:rFonts w:ascii="Times New Roman" w:hAnsi="Times New Roman"/>
                <w:b/>
                <w:bCs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accounting type debit (asset).</w:t>
            </w:r>
          </w:p>
        </w:tc>
      </w:tr>
      <w:tr w:rsidR="00710EC4" w:rsidRPr="0057682F" w14:paraId="2031E06A" w14:textId="77777777" w:rsidTr="00B536A7">
        <w:tc>
          <w:tcPr>
            <w:tcW w:w="1701" w:type="dxa"/>
            <w:shd w:val="clear" w:color="auto" w:fill="auto"/>
          </w:tcPr>
          <w:p w14:paraId="43B894D2" w14:textId="77777777" w:rsidR="00710EC4" w:rsidRPr="0057682F" w:rsidRDefault="00710EC4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shd w:val="clear" w:color="auto" w:fill="auto"/>
          </w:tcPr>
          <w:p w14:paraId="1B3227AA" w14:textId="77777777" w:rsidR="00710EC4" w:rsidRDefault="00710EC4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B44BAA">
              <w:rPr>
                <w:rFonts w:ascii="Times New Roman" w:hAnsi="Times New Roman"/>
                <w:bCs/>
                <w:sz w:val="24"/>
                <w:szCs w:val="24"/>
              </w:rPr>
              <w:t xml:space="preserve">purchased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under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</w:p>
          <w:p w14:paraId="6E286EDC" w14:textId="77777777" w:rsidR="00710EC4" w:rsidRPr="0057682F" w:rsidRDefault="00710EC4" w:rsidP="00F97D3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403F8">
              <w:rPr>
                <w:rFonts w:ascii="Times New Roman" w:hAnsi="Times New Roman"/>
                <w:b/>
                <w:bCs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accounting type </w:t>
            </w:r>
            <w:r w:rsidR="00F97D3E">
              <w:rPr>
                <w:rFonts w:ascii="Times New Roman" w:hAnsi="Times New Roman"/>
                <w:bCs/>
                <w:sz w:val="24"/>
                <w:szCs w:val="24"/>
              </w:rPr>
              <w:t xml:space="preserve">credit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F97D3E">
              <w:rPr>
                <w:rFonts w:ascii="Times New Roman" w:hAnsi="Times New Roman"/>
                <w:bCs/>
                <w:sz w:val="24"/>
                <w:szCs w:val="24"/>
              </w:rPr>
              <w:t>liability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</w:p>
        </w:tc>
      </w:tr>
    </w:tbl>
    <w:p w14:paraId="347B0AF7" w14:textId="77777777" w:rsidR="00960C0D" w:rsidRPr="0057682F" w:rsidRDefault="00960C0D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7235"/>
      </w:tblGrid>
      <w:tr w:rsidR="001650AF" w:rsidRPr="0057682F" w14:paraId="793FBC51" w14:textId="77777777" w:rsidTr="00B536A7">
        <w:tc>
          <w:tcPr>
            <w:tcW w:w="1701" w:type="dxa"/>
            <w:shd w:val="clear" w:color="auto" w:fill="auto"/>
          </w:tcPr>
          <w:p w14:paraId="6F607201" w14:textId="77777777" w:rsidR="001650AF" w:rsidRPr="0093350E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t>Item 1</w:t>
            </w:r>
          </w:p>
        </w:tc>
        <w:tc>
          <w:tcPr>
            <w:tcW w:w="7371" w:type="dxa"/>
            <w:shd w:val="clear" w:color="auto" w:fill="auto"/>
          </w:tcPr>
          <w:p w14:paraId="62028D1E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outstanding as at the end of the </w:t>
            </w:r>
            <w:r w:rsidR="008E397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combination of counterparty type,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 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provided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or received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management type and whether the position is a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a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6ECA260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0F1DF4A0" w14:textId="77777777" w:rsidR="001650AF" w:rsidRPr="0057682F" w:rsidRDefault="001650AF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B3E5700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5E39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19C494E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egistered financial </w:t>
            </w:r>
            <w:r w:rsidR="001650AF" w:rsidRPr="005E2F9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corporations</w:t>
            </w:r>
            <w:r w:rsidRPr="005E2F9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5E2F9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RFCs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3B518EB" w14:textId="77777777" w:rsidR="001650AF" w:rsidRPr="0057682F" w:rsidRDefault="004815D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EB523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borrowing authorities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589B249" w14:textId="77777777" w:rsidR="001650AF" w:rsidRPr="0057682F" w:rsidRDefault="004815D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EB523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learing houses and</w:t>
            </w:r>
            <w:r w:rsidR="005940F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counterparties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E8955DD" w14:textId="77777777" w:rsidR="001650AF" w:rsidRPr="0057682F" w:rsidRDefault="00EB523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ny other</w:t>
            </w:r>
            <w:r w:rsidR="005E2F97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auxiliaries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="005940F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 counterparties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5AFD3BA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nsurance corporations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55A7B9C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uperannuation funds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B44DEE0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oney-market investment funds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C26EAA0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xchange</w:t>
            </w:r>
            <w:r w:rsid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raded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unds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C03DF41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market financial investment funds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xchange</w:t>
            </w:r>
            <w:r w:rsid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raded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B98A65D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2A333140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8F53AA5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investment funds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2D78FFA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="00A739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private 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on-financial corporations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2BB40F6" w14:textId="77777777" w:rsidR="001650AF" w:rsidRPr="0057682F" w:rsidRDefault="001650AF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 general government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4B800B9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62008D80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A414E9A" w14:textId="77777777" w:rsidR="001650AF" w:rsidRPr="0057682F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46714163" w14:textId="77777777" w:rsidR="001650AF" w:rsidRPr="001C1211" w:rsidRDefault="005E2F97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not reported above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1E64BD5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categories are:</w:t>
            </w:r>
          </w:p>
          <w:p w14:paraId="7AF7EE30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softHyphen/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479900B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softHyphen/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697B012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44A4D3F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1825842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egotiable certificates of deposit </w:t>
            </w:r>
            <w:r w:rsidR="005008BE" w:rsidRPr="006E4BB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</w:t>
            </w:r>
            <w:r w:rsid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6E4BB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C63338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C63338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E39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080A4CF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ommercial paper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and other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short-term 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(other than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NCDs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C63338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C63338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E39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23F61F5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c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overed bonds </w:t>
            </w:r>
            <w:r w:rsidR="00C63338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C63338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E39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49DB5CA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covered bonds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63338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C63338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E397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153F2A7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9E664D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C63338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registered financial corporations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C90DCA3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9E664D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C63338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esident registered financial corporations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C6D4F9B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corporations </w:t>
            </w:r>
            <w:r w:rsidR="00C63338" w:rsidRPr="0093350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893A07C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corporations </w:t>
            </w:r>
            <w:r w:rsidR="00C63338" w:rsidRPr="0093350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2809136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94F8822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asset-backed securities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B2626B7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11A81453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78205F75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hort-term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 and foreign agency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CFB0B43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 and foreign agency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 debt securities</w:t>
            </w:r>
            <w:r w:rsidR="005008BE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5EBB148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short-term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0DFCC384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in Australia by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34E566CF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ong-term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issued offshore by 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other than those reported above; </w:t>
            </w:r>
          </w:p>
          <w:p w14:paraId="5FA5F474" w14:textId="77777777" w:rsidR="005008BE" w:rsidRPr="0057682F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</w:t>
            </w:r>
            <w:r w:rsidR="005008BE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preference shares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); and</w:t>
            </w:r>
          </w:p>
          <w:p w14:paraId="7C9FFD7F" w14:textId="77777777" w:rsidR="001650AF" w:rsidRPr="001C1211" w:rsidRDefault="005E2F97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 w:rsidRPr="0057682F">
              <w:rPr>
                <w:rFonts w:ascii="Times New Roman" w:hAnsi="Times New Roman"/>
                <w:bCs/>
                <w:sz w:val="24"/>
                <w:szCs w:val="24"/>
              </w:rPr>
              <w:t>ny other assets not reported above.</w:t>
            </w:r>
          </w:p>
          <w:p w14:paraId="20CCFEE7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10E68">
              <w:rPr>
                <w:rFonts w:ascii="Times New Roman" w:hAnsi="Times New Roman"/>
                <w:bCs/>
                <w:sz w:val="24"/>
                <w:szCs w:val="24"/>
              </w:rPr>
              <w:t>categories</w:t>
            </w:r>
            <w:r w:rsidR="00C10E68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735BB0DE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&lt;= 1 day; </w:t>
            </w:r>
          </w:p>
          <w:p w14:paraId="1F9D2365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1 day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month;</w:t>
            </w:r>
          </w:p>
          <w:p w14:paraId="6A639F26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1 month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3 months;</w:t>
            </w:r>
          </w:p>
          <w:p w14:paraId="0ADD5D42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3 months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year;</w:t>
            </w:r>
          </w:p>
          <w:p w14:paraId="694F6864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1 year; and</w:t>
            </w:r>
          </w:p>
          <w:p w14:paraId="2664C61B" w14:textId="77777777" w:rsidR="001650AF" w:rsidRPr="001C1211" w:rsidRDefault="009E664D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ndefined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(open </w:t>
            </w:r>
            <w:r w:rsidR="001650AF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</w:p>
          <w:p w14:paraId="0310C45E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management types are:</w:t>
            </w:r>
          </w:p>
          <w:p w14:paraId="3549F35C" w14:textId="77777777" w:rsidR="001650AF" w:rsidRPr="0057682F" w:rsidRDefault="009E664D" w:rsidP="00FE751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ilateral; and</w:t>
            </w:r>
          </w:p>
          <w:p w14:paraId="7109E684" w14:textId="77777777" w:rsidR="001650AF" w:rsidRPr="001C1211" w:rsidRDefault="009E664D" w:rsidP="00FE751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ri-party</w:t>
            </w:r>
            <w:r w:rsidR="001650AF" w:rsidRPr="006E4BB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3DD3B7C" w14:textId="77777777" w:rsidR="001650AF" w:rsidRPr="001C1211" w:rsidRDefault="001650AF" w:rsidP="006C0E0C">
            <w:pPr>
              <w:pStyle w:val="ListParagraph"/>
              <w:autoSpaceDE w:val="0"/>
              <w:autoSpaceDN w:val="0"/>
              <w:adjustRightInd w:val="0"/>
              <w:spacing w:after="120"/>
              <w:ind w:left="360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14:paraId="1D285914" w14:textId="77777777" w:rsidR="00960C0D" w:rsidRPr="0057682F" w:rsidRDefault="001650AF" w:rsidP="001C1211">
      <w:pPr>
        <w:keepNext/>
        <w:numPr>
          <w:ilvl w:val="0"/>
          <w:numId w:val="3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lastRenderedPageBreak/>
        <w:t>Rates on repos and reverse repos outstanding</w:t>
      </w:r>
    </w:p>
    <w:p w14:paraId="2FEE0C3D" w14:textId="77777777" w:rsidR="00773680" w:rsidRDefault="00960C0D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2 collects information on </w:t>
      </w:r>
      <w:r w:rsidR="001650AF" w:rsidRPr="008E397E">
        <w:rPr>
          <w:rFonts w:ascii="Times New Roman" w:hAnsi="Times New Roman"/>
          <w:b/>
          <w:bCs/>
          <w:i/>
          <w:sz w:val="24"/>
          <w:szCs w:val="24"/>
        </w:rPr>
        <w:t>weighted average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9E664D" w:rsidRPr="009E664D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9E664D" w:rsidRPr="0093350E">
        <w:rPr>
          <w:rFonts w:ascii="Times New Roman" w:hAnsi="Times New Roman"/>
          <w:b/>
          <w:bCs/>
          <w:i/>
          <w:sz w:val="24"/>
          <w:szCs w:val="24"/>
        </w:rPr>
        <w:t xml:space="preserve"> rates</w:t>
      </w:r>
      <w:r w:rsidR="009E664D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on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repos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reverse repos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outstanding as at the end of the </w:t>
      </w:r>
      <w:r w:rsidR="00D40DC2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by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counterparty, type of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provided or received and the </w:t>
      </w:r>
      <w:r w:rsidR="005008BE">
        <w:rPr>
          <w:rFonts w:ascii="Times New Roman" w:hAnsi="Times New Roman"/>
          <w:b/>
          <w:bCs/>
          <w:i/>
          <w:sz w:val="24"/>
          <w:szCs w:val="24"/>
        </w:rPr>
        <w:t>original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 xml:space="preserve"> maturity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of the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repo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or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reverse repo</w:t>
      </w:r>
      <w:r w:rsidR="001C1211">
        <w:rPr>
          <w:rFonts w:ascii="Times New Roman" w:hAnsi="Times New Roman"/>
          <w:bCs/>
          <w:sz w:val="24"/>
          <w:szCs w:val="24"/>
        </w:rPr>
        <w:t xml:space="preserve">. </w:t>
      </w:r>
    </w:p>
    <w:p w14:paraId="5A584DEF" w14:textId="77777777" w:rsidR="009C60FC" w:rsidRDefault="00960C0D" w:rsidP="001C1211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/>
          <w:sz w:val="24"/>
          <w:szCs w:val="24"/>
        </w:rPr>
        <w:lastRenderedPageBreak/>
        <w:t>Unit of measurement</w:t>
      </w:r>
      <w:r w:rsidRPr="0057682F">
        <w:rPr>
          <w:rFonts w:ascii="Times New Roman" w:hAnsi="Times New Roman"/>
          <w:sz w:val="24"/>
          <w:szCs w:val="24"/>
        </w:rPr>
        <w:t xml:space="preserve">: report item 2 inclusive </w:t>
      </w:r>
      <w:r w:rsidR="009C60FC" w:rsidRPr="0057682F">
        <w:rPr>
          <w:rFonts w:ascii="Times New Roman" w:hAnsi="Times New Roman"/>
          <w:sz w:val="24"/>
          <w:szCs w:val="24"/>
        </w:rPr>
        <w:t>as an annualised percentage rate to two decimal places.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27600A" w:rsidRPr="0057682F" w14:paraId="3B388CF5" w14:textId="77777777" w:rsidTr="00C8640E">
        <w:tc>
          <w:tcPr>
            <w:tcW w:w="1701" w:type="dxa"/>
            <w:shd w:val="clear" w:color="auto" w:fill="auto"/>
          </w:tcPr>
          <w:p w14:paraId="08B2B87F" w14:textId="77777777" w:rsidR="0027600A" w:rsidRPr="0057682F" w:rsidRDefault="0027600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B5C9E7A" w14:textId="77777777" w:rsidR="0027600A" w:rsidRPr="0057682F" w:rsidRDefault="00CD13F7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tem</w:t>
            </w:r>
            <w:r w:rsidR="00EB5232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</w:t>
            </w:r>
          </w:p>
        </w:tc>
      </w:tr>
      <w:tr w:rsidR="0027600A" w:rsidRPr="0057682F" w14:paraId="2186F961" w14:textId="77777777" w:rsidTr="00C8640E">
        <w:tc>
          <w:tcPr>
            <w:tcW w:w="1701" w:type="dxa"/>
            <w:shd w:val="clear" w:color="auto" w:fill="auto"/>
          </w:tcPr>
          <w:p w14:paraId="0384564B" w14:textId="77777777" w:rsidR="0027600A" w:rsidRPr="0057682F" w:rsidRDefault="0027600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06EF3312" w14:textId="77777777" w:rsidR="0027600A" w:rsidRPr="0057682F" w:rsidRDefault="00CD13F7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type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provided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received 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09777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</w:t>
            </w:r>
          </w:p>
        </w:tc>
      </w:tr>
      <w:tr w:rsidR="0027600A" w:rsidRPr="0057682F" w14:paraId="1176AE23" w14:textId="77777777" w:rsidTr="00C8640E">
        <w:tc>
          <w:tcPr>
            <w:tcW w:w="1701" w:type="dxa"/>
            <w:shd w:val="clear" w:color="auto" w:fill="auto"/>
          </w:tcPr>
          <w:p w14:paraId="5219CEC9" w14:textId="77777777" w:rsidR="0027600A" w:rsidRPr="0057682F" w:rsidRDefault="0027600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431ED8F9" w14:textId="77777777" w:rsidR="0027600A" w:rsidRPr="0057682F" w:rsidRDefault="0027600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Report according to the </w:t>
            </w:r>
            <w:r w:rsidR="00CD13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FC77E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FC77E3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45EE">
              <w:rPr>
                <w:rFonts w:ascii="Times New Roman" w:hAnsi="Times New Roman"/>
                <w:bCs/>
                <w:sz w:val="24"/>
                <w:szCs w:val="24"/>
              </w:rPr>
              <w:t>as at the</w:t>
            </w:r>
            <w:r w:rsidRPr="0040537D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40537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trade date</w:t>
            </w:r>
            <w:r w:rsidRPr="0040537D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09777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40537D">
              <w:rPr>
                <w:rFonts w:ascii="Times New Roman" w:hAnsi="Times New Roman"/>
                <w:bCs/>
                <w:sz w:val="24"/>
                <w:szCs w:val="24"/>
              </w:rPr>
              <w:t>tem 2 for further details).</w:t>
            </w:r>
          </w:p>
        </w:tc>
      </w:tr>
      <w:tr w:rsidR="0027600A" w:rsidRPr="0057682F" w14:paraId="44404F0C" w14:textId="77777777" w:rsidTr="00C8640E">
        <w:tc>
          <w:tcPr>
            <w:tcW w:w="1701" w:type="dxa"/>
            <w:shd w:val="clear" w:color="auto" w:fill="auto"/>
          </w:tcPr>
          <w:p w14:paraId="11033ADA" w14:textId="77777777" w:rsidR="0027600A" w:rsidRPr="0057682F" w:rsidRDefault="0027600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43F57145" w14:textId="77777777" w:rsidR="00906FDC" w:rsidRDefault="0027600A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E4BB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</w:t>
            </w:r>
            <w:r w:rsidRP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CD13F7" w:rsidRPr="006E4BB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on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3A07471F" w14:textId="77777777" w:rsidR="00710EC4" w:rsidRPr="0057682F" w:rsidRDefault="00710EC4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 column 4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 annualised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percentage rate to two decimal places.</w:t>
            </w:r>
          </w:p>
        </w:tc>
      </w:tr>
      <w:tr w:rsidR="0027600A" w:rsidRPr="0057682F" w14:paraId="2C5BAA26" w14:textId="77777777" w:rsidTr="00C8640E">
        <w:tc>
          <w:tcPr>
            <w:tcW w:w="1701" w:type="dxa"/>
            <w:shd w:val="clear" w:color="auto" w:fill="auto"/>
          </w:tcPr>
          <w:p w14:paraId="72255094" w14:textId="77777777" w:rsidR="0027600A" w:rsidRPr="0057682F" w:rsidRDefault="0027600A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1C913A13" w14:textId="77777777" w:rsidR="00906FDC" w:rsidRDefault="00CD13F7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E4BB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="00EB6512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reverse </w:t>
            </w:r>
            <w:r w:rsidR="0027600A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="0027600A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0A6DAB92" w14:textId="77777777" w:rsidR="00710EC4" w:rsidRPr="0057682F" w:rsidDel="00F71379" w:rsidRDefault="00710EC4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report column 5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as a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 annualised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percentage rate to two decimal places.</w:t>
            </w:r>
          </w:p>
        </w:tc>
      </w:tr>
    </w:tbl>
    <w:p w14:paraId="539B50CA" w14:textId="77777777" w:rsidR="0027600A" w:rsidRPr="0057682F" w:rsidRDefault="0027600A" w:rsidP="001C1211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7235"/>
      </w:tblGrid>
      <w:tr w:rsidR="00960C0D" w:rsidRPr="0057682F" w14:paraId="20090B98" w14:textId="77777777" w:rsidTr="00B536A7">
        <w:tc>
          <w:tcPr>
            <w:tcW w:w="1701" w:type="dxa"/>
            <w:shd w:val="clear" w:color="auto" w:fill="auto"/>
          </w:tcPr>
          <w:p w14:paraId="08773F2F" w14:textId="77777777" w:rsidR="00960C0D" w:rsidRPr="0057682F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Item 2</w:t>
            </w:r>
          </w:p>
        </w:tc>
        <w:tc>
          <w:tcPr>
            <w:tcW w:w="7371" w:type="dxa"/>
            <w:shd w:val="clear" w:color="auto" w:fill="auto"/>
          </w:tcPr>
          <w:p w14:paraId="61BFB3D5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average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rates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weighted by </w:t>
            </w:r>
            <w:r w:rsidRPr="008E397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principal amounts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outstanding as at the end of the </w:t>
            </w:r>
            <w:r w:rsidR="00706E5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combination of counterparty type, type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provided or received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original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maturity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  <w:p w14:paraId="1262D058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73DF6AE6" w14:textId="77777777" w:rsidR="001650AF" w:rsidRPr="0057682F" w:rsidRDefault="001650AF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D14FCD4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3E39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93433DA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egistered financial corporations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RFCs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2B5D5B6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borrowing authorities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4D484B5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="005940F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counterparties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7F3C235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auxiliaries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="005940F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 counterparties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D6E5CC6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nsurance corporations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DE9D286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uperannuation funds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E3E3A2A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oney-market investment funds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44A5524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xchange</w:t>
            </w:r>
            <w:r w:rsid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raded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unds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2B137E6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market financial investment funds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xchange</w:t>
            </w:r>
            <w:r w:rsid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raded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3BA22A9" w14:textId="77777777" w:rsidR="001650AF" w:rsidRPr="0057682F" w:rsidRDefault="0093350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</w:t>
            </w:r>
            <w:r w:rsidR="00EB6512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EB6512" w:rsidRPr="0096272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06D07867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EITs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6A7B414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investment funds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AB420A1" w14:textId="77777777" w:rsidR="001650AF" w:rsidRPr="0057682F" w:rsidRDefault="0093350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EB6512" w:rsidRPr="00EB651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="00A73994" w:rsidRPr="00EB651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private</w:t>
            </w:r>
            <w:r w:rsidR="00A739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on-financial corporations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B54B7A0" w14:textId="77777777" w:rsidR="001650AF" w:rsidRPr="0057682F" w:rsidRDefault="001650AF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Commonwealth general government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C1547A0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77697813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4305E86" w14:textId="77777777" w:rsidR="001650AF" w:rsidRPr="0057682F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6EA70AA0" w14:textId="77777777" w:rsidR="001650AF" w:rsidRPr="001C1211" w:rsidRDefault="00EB6512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not reported above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194F9510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categories are:</w:t>
            </w:r>
          </w:p>
          <w:p w14:paraId="1D1640E2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 w:rsidR="00EB651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ecurities;</w:t>
            </w:r>
          </w:p>
          <w:p w14:paraId="79C3EF2C" w14:textId="77777777" w:rsidR="001650AF" w:rsidRPr="0057682F" w:rsidRDefault="0011079C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CBB595A" w14:textId="77777777" w:rsidR="001650AF" w:rsidRPr="00370092" w:rsidRDefault="0011079C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 xml:space="preserve">national  </w:t>
            </w:r>
            <w:r w:rsidR="001650AF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</w:t>
            </w:r>
            <w:r w:rsidR="001650AF" w:rsidRPr="00EB651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foreign agency</w:t>
            </w:r>
            <w:r w:rsidR="001650AF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-issued</w:t>
            </w:r>
            <w:r w:rsidR="001650AF" w:rsidRPr="00EB651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debt securities</w:t>
            </w:r>
            <w:r w:rsidR="001650AF" w:rsidRPr="003700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;</w:t>
            </w:r>
          </w:p>
          <w:p w14:paraId="6A5FC0F6" w14:textId="77777777" w:rsidR="001650AF" w:rsidRPr="0057682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A95C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95CAB" w:rsidRPr="00A95CAB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A95C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67A9387" w14:textId="77777777" w:rsidR="001650AF" w:rsidRPr="0057682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corporations </w:t>
            </w:r>
            <w:r w:rsidR="00C63338" w:rsidRPr="0093350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77A8D0A" w14:textId="77777777" w:rsidR="001650AF" w:rsidRPr="0093350E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sset-backed securities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381A129" w14:textId="77777777" w:rsidR="005008BE" w:rsidRPr="0057682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>not reported above;</w:t>
            </w:r>
          </w:p>
          <w:p w14:paraId="6F106447" w14:textId="77777777" w:rsidR="001650AF" w:rsidRPr="0057682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bonds); and</w:t>
            </w:r>
          </w:p>
          <w:p w14:paraId="62E3F572" w14:textId="77777777" w:rsidR="001650AF" w:rsidRPr="001C1211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ny other assets not reported above.</w:t>
            </w:r>
          </w:p>
          <w:p w14:paraId="5E4C07C7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original</w:t>
            </w:r>
            <w:r w:rsidRP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510B">
              <w:rPr>
                <w:rFonts w:ascii="Times New Roman" w:hAnsi="Times New Roman"/>
                <w:bCs/>
                <w:sz w:val="24"/>
                <w:szCs w:val="24"/>
              </w:rPr>
              <w:t>categories</w:t>
            </w:r>
            <w:r w:rsidR="00CB510B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25D356AE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day;</w:t>
            </w:r>
          </w:p>
          <w:p w14:paraId="37B10E94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1 day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month;</w:t>
            </w:r>
          </w:p>
          <w:p w14:paraId="1E89148A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1 month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3 months;</w:t>
            </w:r>
          </w:p>
          <w:p w14:paraId="0BE5C4A2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3 months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year</w:t>
            </w:r>
          </w:p>
          <w:p w14:paraId="08B52DCE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1 year; and</w:t>
            </w:r>
          </w:p>
          <w:p w14:paraId="29AAFF18" w14:textId="77777777" w:rsidR="00960C0D" w:rsidRPr="001C1211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u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ndefined (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open</w:t>
            </w:r>
            <w:r w:rsidR="001650AF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repo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).</w:t>
            </w:r>
          </w:p>
        </w:tc>
      </w:tr>
    </w:tbl>
    <w:p w14:paraId="160E91D3" w14:textId="77777777" w:rsidR="00960C0D" w:rsidRPr="0057682F" w:rsidRDefault="001650AF" w:rsidP="001C1211">
      <w:pPr>
        <w:keepNext/>
        <w:numPr>
          <w:ilvl w:val="0"/>
          <w:numId w:val="3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lastRenderedPageBreak/>
        <w:t>Haircuts on repos and reverse repos outstanding</w:t>
      </w:r>
    </w:p>
    <w:p w14:paraId="47FD09B1" w14:textId="77777777" w:rsidR="00960C0D" w:rsidRPr="001C1211" w:rsidRDefault="00960C0D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3 collects information on </w:t>
      </w:r>
      <w:r w:rsidR="001650AF" w:rsidRPr="008E397E">
        <w:rPr>
          <w:rFonts w:ascii="Times New Roman" w:hAnsi="Times New Roman"/>
          <w:b/>
          <w:bCs/>
          <w:i/>
          <w:sz w:val="24"/>
          <w:szCs w:val="24"/>
        </w:rPr>
        <w:t>principal amounts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of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repos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reverse repos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outstanding</w:t>
      </w:r>
      <w:r w:rsidR="001650AF"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2326C0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by type of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 xml:space="preserve">collateral 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provided or received, the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haircut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applied to the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 xml:space="preserve">collateral 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and the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 xml:space="preserve">residual maturity 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of the </w:t>
      </w:r>
      <w:r w:rsidR="001650AF"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>.</w:t>
      </w:r>
    </w:p>
    <w:p w14:paraId="5169B46D" w14:textId="77777777" w:rsidR="001650AF" w:rsidRPr="001C1211" w:rsidRDefault="001650AF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For item 3, report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residual maturity </w:t>
      </w:r>
      <w:r w:rsidRPr="0057682F">
        <w:rPr>
          <w:rFonts w:ascii="Times New Roman" w:hAnsi="Times New Roman"/>
          <w:bCs/>
          <w:sz w:val="24"/>
          <w:szCs w:val="24"/>
        </w:rPr>
        <w:t xml:space="preserve">of the </w:t>
      </w:r>
      <w:r w:rsidRPr="009075DB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Pr="0057682F">
        <w:rPr>
          <w:rFonts w:ascii="Times New Roman" w:hAnsi="Times New Roman"/>
          <w:bCs/>
          <w:sz w:val="24"/>
          <w:szCs w:val="24"/>
        </w:rPr>
        <w:t xml:space="preserve"> as at the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trade date</w:t>
      </w:r>
      <w:r w:rsidRPr="0057682F">
        <w:rPr>
          <w:rFonts w:ascii="Times New Roman" w:hAnsi="Times New Roman"/>
          <w:bCs/>
          <w:sz w:val="24"/>
          <w:szCs w:val="24"/>
        </w:rPr>
        <w:t>.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1650AF" w:rsidRPr="0057682F" w14:paraId="63BD7EAA" w14:textId="77777777" w:rsidTr="00B536A7">
        <w:tc>
          <w:tcPr>
            <w:tcW w:w="1701" w:type="dxa"/>
            <w:shd w:val="clear" w:color="auto" w:fill="auto"/>
          </w:tcPr>
          <w:p w14:paraId="5F3B8D5E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0AAB2BD7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type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provided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received 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EB6512" w:rsidRPr="0057682F">
              <w:rPr>
                <w:rFonts w:ascii="Times New Roman" w:hAnsi="Times New Roman"/>
                <w:bCs/>
                <w:sz w:val="24"/>
                <w:szCs w:val="24"/>
              </w:rPr>
              <w:t>it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em </w:t>
            </w:r>
            <w:r w:rsidR="0040537D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</w:t>
            </w:r>
          </w:p>
        </w:tc>
      </w:tr>
      <w:tr w:rsidR="001650AF" w:rsidRPr="0057682F" w14:paraId="058E886D" w14:textId="77777777" w:rsidTr="00B536A7">
        <w:tc>
          <w:tcPr>
            <w:tcW w:w="1701" w:type="dxa"/>
            <w:shd w:val="clear" w:color="auto" w:fill="auto"/>
          </w:tcPr>
          <w:p w14:paraId="77B13C5C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6565983F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applied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provided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received 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40537D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</w:t>
            </w:r>
          </w:p>
        </w:tc>
      </w:tr>
      <w:tr w:rsidR="001650AF" w:rsidRPr="0057682F" w14:paraId="3A0CE8A5" w14:textId="77777777" w:rsidTr="00B536A7">
        <w:tc>
          <w:tcPr>
            <w:tcW w:w="1701" w:type="dxa"/>
            <w:shd w:val="clear" w:color="auto" w:fill="auto"/>
          </w:tcPr>
          <w:p w14:paraId="4814616A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50E9F29A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Report according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as at the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trade date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EB6512" w:rsidRPr="0057682F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40537D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for further details).</w:t>
            </w:r>
          </w:p>
        </w:tc>
      </w:tr>
      <w:tr w:rsidR="001650AF" w:rsidRPr="0057682F" w14:paraId="389FA2D2" w14:textId="77777777" w:rsidTr="00B536A7">
        <w:tc>
          <w:tcPr>
            <w:tcW w:w="1701" w:type="dxa"/>
            <w:shd w:val="clear" w:color="auto" w:fill="auto"/>
          </w:tcPr>
          <w:p w14:paraId="1C45CE98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3D137017" w14:textId="77777777" w:rsidR="001650A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the</w:t>
            </w:r>
            <w:r w:rsidR="002326C0">
              <w:rPr>
                <w:rFonts w:ascii="Times New Roman" w:hAnsi="Times New Roman"/>
                <w:bCs/>
                <w:sz w:val="24"/>
                <w:szCs w:val="24"/>
              </w:rPr>
              <w:t xml:space="preserve"> value of the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E397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principal amount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DBFF826" w14:textId="77777777" w:rsidR="00146E41" w:rsidRPr="0057682F" w:rsidRDefault="002326C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</w:t>
            </w:r>
            <w:r w:rsidR="00146E41">
              <w:rPr>
                <w:rFonts w:ascii="Times New Roman" w:hAnsi="Times New Roman"/>
                <w:bCs/>
                <w:sz w:val="24"/>
                <w:szCs w:val="24"/>
              </w:rPr>
              <w:t xml:space="preserve">column 4 with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accounting </w:t>
            </w:r>
            <w:r w:rsidR="00146E41">
              <w:rPr>
                <w:rFonts w:ascii="Times New Roman" w:hAnsi="Times New Roman"/>
                <w:bCs/>
                <w:sz w:val="24"/>
                <w:szCs w:val="24"/>
              </w:rPr>
              <w:t xml:space="preserve">type of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 xml:space="preserve">credit </w:t>
            </w:r>
            <w:r w:rsidR="00146E41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liability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).  </w:t>
            </w:r>
          </w:p>
        </w:tc>
      </w:tr>
      <w:tr w:rsidR="001650AF" w:rsidRPr="0057682F" w14:paraId="0BB70A59" w14:textId="77777777" w:rsidTr="00B536A7">
        <w:tc>
          <w:tcPr>
            <w:tcW w:w="1701" w:type="dxa"/>
            <w:shd w:val="clear" w:color="auto" w:fill="auto"/>
          </w:tcPr>
          <w:p w14:paraId="5F362409" w14:textId="77777777" w:rsidR="001650AF" w:rsidRPr="0057682F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3B114DA1" w14:textId="77777777" w:rsidR="001650A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Report the</w:t>
            </w:r>
            <w:r w:rsidR="002326C0">
              <w:rPr>
                <w:rFonts w:ascii="Times New Roman" w:hAnsi="Times New Roman"/>
                <w:bCs/>
                <w:sz w:val="24"/>
                <w:szCs w:val="24"/>
              </w:rPr>
              <w:t xml:space="preserve"> value of the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E397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principal amount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="00EB6512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reverse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21DBE398" w14:textId="77777777" w:rsidR="00146E41" w:rsidRPr="0057682F" w:rsidDel="00F71379" w:rsidRDefault="002326C0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submit </w:t>
            </w:r>
            <w:r w:rsidR="00146E41">
              <w:rPr>
                <w:rFonts w:ascii="Times New Roman" w:hAnsi="Times New Roman"/>
                <w:bCs/>
                <w:sz w:val="24"/>
                <w:szCs w:val="24"/>
              </w:rPr>
              <w:t xml:space="preserve">column 5 with </w:t>
            </w:r>
            <w:r w:rsidR="00F33264">
              <w:rPr>
                <w:rFonts w:ascii="Times New Roman" w:hAnsi="Times New Roman"/>
                <w:bCs/>
                <w:sz w:val="24"/>
                <w:szCs w:val="24"/>
              </w:rPr>
              <w:t>an</w:t>
            </w:r>
            <w:r w:rsidR="00146E4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accounting</w:t>
            </w:r>
            <w:r w:rsidR="00146E41">
              <w:rPr>
                <w:rFonts w:ascii="Times New Roman" w:hAnsi="Times New Roman"/>
                <w:bCs/>
                <w:sz w:val="24"/>
                <w:szCs w:val="24"/>
              </w:rPr>
              <w:t xml:space="preserve"> type of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 xml:space="preserve">debit </w:t>
            </w:r>
            <w:r w:rsidR="00146E41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assets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).  </w:t>
            </w:r>
          </w:p>
        </w:tc>
      </w:tr>
    </w:tbl>
    <w:p w14:paraId="0814C0CB" w14:textId="77777777" w:rsidR="00960C0D" w:rsidRPr="0057682F" w:rsidRDefault="00960C0D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7235"/>
      </w:tblGrid>
      <w:tr w:rsidR="00960C0D" w:rsidRPr="0057682F" w14:paraId="4087AB81" w14:textId="77777777" w:rsidTr="00B536A7">
        <w:tc>
          <w:tcPr>
            <w:tcW w:w="1701" w:type="dxa"/>
            <w:shd w:val="clear" w:color="auto" w:fill="auto"/>
          </w:tcPr>
          <w:p w14:paraId="1F34D1AA" w14:textId="77777777" w:rsidR="00960C0D" w:rsidRPr="0057682F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sz w:val="24"/>
                <w:szCs w:val="24"/>
              </w:rPr>
              <w:t>Item 3</w:t>
            </w:r>
          </w:p>
        </w:tc>
        <w:tc>
          <w:tcPr>
            <w:tcW w:w="7371" w:type="dxa"/>
            <w:shd w:val="clear" w:color="auto" w:fill="auto"/>
          </w:tcPr>
          <w:p w14:paraId="485C16C9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reverse repos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outstanding for each combination of type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provided or received,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haircut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applied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collateral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residual maturity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EB651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FE3076C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categories are:</w:t>
            </w:r>
          </w:p>
          <w:p w14:paraId="13A06B04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 w:rsidR="00EB6512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C363573" w14:textId="77777777" w:rsidR="001650AF" w:rsidRPr="0057682F" w:rsidRDefault="0011079C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6AD2AB6" w14:textId="77777777" w:rsidR="001650AF" w:rsidRPr="0057682F" w:rsidRDefault="0011079C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supra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650AF" w:rsidRP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foreign agency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1650AF" w:rsidRP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debt securities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C4C48DC" w14:textId="77777777" w:rsidR="001650AF" w:rsidRPr="0057682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1079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593D0FF" w14:textId="77777777" w:rsidR="001650A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>issued by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corporations </w:t>
            </w:r>
            <w:r w:rsidR="00C63338" w:rsidRPr="0093350E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C6333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2C5C5DD" w14:textId="77777777" w:rsidR="001650AF" w:rsidRPr="0057682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sset-backed securities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20492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8449976" w14:textId="77777777" w:rsidR="005008BE" w:rsidRPr="0057682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>not reported above;</w:t>
            </w:r>
          </w:p>
          <w:p w14:paraId="6AC0062D" w14:textId="77777777" w:rsidR="001650AF" w:rsidRPr="0057682F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bonds); and</w:t>
            </w:r>
          </w:p>
          <w:p w14:paraId="63B9E308" w14:textId="77777777" w:rsidR="001650AF" w:rsidRPr="001C1211" w:rsidRDefault="00EB6512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ny other assets not reported above.</w:t>
            </w:r>
          </w:p>
          <w:p w14:paraId="6D479F51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haircut </w:t>
            </w:r>
            <w:r w:rsidR="00CB510B">
              <w:rPr>
                <w:rFonts w:ascii="Times New Roman" w:hAnsi="Times New Roman"/>
                <w:bCs/>
                <w:sz w:val="24"/>
                <w:szCs w:val="24"/>
              </w:rPr>
              <w:t>categories</w:t>
            </w:r>
            <w:r w:rsidR="00CB510B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6FB7D877" w14:textId="7F636134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0 to &lt;= 0.5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AF838C0" w14:textId="77777777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0.5 to &lt;= 1.5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FA610C4" w14:textId="77777777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1.5 to &lt;= 3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0DE0226" w14:textId="77777777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3 to &lt;= 4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0054891" w14:textId="77777777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4 to &lt;= 6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5BDB793" w14:textId="77777777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6 to &lt;= 10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5A382E29" w14:textId="77777777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10 to &lt;= 15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84FB7BB" w14:textId="77777777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15 to &lt;= 25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5485CCB" w14:textId="77777777" w:rsidR="001650AF" w:rsidRPr="0057682F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25 to &lt;= 50; and</w:t>
            </w:r>
          </w:p>
          <w:p w14:paraId="241CCC1D" w14:textId="77777777" w:rsidR="001650AF" w:rsidRPr="001C1211" w:rsidRDefault="001650AF" w:rsidP="00FE7514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50.</w:t>
            </w:r>
          </w:p>
          <w:p w14:paraId="7FCF2B61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510B">
              <w:rPr>
                <w:rFonts w:ascii="Times New Roman" w:hAnsi="Times New Roman"/>
                <w:bCs/>
                <w:sz w:val="24"/>
                <w:szCs w:val="24"/>
              </w:rPr>
              <w:t xml:space="preserve">categories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49C026F1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month;</w:t>
            </w:r>
          </w:p>
          <w:p w14:paraId="6BA2CB62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1 month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3 months;</w:t>
            </w:r>
          </w:p>
          <w:p w14:paraId="5F6154A7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3 months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year</w:t>
            </w:r>
            <w:r w:rsidR="00EB6512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3F973CB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1 year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5 years;</w:t>
            </w:r>
          </w:p>
          <w:p w14:paraId="03DC0685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5 year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10 years; and</w:t>
            </w:r>
          </w:p>
          <w:p w14:paraId="2AF2D2A4" w14:textId="77777777" w:rsidR="00960C0D" w:rsidRPr="001C1211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10 years.</w:t>
            </w:r>
          </w:p>
        </w:tc>
      </w:tr>
    </w:tbl>
    <w:p w14:paraId="2FCB4A1B" w14:textId="77777777" w:rsidR="00960C0D" w:rsidRPr="0057682F" w:rsidRDefault="00960C0D" w:rsidP="001C1211">
      <w:pPr>
        <w:numPr>
          <w:ilvl w:val="0"/>
          <w:numId w:val="3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lastRenderedPageBreak/>
        <w:t xml:space="preserve">Securities </w:t>
      </w:r>
      <w:r w:rsidR="001650AF" w:rsidRPr="0057682F">
        <w:rPr>
          <w:rFonts w:ascii="Arial" w:hAnsi="Arial" w:cs="Arial"/>
          <w:b/>
          <w:sz w:val="24"/>
          <w:szCs w:val="24"/>
        </w:rPr>
        <w:t>borrowing and lending outstanding</w:t>
      </w:r>
    </w:p>
    <w:p w14:paraId="24E6CA46" w14:textId="77777777" w:rsidR="002326C0" w:rsidRPr="001C1211" w:rsidRDefault="00960C0D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4 collects information on 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gross </w:t>
      </w:r>
      <w:r w:rsidR="001650AF" w:rsidRPr="008E397E">
        <w:rPr>
          <w:rFonts w:ascii="Times New Roman" w:hAnsi="Times New Roman"/>
          <w:b/>
          <w:bCs/>
          <w:i/>
          <w:sz w:val="24"/>
          <w:szCs w:val="24"/>
        </w:rPr>
        <w:t>principal amounts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="001650AF" w:rsidRPr="008E397E">
        <w:rPr>
          <w:rFonts w:ascii="Times New Roman" w:hAnsi="Times New Roman"/>
          <w:b/>
          <w:bCs/>
          <w:i/>
          <w:sz w:val="24"/>
          <w:szCs w:val="24"/>
        </w:rPr>
        <w:t>weighted average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rates for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securities borrowing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and</w:t>
      </w:r>
      <w:r w:rsidR="001650AF"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EB6512">
        <w:rPr>
          <w:rFonts w:ascii="Times New Roman" w:hAnsi="Times New Roman"/>
          <w:b/>
          <w:bCs/>
          <w:i/>
          <w:sz w:val="24"/>
          <w:szCs w:val="24"/>
        </w:rPr>
        <w:t>securities l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ending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outstanding</w:t>
      </w:r>
      <w:r w:rsidR="001650AF" w:rsidRPr="0057682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2326C0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by </w:t>
      </w:r>
      <w:r w:rsidR="001D1DF7" w:rsidRPr="0093350E">
        <w:rPr>
          <w:rFonts w:ascii="Times New Roman" w:hAnsi="Times New Roman"/>
          <w:bCs/>
          <w:sz w:val="24"/>
          <w:szCs w:val="24"/>
        </w:rPr>
        <w:t>securities</w:t>
      </w:r>
      <w:r w:rsidR="001D1DF7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1650AF" w:rsidRPr="009075DB">
        <w:rPr>
          <w:rFonts w:ascii="Times New Roman" w:hAnsi="Times New Roman"/>
          <w:b/>
          <w:bCs/>
          <w:i/>
          <w:sz w:val="24"/>
          <w:szCs w:val="24"/>
        </w:rPr>
        <w:t>loan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counterparty, type of </w:t>
      </w:r>
      <w:r w:rsidR="001650AF" w:rsidRPr="0093350E">
        <w:rPr>
          <w:rFonts w:ascii="Times New Roman" w:hAnsi="Times New Roman"/>
          <w:bCs/>
          <w:sz w:val="24"/>
          <w:szCs w:val="24"/>
        </w:rPr>
        <w:t xml:space="preserve">security </w:t>
      </w:r>
      <w:r w:rsidR="0085705D" w:rsidRPr="0093350E">
        <w:rPr>
          <w:rFonts w:ascii="Times New Roman" w:hAnsi="Times New Roman"/>
          <w:bCs/>
          <w:sz w:val="24"/>
          <w:szCs w:val="24"/>
        </w:rPr>
        <w:t>sought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,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residual maturity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of the </w:t>
      </w:r>
      <w:r w:rsidR="001D1DF7" w:rsidRPr="0093350E">
        <w:rPr>
          <w:rFonts w:ascii="Times New Roman" w:hAnsi="Times New Roman"/>
          <w:bCs/>
          <w:sz w:val="24"/>
          <w:szCs w:val="24"/>
        </w:rPr>
        <w:t>securities</w:t>
      </w:r>
      <w:r w:rsidR="001D1DF7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1650AF" w:rsidRPr="009075DB">
        <w:rPr>
          <w:rFonts w:ascii="Times New Roman" w:hAnsi="Times New Roman"/>
          <w:b/>
          <w:bCs/>
          <w:i/>
          <w:sz w:val="24"/>
          <w:szCs w:val="24"/>
        </w:rPr>
        <w:t>loan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, whether the </w:t>
      </w:r>
      <w:r w:rsidR="001650AF" w:rsidRPr="0093350E">
        <w:rPr>
          <w:rFonts w:ascii="Times New Roman" w:hAnsi="Times New Roman"/>
          <w:bCs/>
          <w:sz w:val="24"/>
          <w:szCs w:val="24"/>
        </w:rPr>
        <w:t xml:space="preserve">security </w:t>
      </w:r>
      <w:r w:rsidR="0085705D" w:rsidRPr="0093350E">
        <w:rPr>
          <w:rFonts w:ascii="Times New Roman" w:hAnsi="Times New Roman"/>
          <w:bCs/>
          <w:sz w:val="24"/>
          <w:szCs w:val="24"/>
        </w:rPr>
        <w:t>sought</w:t>
      </w:r>
      <w:r w:rsidR="0085705D" w:rsidRPr="0057682F">
        <w:rPr>
          <w:rFonts w:ascii="Times New Roman" w:hAnsi="Times New Roman"/>
          <w:bCs/>
          <w:sz w:val="24"/>
          <w:szCs w:val="24"/>
        </w:rPr>
        <w:t xml:space="preserve"> 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was borrowed or lent, type of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and </w:t>
      </w:r>
      <w:r w:rsidR="001650AF" w:rsidRPr="0057682F">
        <w:rPr>
          <w:rFonts w:ascii="Times New Roman" w:hAnsi="Times New Roman"/>
          <w:b/>
          <w:bCs/>
          <w:i/>
          <w:sz w:val="24"/>
          <w:szCs w:val="24"/>
        </w:rPr>
        <w:t>collateral</w:t>
      </w:r>
      <w:r w:rsidR="001650AF" w:rsidRPr="0057682F">
        <w:rPr>
          <w:rFonts w:ascii="Times New Roman" w:hAnsi="Times New Roman"/>
          <w:bCs/>
          <w:sz w:val="24"/>
          <w:szCs w:val="24"/>
        </w:rPr>
        <w:t xml:space="preserve"> management</w:t>
      </w:r>
      <w:r w:rsidRPr="0057682F">
        <w:rPr>
          <w:rFonts w:ascii="Times New Roman" w:hAnsi="Times New Roman"/>
          <w:bCs/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1650AF" w:rsidRPr="0057682F" w14:paraId="23E9C8F1" w14:textId="77777777" w:rsidTr="00B536A7">
        <w:tc>
          <w:tcPr>
            <w:tcW w:w="1701" w:type="dxa"/>
            <w:shd w:val="clear" w:color="auto" w:fill="auto"/>
          </w:tcPr>
          <w:p w14:paraId="44EA9873" w14:textId="77777777" w:rsidR="001650AF" w:rsidRPr="0093350E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76E75661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counterparty of the 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E42B92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tem 4 for further details).</w:t>
            </w:r>
          </w:p>
        </w:tc>
      </w:tr>
      <w:tr w:rsidR="001650AF" w:rsidRPr="0057682F" w14:paraId="0BEE16C2" w14:textId="77777777" w:rsidTr="00B536A7">
        <w:tc>
          <w:tcPr>
            <w:tcW w:w="1701" w:type="dxa"/>
            <w:shd w:val="clear" w:color="auto" w:fill="auto"/>
          </w:tcPr>
          <w:p w14:paraId="5ACE8936" w14:textId="77777777" w:rsidR="001650AF" w:rsidRPr="0093350E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4072B748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type of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 xml:space="preserve">security </w:t>
            </w:r>
            <w:r w:rsidR="0085705D" w:rsidRPr="0093350E">
              <w:rPr>
                <w:rFonts w:ascii="Times New Roman" w:hAnsi="Times New Roman"/>
                <w:bCs/>
                <w:sz w:val="24"/>
                <w:szCs w:val="24"/>
              </w:rPr>
              <w:t>sought</w:t>
            </w:r>
            <w:r w:rsidR="0085705D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(see </w:t>
            </w:r>
            <w:r w:rsidR="00E42B92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tem 4 for further details).</w:t>
            </w:r>
          </w:p>
        </w:tc>
      </w:tr>
      <w:tr w:rsidR="001650AF" w:rsidRPr="0057682F" w14:paraId="2F6D9847" w14:textId="77777777" w:rsidTr="00B536A7">
        <w:tc>
          <w:tcPr>
            <w:tcW w:w="1701" w:type="dxa"/>
            <w:shd w:val="clear" w:color="auto" w:fill="auto"/>
          </w:tcPr>
          <w:p w14:paraId="47EBBC89" w14:textId="77777777" w:rsidR="001650AF" w:rsidRPr="0093350E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39ACA61E" w14:textId="77777777" w:rsidR="001650AF" w:rsidRPr="0057682F" w:rsidRDefault="001650AF" w:rsidP="00D71D8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 xml:space="preserve">securities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E42B92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EB5232">
              <w:rPr>
                <w:rFonts w:ascii="Times New Roman" w:hAnsi="Times New Roman"/>
                <w:bCs/>
                <w:sz w:val="24"/>
                <w:szCs w:val="24"/>
              </w:rPr>
              <w:t>tem 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4 for further details).</w:t>
            </w:r>
          </w:p>
        </w:tc>
      </w:tr>
      <w:tr w:rsidR="001650AF" w:rsidRPr="0057682F" w14:paraId="3AD3AE29" w14:textId="77777777" w:rsidTr="00B536A7">
        <w:tc>
          <w:tcPr>
            <w:tcW w:w="1701" w:type="dxa"/>
            <w:shd w:val="clear" w:color="auto" w:fill="auto"/>
          </w:tcPr>
          <w:p w14:paraId="1A77AB4B" w14:textId="77777777" w:rsidR="001650AF" w:rsidRPr="0093350E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Column </w:t>
            </w:r>
            <w:r w:rsidR="00710EC4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371" w:type="dxa"/>
            <w:shd w:val="clear" w:color="auto" w:fill="auto"/>
          </w:tcPr>
          <w:p w14:paraId="7BF32B5E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type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posted for the 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E42B92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tem 4 for further details).</w:t>
            </w:r>
          </w:p>
        </w:tc>
      </w:tr>
      <w:tr w:rsidR="001650AF" w:rsidRPr="0057682F" w14:paraId="44D46CC8" w14:textId="77777777" w:rsidTr="00B536A7">
        <w:tc>
          <w:tcPr>
            <w:tcW w:w="1701" w:type="dxa"/>
            <w:shd w:val="clear" w:color="auto" w:fill="auto"/>
          </w:tcPr>
          <w:p w14:paraId="65CD1BDB" w14:textId="77777777" w:rsidR="001650AF" w:rsidRPr="0093350E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710EC4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371" w:type="dxa"/>
            <w:shd w:val="clear" w:color="auto" w:fill="auto"/>
          </w:tcPr>
          <w:p w14:paraId="08B28CE9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management type (see </w:t>
            </w:r>
            <w:r w:rsidR="00E42B92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tem 4 for further details). </w:t>
            </w:r>
          </w:p>
        </w:tc>
      </w:tr>
      <w:tr w:rsidR="001650AF" w:rsidRPr="0057682F" w14:paraId="6E78BB53" w14:textId="77777777" w:rsidTr="00B536A7">
        <w:tc>
          <w:tcPr>
            <w:tcW w:w="1701" w:type="dxa"/>
            <w:shd w:val="clear" w:color="auto" w:fill="auto"/>
          </w:tcPr>
          <w:p w14:paraId="245E1FF5" w14:textId="77777777" w:rsidR="001650AF" w:rsidRPr="0093350E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710EC4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371" w:type="dxa"/>
            <w:shd w:val="clear" w:color="auto" w:fill="auto"/>
          </w:tcPr>
          <w:p w14:paraId="49FCB1AD" w14:textId="77777777" w:rsidR="009C60FC" w:rsidRDefault="001650AF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326C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 xml:space="preserve">security </w:t>
            </w:r>
            <w:r w:rsidR="00710EC4">
              <w:rPr>
                <w:rFonts w:ascii="Times New Roman" w:hAnsi="Times New Roman"/>
                <w:bCs/>
                <w:sz w:val="24"/>
                <w:szCs w:val="24"/>
              </w:rPr>
              <w:t>borrowed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7E39121C" w14:textId="77777777" w:rsidR="00710EC4" w:rsidRPr="00710EC4" w:rsidRDefault="00710EC4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SBR: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accounting type credit (liability)</w:t>
            </w:r>
          </w:p>
        </w:tc>
      </w:tr>
      <w:tr w:rsidR="001650AF" w:rsidRPr="0057682F" w14:paraId="3577AC00" w14:textId="77777777" w:rsidTr="00B536A7">
        <w:tc>
          <w:tcPr>
            <w:tcW w:w="1701" w:type="dxa"/>
            <w:shd w:val="clear" w:color="auto" w:fill="auto"/>
          </w:tcPr>
          <w:p w14:paraId="28B7426F" w14:textId="77777777" w:rsidR="001650AF" w:rsidRPr="0093350E" w:rsidRDefault="001650AF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Column </w:t>
            </w:r>
            <w:r w:rsidR="00710EC4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371" w:type="dxa"/>
            <w:shd w:val="clear" w:color="auto" w:fill="auto"/>
          </w:tcPr>
          <w:p w14:paraId="197C69BA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rebate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lending fee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326C0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as applicable</w:t>
            </w:r>
            <w:r w:rsidR="0085705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1D1DF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4F0D066" w14:textId="77777777" w:rsidR="006975D8" w:rsidRPr="006975D8" w:rsidRDefault="009C60FC" w:rsidP="000569AF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 w:rsidR="00906FDC">
              <w:rPr>
                <w:rFonts w:ascii="Times New Roman" w:hAnsi="Times New Roman"/>
                <w:sz w:val="24"/>
                <w:szCs w:val="24"/>
              </w:rPr>
              <w:t xml:space="preserve">column </w:t>
            </w:r>
            <w:r w:rsidR="00710EC4">
              <w:rPr>
                <w:rFonts w:ascii="Times New Roman" w:hAnsi="Times New Roman"/>
                <w:sz w:val="24"/>
                <w:szCs w:val="24"/>
              </w:rPr>
              <w:t>7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a per</w:t>
            </w:r>
            <w:r w:rsidR="000569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>cent</w:t>
            </w:r>
            <w:r w:rsidR="000569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>to two decimal places.</w:t>
            </w:r>
          </w:p>
        </w:tc>
      </w:tr>
      <w:tr w:rsidR="00710EC4" w:rsidRPr="0057682F" w14:paraId="555A18B5" w14:textId="77777777" w:rsidTr="00B536A7">
        <w:tc>
          <w:tcPr>
            <w:tcW w:w="1701" w:type="dxa"/>
            <w:shd w:val="clear" w:color="auto" w:fill="auto"/>
          </w:tcPr>
          <w:p w14:paraId="4B0E58C3" w14:textId="77777777" w:rsidR="00710EC4" w:rsidRPr="0093350E" w:rsidRDefault="00710EC4" w:rsidP="00710EC4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shd w:val="clear" w:color="auto" w:fill="auto"/>
          </w:tcPr>
          <w:p w14:paraId="007005BD" w14:textId="77777777" w:rsidR="00710EC4" w:rsidRDefault="00710EC4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326C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security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lent. </w:t>
            </w:r>
          </w:p>
          <w:p w14:paraId="6498CF6B" w14:textId="77777777" w:rsidR="00710EC4" w:rsidRPr="0057682F" w:rsidRDefault="00710EC4" w:rsidP="00710E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403F8">
              <w:rPr>
                <w:rFonts w:ascii="Times New Roman" w:hAnsi="Times New Roman"/>
                <w:b/>
                <w:bCs/>
                <w:sz w:val="24"/>
                <w:szCs w:val="24"/>
              </w:rPr>
              <w:t>SBR: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accounting type debit (asset).</w:t>
            </w:r>
          </w:p>
        </w:tc>
      </w:tr>
      <w:tr w:rsidR="00710EC4" w:rsidRPr="0057682F" w14:paraId="311F97CF" w14:textId="77777777" w:rsidTr="00B536A7">
        <w:tc>
          <w:tcPr>
            <w:tcW w:w="1701" w:type="dxa"/>
            <w:shd w:val="clear" w:color="auto" w:fill="auto"/>
          </w:tcPr>
          <w:p w14:paraId="7C72BF14" w14:textId="77777777" w:rsidR="00710EC4" w:rsidRPr="0093350E" w:rsidRDefault="00710EC4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9</w:t>
            </w:r>
          </w:p>
        </w:tc>
        <w:tc>
          <w:tcPr>
            <w:tcW w:w="7371" w:type="dxa"/>
            <w:shd w:val="clear" w:color="auto" w:fill="auto"/>
          </w:tcPr>
          <w:p w14:paraId="59194E9C" w14:textId="77777777" w:rsidR="00710EC4" w:rsidRDefault="00710EC4" w:rsidP="006A1A4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rebate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or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lending fee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as applicable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="006975D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6975D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AE9A9B0" w14:textId="77777777" w:rsidR="006975D8" w:rsidRPr="006975D8" w:rsidRDefault="00710EC4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>
              <w:rPr>
                <w:rFonts w:ascii="Times New Roman" w:hAnsi="Times New Roman"/>
                <w:sz w:val="24"/>
                <w:szCs w:val="24"/>
              </w:rPr>
              <w:t>column 9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a per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>cent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>to two decimal places.</w:t>
            </w:r>
          </w:p>
        </w:tc>
      </w:tr>
    </w:tbl>
    <w:p w14:paraId="240FB5FF" w14:textId="77777777" w:rsidR="001650AF" w:rsidRPr="0057682F" w:rsidRDefault="001650AF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7235"/>
      </w:tblGrid>
      <w:tr w:rsidR="00960C0D" w:rsidRPr="0057682F" w14:paraId="11BF3720" w14:textId="77777777" w:rsidTr="00B536A7">
        <w:tc>
          <w:tcPr>
            <w:tcW w:w="1701" w:type="dxa"/>
            <w:shd w:val="clear" w:color="auto" w:fill="auto"/>
          </w:tcPr>
          <w:p w14:paraId="09C5AA4B" w14:textId="77777777" w:rsidR="00960C0D" w:rsidRPr="0093350E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sz w:val="24"/>
                <w:szCs w:val="24"/>
              </w:rPr>
              <w:t>Item 4</w:t>
            </w:r>
          </w:p>
        </w:tc>
        <w:tc>
          <w:tcPr>
            <w:tcW w:w="7371" w:type="dxa"/>
            <w:shd w:val="clear" w:color="auto" w:fill="auto"/>
          </w:tcPr>
          <w:p w14:paraId="7F22AAA0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gross </w:t>
            </w:r>
            <w:r w:rsidRPr="002326C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values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</w:t>
            </w:r>
            <w:r w:rsidR="001D1DF7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326C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rates for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securities borrowing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and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656A2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securities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outstanding as at the end of the </w:t>
            </w:r>
            <w:r w:rsidR="002326C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57682F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each combination of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counterparty, type of 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>security sought</w:t>
            </w:r>
            <w:r w:rsidRPr="00656A2E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whether the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 xml:space="preserve">security </w:t>
            </w:r>
            <w:r w:rsidR="0085705D" w:rsidRPr="0093350E">
              <w:rPr>
                <w:rFonts w:ascii="Times New Roman" w:hAnsi="Times New Roman"/>
                <w:bCs/>
                <w:sz w:val="24"/>
                <w:szCs w:val="24"/>
              </w:rPr>
              <w:t>sought</w:t>
            </w:r>
            <w:r w:rsidR="0085705D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was borrowed or lent, type of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1C1211">
              <w:rPr>
                <w:rFonts w:ascii="Times New Roman" w:hAnsi="Times New Roman"/>
                <w:bCs/>
                <w:sz w:val="24"/>
                <w:szCs w:val="24"/>
              </w:rPr>
              <w:t xml:space="preserve"> management. </w:t>
            </w:r>
          </w:p>
          <w:p w14:paraId="6FF8C2D8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The counterparty sectors are:</w:t>
            </w:r>
          </w:p>
          <w:p w14:paraId="3557C916" w14:textId="77777777" w:rsidR="001650AF" w:rsidRPr="0057682F" w:rsidRDefault="001650AF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RBA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3CA2B23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3E39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DE57E88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egistered financial corporations</w:t>
            </w:r>
            <w:r w:rsidR="00C1087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RFCs</w:t>
            </w:r>
            <w:r w:rsidRPr="0093350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83416AC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borrowing authorities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156BAA6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="005940F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entral counterparties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74336F0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ny other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auxiliaries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5940F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clearing houses and</w:t>
            </w:r>
            <w:r w:rsidR="005940F8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central counterparties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89F7DB7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nsurance corporations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9A697DE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uperannuation funds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71CF6F1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oney-market investment funds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D3A467B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xchange</w:t>
            </w:r>
            <w:r w:rsid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raded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unds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FAEA8BB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market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investment funds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xchange</w:t>
            </w:r>
            <w:r w:rsid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raded </w:t>
            </w:r>
            <w:r w:rsidR="00280AA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</w:t>
            </w:r>
            <w:r w:rsidR="00863DF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A8C1C25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ny other</w:t>
            </w: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financial institutions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1C20AE5B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CCD96A7" w14:textId="77777777" w:rsidR="001650AF" w:rsidRPr="0057682F" w:rsidRDefault="0011079C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656A2E" w:rsidRP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investment funds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REITs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61943FB" w14:textId="77777777" w:rsidR="001650AF" w:rsidRPr="0057682F" w:rsidRDefault="0011079C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656A2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</w:t>
            </w:r>
            <w:r w:rsidR="00A739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ther private 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on-financial corporations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251E0AD" w14:textId="77777777" w:rsidR="001650AF" w:rsidRPr="0057682F" w:rsidRDefault="001650AF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Commonwealth general government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A254DA6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other than those reported above;</w:t>
            </w:r>
          </w:p>
          <w:p w14:paraId="1420BC70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banks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6E9D414" w14:textId="77777777" w:rsidR="001650AF" w:rsidRPr="0057682F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on-resident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superannuation funds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1379D05F" w14:textId="77777777" w:rsidR="001650AF" w:rsidRPr="00EC0E94" w:rsidRDefault="00656A2E" w:rsidP="00FE7514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non-residents 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not reported above</w:t>
            </w:r>
            <w:r w:rsidR="001650AF" w:rsidRPr="0093350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33B7C77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categories for the type of 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85705D" w:rsidRPr="0093350E">
              <w:rPr>
                <w:rFonts w:ascii="Times New Roman" w:hAnsi="Times New Roman"/>
                <w:bCs/>
                <w:sz w:val="24"/>
                <w:szCs w:val="24"/>
              </w:rPr>
              <w:t>ecurity</w:t>
            </w:r>
            <w:r w:rsidR="001D1DF7" w:rsidRPr="0093350E">
              <w:rPr>
                <w:rFonts w:ascii="Times New Roman" w:hAnsi="Times New Roman"/>
                <w:bCs/>
                <w:sz w:val="24"/>
                <w:szCs w:val="24"/>
              </w:rPr>
              <w:t xml:space="preserve"> sought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are:</w:t>
            </w:r>
          </w:p>
          <w:p w14:paraId="5C22C4A9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Australian </w:t>
            </w:r>
            <w:r w:rsidR="00656A2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93350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CDF62A8" w14:textId="77777777" w:rsidR="001650AF" w:rsidRPr="0057682F" w:rsidRDefault="0093350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0D8AA03" w14:textId="77777777" w:rsidR="001650AF" w:rsidRPr="0057682F" w:rsidRDefault="0093350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 xml:space="preserve">national  </w:t>
            </w:r>
            <w:r w:rsidR="001650AF" w:rsidRP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foreign agency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1650AF" w:rsidRP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issued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debt securities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2FF0CE7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1079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D9EF5A0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 </w:t>
            </w:r>
            <w:r w:rsidR="00C63338"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corporations </w:t>
            </w:r>
            <w:r w:rsidR="0011079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C63338"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641D0C5" w14:textId="77777777" w:rsidR="001650A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sset-backed securities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20492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5F2E0A4" w14:textId="77777777" w:rsidR="005008BE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>not reported above;</w:t>
            </w:r>
          </w:p>
          <w:p w14:paraId="01A0F3EF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3E39A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ADIs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6BAD126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insurance </w:t>
            </w:r>
            <w:r w:rsidR="00372E0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corporations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7F65090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money-market investment funds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F7D544D" w14:textId="77777777" w:rsidR="0040537D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40537D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40537D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40537D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="0040537D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financial investment funds</w:t>
            </w:r>
            <w:r w:rsidR="0040537D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6180811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institutions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F33264">
              <w:rPr>
                <w:rFonts w:ascii="Times New Roman" w:hAnsi="Times New Roman"/>
                <w:bCs/>
                <w:sz w:val="24"/>
                <w:szCs w:val="24"/>
              </w:rPr>
              <w:t>other than those reported above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2FA6086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private non-financial investment funds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1A55C12F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</w:t>
            </w:r>
            <w:r w:rsidR="00A739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other </w:t>
            </w:r>
            <w:r w:rsidR="00A7399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non-financial corporations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66E0ED02" w14:textId="77777777" w:rsidR="005D1F30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5D1F3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5D1F3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 </w:t>
            </w:r>
            <w:r w:rsidR="005D1F30" w:rsidRPr="005D1F30">
              <w:rPr>
                <w:rFonts w:ascii="Times New Roman" w:hAnsi="Times New Roman"/>
                <w:bCs/>
                <w:sz w:val="24"/>
                <w:szCs w:val="24"/>
              </w:rPr>
              <w:t>other</w:t>
            </w:r>
            <w:r w:rsidR="005D1F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D1F30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="005D1F3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5D1F30">
              <w:rPr>
                <w:rFonts w:ascii="Times New Roman" w:hAnsi="Times New Roman"/>
                <w:bCs/>
                <w:sz w:val="24"/>
                <w:szCs w:val="24"/>
              </w:rPr>
              <w:t>not reported above</w:t>
            </w:r>
            <w:r w:rsidR="005D1F30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14:paraId="5DF143C3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 issued by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0BC1681C" w14:textId="77777777" w:rsidR="001650AF" w:rsidRPr="00EC0E94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ny other assets not reported above.</w:t>
            </w:r>
          </w:p>
          <w:p w14:paraId="15C3AC9A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maturity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B510B">
              <w:rPr>
                <w:rFonts w:ascii="Times New Roman" w:hAnsi="Times New Roman"/>
                <w:bCs/>
                <w:sz w:val="24"/>
                <w:szCs w:val="24"/>
              </w:rPr>
              <w:t xml:space="preserve">categories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0EC14CCA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day;</w:t>
            </w:r>
          </w:p>
          <w:p w14:paraId="28ABA7BE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1 day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month;</w:t>
            </w:r>
          </w:p>
          <w:p w14:paraId="5C4EED01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1 month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3 months;</w:t>
            </w:r>
          </w:p>
          <w:p w14:paraId="5AE7160E" w14:textId="77777777" w:rsidR="001650AF" w:rsidRPr="0057682F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&gt; 3 months </w:t>
            </w:r>
            <w:r w:rsidR="00372E05">
              <w:rPr>
                <w:rFonts w:ascii="Times New Roman" w:hAnsi="Times New Roman"/>
                <w:bCs/>
                <w:sz w:val="24"/>
                <w:szCs w:val="24"/>
              </w:rPr>
              <w:t>to</w:t>
            </w:r>
            <w:r w:rsidR="00372E05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&lt;= 1 year; and</w:t>
            </w:r>
          </w:p>
          <w:p w14:paraId="6E45F6FE" w14:textId="77777777" w:rsidR="001650AF" w:rsidRPr="00EC0E94" w:rsidRDefault="001650AF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&gt; 1 year.</w:t>
            </w:r>
          </w:p>
          <w:p w14:paraId="0D215B4C" w14:textId="77777777" w:rsidR="00EB5232" w:rsidRDefault="00EB523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3B8312C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type categories are:</w:t>
            </w:r>
          </w:p>
          <w:p w14:paraId="5C435886" w14:textId="77777777" w:rsidR="001650AF" w:rsidRPr="0057682F" w:rsidRDefault="0011079C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ash</w:t>
            </w:r>
            <w:r w:rsidR="00656A2E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1EA7E9F8" w14:textId="77777777" w:rsidR="001650AF" w:rsidRPr="0057682F" w:rsidRDefault="0011079C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ustralian </w:t>
            </w:r>
            <w:r w:rsidR="00656A2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G</w:t>
            </w:r>
            <w:r w:rsid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overnment 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ecurities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2AC7880A" w14:textId="77777777" w:rsidR="001650AF" w:rsidRPr="0057682F" w:rsidRDefault="0011079C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emi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government securities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43BAC345" w14:textId="77777777" w:rsidR="001650AF" w:rsidRPr="0057682F" w:rsidRDefault="0011079C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>s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upra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noBreakHyphen/>
              <w:t>national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650AF" w:rsidRP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and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foreign agency</w:t>
            </w:r>
            <w:r w:rsidR="001650AF"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-issued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debt securities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6EE20D86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financial institution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</w:t>
            </w:r>
            <w:r w:rsid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11079C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11079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SPVs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12DB740" w14:textId="77777777" w:rsidR="001650A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d</w:t>
            </w:r>
            <w:r w:rsidR="00B141E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ebt securities </w:t>
            </w:r>
            <w:r w:rsidR="00B141E6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resident </w:t>
            </w:r>
            <w:r w:rsidR="00C63338"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private non-financial corporations </w:t>
            </w:r>
            <w:r w:rsidR="00C63338" w:rsidRPr="00F33264">
              <w:rPr>
                <w:rFonts w:ascii="Times New Roman" w:hAnsi="Times New Roman"/>
                <w:bCs/>
                <w:sz w:val="24"/>
                <w:szCs w:val="24"/>
              </w:rPr>
              <w:t>other than</w:t>
            </w:r>
            <w:r w:rsidR="00C63338"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SPVs</w:t>
            </w:r>
            <w:r w:rsidR="001650AF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01DC0FE9" w14:textId="77777777" w:rsidR="005008BE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</w:t>
            </w:r>
            <w:r w:rsidR="005008BE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sset-backed securities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A20492">
              <w:rPr>
                <w:rFonts w:ascii="Times New Roman" w:hAnsi="Times New Roman"/>
                <w:bCs/>
                <w:sz w:val="24"/>
                <w:szCs w:val="24"/>
              </w:rPr>
              <w:t xml:space="preserve">issued by </w:t>
            </w:r>
            <w:r w:rsidR="00A2049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 SPVs</w:t>
            </w:r>
            <w:r w:rsidR="005008BE" w:rsidRPr="00F33264"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725B0248" w14:textId="77777777" w:rsidR="005008BE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 xml:space="preserve">ny other </w:t>
            </w:r>
            <w:r w:rsidR="005008B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debt securities </w:t>
            </w:r>
            <w:r w:rsidR="005008BE">
              <w:rPr>
                <w:rFonts w:ascii="Times New Roman" w:hAnsi="Times New Roman"/>
                <w:bCs/>
                <w:sz w:val="24"/>
                <w:szCs w:val="24"/>
              </w:rPr>
              <w:t>not reported above;</w:t>
            </w:r>
          </w:p>
          <w:p w14:paraId="28737D8B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e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quity securities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(including convertible bonds); and</w:t>
            </w:r>
          </w:p>
          <w:p w14:paraId="71A411F0" w14:textId="77777777" w:rsidR="001650AF" w:rsidRPr="00EC0E94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ny other assets not reported above.</w:t>
            </w:r>
          </w:p>
          <w:p w14:paraId="3E51193A" w14:textId="77777777" w:rsidR="001650AF" w:rsidRPr="0057682F" w:rsidRDefault="001650AF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management type categories are:</w:t>
            </w:r>
          </w:p>
          <w:p w14:paraId="4841956B" w14:textId="77777777" w:rsidR="001650AF" w:rsidRPr="0057682F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ilateral; and</w:t>
            </w:r>
          </w:p>
          <w:p w14:paraId="170E116D" w14:textId="77777777" w:rsidR="00960C0D" w:rsidRPr="00EC0E94" w:rsidRDefault="00656A2E" w:rsidP="00FE751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t</w:t>
            </w:r>
            <w:r w:rsidR="001650AF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ri-party</w:t>
            </w:r>
            <w:r w:rsidR="001650AF" w:rsidRPr="0057682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6FB286C3" w14:textId="77777777" w:rsidR="00960C0D" w:rsidRPr="0057682F" w:rsidRDefault="00960C0D" w:rsidP="00EC0E94">
      <w:pPr>
        <w:keepNext/>
        <w:numPr>
          <w:ilvl w:val="0"/>
          <w:numId w:val="3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57682F">
        <w:rPr>
          <w:rFonts w:ascii="Arial" w:hAnsi="Arial" w:cs="Arial"/>
          <w:b/>
          <w:sz w:val="24"/>
          <w:szCs w:val="24"/>
        </w:rPr>
        <w:lastRenderedPageBreak/>
        <w:t>Reinvestment of cash collateral from securities lending</w:t>
      </w:r>
    </w:p>
    <w:p w14:paraId="2EE8D343" w14:textId="77777777" w:rsidR="009075DB" w:rsidRPr="0057682F" w:rsidRDefault="00960C0D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57682F">
        <w:rPr>
          <w:rFonts w:ascii="Times New Roman" w:hAnsi="Times New Roman"/>
          <w:bCs/>
          <w:sz w:val="24"/>
          <w:szCs w:val="24"/>
        </w:rPr>
        <w:t xml:space="preserve">Item 5 collects information on the reinvestment of cash collateral received under </w:t>
      </w:r>
      <w:r w:rsidRPr="0057682F">
        <w:rPr>
          <w:rFonts w:ascii="Times New Roman" w:hAnsi="Times New Roman"/>
          <w:b/>
          <w:bCs/>
          <w:i/>
          <w:sz w:val="24"/>
          <w:szCs w:val="24"/>
        </w:rPr>
        <w:t>securities lending</w:t>
      </w:r>
      <w:r w:rsidRPr="0057682F">
        <w:rPr>
          <w:rFonts w:ascii="Times New Roman" w:hAnsi="Times New Roman"/>
          <w:bCs/>
          <w:sz w:val="24"/>
          <w:szCs w:val="24"/>
        </w:rPr>
        <w:t xml:space="preserve">. </w:t>
      </w:r>
    </w:p>
    <w:p w14:paraId="34FD84E3" w14:textId="77777777" w:rsidR="00960C0D" w:rsidRPr="00EC0E94" w:rsidRDefault="002326C0" w:rsidP="001C121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SBR: </w:t>
      </w:r>
      <w:r>
        <w:rPr>
          <w:rFonts w:ascii="Times New Roman" w:hAnsi="Times New Roman"/>
          <w:sz w:val="24"/>
          <w:szCs w:val="24"/>
        </w:rPr>
        <w:t xml:space="preserve">submit item 5 with accounting </w:t>
      </w:r>
      <w:r w:rsidR="00146E41">
        <w:rPr>
          <w:rFonts w:ascii="Times New Roman" w:hAnsi="Times New Roman"/>
          <w:sz w:val="24"/>
          <w:szCs w:val="24"/>
        </w:rPr>
        <w:t xml:space="preserve">type of debit (assets).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960C0D" w:rsidRPr="0057682F" w14:paraId="3DBC928B" w14:textId="77777777" w:rsidTr="00B536A7">
        <w:tc>
          <w:tcPr>
            <w:tcW w:w="1701" w:type="dxa"/>
            <w:shd w:val="clear" w:color="auto" w:fill="auto"/>
          </w:tcPr>
          <w:p w14:paraId="7CDFC03E" w14:textId="77777777" w:rsidR="00960C0D" w:rsidRPr="00F33264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3264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2EDF0B2D" w14:textId="77777777" w:rsidR="007226EB" w:rsidRPr="0057682F" w:rsidRDefault="00EC0E94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value.</w:t>
            </w:r>
          </w:p>
        </w:tc>
      </w:tr>
      <w:tr w:rsidR="00960C0D" w:rsidRPr="0057682F" w14:paraId="6DD6F851" w14:textId="77777777" w:rsidTr="00B536A7">
        <w:tc>
          <w:tcPr>
            <w:tcW w:w="1701" w:type="dxa"/>
            <w:shd w:val="clear" w:color="auto" w:fill="auto"/>
          </w:tcPr>
          <w:p w14:paraId="064EA622" w14:textId="77777777" w:rsidR="00960C0D" w:rsidRPr="00F33264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3264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12480C58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326C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reinvestment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F33264">
              <w:rPr>
                <w:rFonts w:ascii="Times New Roman" w:hAnsi="Times New Roman"/>
                <w:bCs/>
                <w:sz w:val="24"/>
                <w:szCs w:val="24"/>
              </w:rPr>
              <w:t>securities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loan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 xml:space="preserve"> reinvested.</w:t>
            </w:r>
          </w:p>
          <w:p w14:paraId="710E42F7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Where 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unable to separately identify the specific assets purchased with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7A4F8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value of all reinvested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securities lending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656A2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656A2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5.1.5 and </w:t>
            </w:r>
            <w:r w:rsidR="0084151E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reinvestment rate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4151E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84151E"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rate 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>received on that pool of funds.</w:t>
            </w:r>
          </w:p>
          <w:p w14:paraId="4B2BE402" w14:textId="77777777" w:rsidR="007226EB" w:rsidRPr="0057682F" w:rsidRDefault="007226EB" w:rsidP="00FE7514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: report </w:t>
            </w:r>
            <w:r w:rsidR="00146E41">
              <w:rPr>
                <w:rFonts w:ascii="Times New Roman" w:hAnsi="Times New Roman"/>
                <w:sz w:val="24"/>
                <w:szCs w:val="24"/>
              </w:rPr>
              <w:t>column 2</w:t>
            </w:r>
            <w:r w:rsidRPr="0057682F">
              <w:rPr>
                <w:rFonts w:ascii="Times New Roman" w:hAnsi="Times New Roman"/>
                <w:sz w:val="24"/>
                <w:szCs w:val="24"/>
              </w:rPr>
              <w:t xml:space="preserve"> as an annualised percentage rate to two decimal places.</w:t>
            </w:r>
          </w:p>
        </w:tc>
      </w:tr>
    </w:tbl>
    <w:p w14:paraId="6B01223A" w14:textId="77777777" w:rsidR="00960C0D" w:rsidRPr="0057682F" w:rsidRDefault="00960C0D" w:rsidP="001C1211">
      <w:pPr>
        <w:spacing w:after="240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7"/>
        <w:gridCol w:w="7231"/>
      </w:tblGrid>
      <w:tr w:rsidR="00960C0D" w:rsidRPr="0057682F" w14:paraId="3770D8E1" w14:textId="77777777" w:rsidTr="00B536A7">
        <w:tc>
          <w:tcPr>
            <w:tcW w:w="1701" w:type="dxa"/>
            <w:shd w:val="clear" w:color="auto" w:fill="auto"/>
          </w:tcPr>
          <w:p w14:paraId="258AED01" w14:textId="77777777" w:rsidR="00960C0D" w:rsidRPr="00F33264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3264">
              <w:rPr>
                <w:rFonts w:ascii="Times New Roman" w:hAnsi="Times New Roman"/>
                <w:b/>
                <w:bCs/>
                <w:sz w:val="24"/>
                <w:szCs w:val="24"/>
              </w:rPr>
              <w:t>Item 5.1</w:t>
            </w:r>
          </w:p>
        </w:tc>
        <w:tc>
          <w:tcPr>
            <w:tcW w:w="7371" w:type="dxa"/>
            <w:shd w:val="clear" w:color="auto" w:fill="auto"/>
          </w:tcPr>
          <w:p w14:paraId="5DB3026C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reinvested.</w:t>
            </w:r>
          </w:p>
        </w:tc>
      </w:tr>
      <w:tr w:rsidR="00960C0D" w:rsidRPr="0057682F" w14:paraId="70300DF9" w14:textId="77777777" w:rsidTr="00B536A7">
        <w:tc>
          <w:tcPr>
            <w:tcW w:w="1701" w:type="dxa"/>
            <w:shd w:val="clear" w:color="auto" w:fill="auto"/>
          </w:tcPr>
          <w:p w14:paraId="7F3CFBF0" w14:textId="77777777" w:rsidR="00960C0D" w:rsidRPr="00F33264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3264">
              <w:rPr>
                <w:rFonts w:ascii="Times New Roman" w:hAnsi="Times New Roman"/>
                <w:b/>
                <w:bCs/>
                <w:sz w:val="24"/>
                <w:szCs w:val="24"/>
              </w:rPr>
              <w:t>Item 5.1.1</w:t>
            </w:r>
          </w:p>
        </w:tc>
        <w:tc>
          <w:tcPr>
            <w:tcW w:w="7371" w:type="dxa"/>
            <w:shd w:val="clear" w:color="auto" w:fill="auto"/>
          </w:tcPr>
          <w:p w14:paraId="619A1BF9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investment funds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60C0D" w:rsidRPr="0057682F" w14:paraId="19D0B1DE" w14:textId="77777777" w:rsidTr="00B536A7">
        <w:tc>
          <w:tcPr>
            <w:tcW w:w="1701" w:type="dxa"/>
            <w:shd w:val="clear" w:color="auto" w:fill="auto"/>
          </w:tcPr>
          <w:p w14:paraId="7E950695" w14:textId="77777777" w:rsidR="00960C0D" w:rsidRPr="00F33264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3264">
              <w:rPr>
                <w:rFonts w:ascii="Times New Roman" w:hAnsi="Times New Roman"/>
                <w:b/>
                <w:bCs/>
                <w:sz w:val="24"/>
                <w:szCs w:val="24"/>
              </w:rPr>
              <w:t>Item 5.1.2</w:t>
            </w:r>
          </w:p>
        </w:tc>
        <w:tc>
          <w:tcPr>
            <w:tcW w:w="7371" w:type="dxa"/>
            <w:shd w:val="clear" w:color="auto" w:fill="auto"/>
          </w:tcPr>
          <w:p w14:paraId="362A8F85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commingled pools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other than </w:t>
            </w:r>
            <w:r w:rsidR="00C02787"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money</w:t>
            </w:r>
            <w:r w:rsidR="00C0278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market investment funds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960C0D" w:rsidRPr="0057682F" w14:paraId="72794A4F" w14:textId="77777777" w:rsidTr="00B536A7">
        <w:tc>
          <w:tcPr>
            <w:tcW w:w="1701" w:type="dxa"/>
            <w:shd w:val="clear" w:color="auto" w:fill="auto"/>
          </w:tcPr>
          <w:p w14:paraId="76444F3D" w14:textId="77777777" w:rsidR="00960C0D" w:rsidRPr="00F33264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3264">
              <w:rPr>
                <w:rFonts w:ascii="Times New Roman" w:hAnsi="Times New Roman"/>
                <w:b/>
                <w:bCs/>
                <w:sz w:val="24"/>
                <w:szCs w:val="24"/>
              </w:rPr>
              <w:t>Item 5.1.3</w:t>
            </w:r>
          </w:p>
        </w:tc>
        <w:tc>
          <w:tcPr>
            <w:tcW w:w="7371" w:type="dxa"/>
            <w:shd w:val="clear" w:color="auto" w:fill="auto"/>
          </w:tcPr>
          <w:p w14:paraId="35A0BCD7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the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 xml:space="preserve"> market.</w:t>
            </w:r>
          </w:p>
        </w:tc>
      </w:tr>
      <w:tr w:rsidR="00960C0D" w:rsidRPr="0057682F" w14:paraId="4A4D0C34" w14:textId="77777777" w:rsidTr="00B536A7">
        <w:tc>
          <w:tcPr>
            <w:tcW w:w="1701" w:type="dxa"/>
            <w:shd w:val="clear" w:color="auto" w:fill="auto"/>
          </w:tcPr>
          <w:p w14:paraId="3224C078" w14:textId="77777777" w:rsidR="00960C0D" w:rsidRPr="00F33264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3264">
              <w:rPr>
                <w:rFonts w:ascii="Times New Roman" w:hAnsi="Times New Roman"/>
                <w:b/>
                <w:bCs/>
                <w:sz w:val="24"/>
                <w:szCs w:val="24"/>
              </w:rPr>
              <w:t>Item 5.1.4</w:t>
            </w:r>
          </w:p>
        </w:tc>
        <w:tc>
          <w:tcPr>
            <w:tcW w:w="7371" w:type="dxa"/>
            <w:shd w:val="clear" w:color="auto" w:fill="auto"/>
          </w:tcPr>
          <w:p w14:paraId="46F89A87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the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 xml:space="preserve"> direct purchase of securities.</w:t>
            </w:r>
          </w:p>
        </w:tc>
      </w:tr>
      <w:tr w:rsidR="00960C0D" w:rsidRPr="0057682F" w14:paraId="5BB1DA96" w14:textId="77777777" w:rsidTr="00B536A7">
        <w:tc>
          <w:tcPr>
            <w:tcW w:w="1701" w:type="dxa"/>
            <w:shd w:val="clear" w:color="auto" w:fill="auto"/>
          </w:tcPr>
          <w:p w14:paraId="08D9F498" w14:textId="77777777" w:rsidR="00960C0D" w:rsidRPr="00F33264" w:rsidRDefault="00960C0D" w:rsidP="001C1211">
            <w:pPr>
              <w:autoSpaceDE w:val="0"/>
              <w:autoSpaceDN w:val="0"/>
              <w:adjustRightInd w:val="0"/>
              <w:spacing w:after="24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3264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5.1.5</w:t>
            </w:r>
          </w:p>
        </w:tc>
        <w:tc>
          <w:tcPr>
            <w:tcW w:w="7371" w:type="dxa"/>
            <w:shd w:val="clear" w:color="auto" w:fill="auto"/>
          </w:tcPr>
          <w:p w14:paraId="2C892C8F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Report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in any assets other than those listed in </w:t>
            </w:r>
            <w:r w:rsidR="002326C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>tems 5.1.1 to 5.1.4.</w:t>
            </w:r>
          </w:p>
          <w:p w14:paraId="257F2C6A" w14:textId="77777777" w:rsidR="00960C0D" w:rsidRPr="00EC0E94" w:rsidRDefault="00E42B92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olumn 1,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tem 5.1.5 is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item.  Report the </w:t>
            </w:r>
            <w:r w:rsidR="00656A2E">
              <w:rPr>
                <w:rFonts w:ascii="Times New Roman" w:hAnsi="Times New Roman"/>
                <w:bCs/>
                <w:sz w:val="24"/>
                <w:szCs w:val="24"/>
              </w:rPr>
              <w:t xml:space="preserve">value 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cash </w:t>
            </w:r>
            <w:r w:rsidRPr="00F33264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9075D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that has been reinvested as</w:t>
            </w:r>
            <w:r w:rsidR="00DB61E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the value in i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>tem 5.1 less the sum of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item</w:t>
            </w:r>
            <w:r w:rsidR="00DB61E3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5.1.1</w:t>
            </w:r>
            <w:r w:rsidR="00DB61E3">
              <w:rPr>
                <w:rFonts w:ascii="Times New Roman" w:hAnsi="Times New Roman"/>
                <w:bCs/>
                <w:sz w:val="24"/>
                <w:szCs w:val="24"/>
              </w:rPr>
              <w:t xml:space="preserve"> to</w:t>
            </w:r>
            <w:r w:rsidR="00C10873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5.1.4</w:t>
            </w:r>
            <w:r w:rsidR="00DB61E3">
              <w:rPr>
                <w:rFonts w:ascii="Times New Roman" w:hAnsi="Times New Roman"/>
                <w:bCs/>
                <w:sz w:val="24"/>
                <w:szCs w:val="24"/>
              </w:rPr>
              <w:t xml:space="preserve"> inclusive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AD79668" w14:textId="77777777" w:rsidR="00960C0D" w:rsidRPr="0057682F" w:rsidRDefault="00960C0D" w:rsidP="00FE751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Where an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ADI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or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RFC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is unable to separately identify the specific assets purchased with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securities lending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7A4F82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the value of all reinvested cash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collateral</w:t>
            </w:r>
            <w:r w:rsidRPr="0057682F">
              <w:rPr>
                <w:rFonts w:ascii="Times New Roman" w:hAnsi="Times New Roman"/>
                <w:bCs/>
                <w:sz w:val="24"/>
                <w:szCs w:val="24"/>
              </w:rPr>
              <w:t xml:space="preserve"> received from </w:t>
            </w:r>
            <w:r w:rsidRPr="0057682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securities lending </w:t>
            </w:r>
            <w:r w:rsidR="00EC0E94">
              <w:rPr>
                <w:rFonts w:ascii="Times New Roman" w:hAnsi="Times New Roman"/>
                <w:bCs/>
                <w:sz w:val="24"/>
                <w:szCs w:val="24"/>
              </w:rPr>
              <w:t>in this item.</w:t>
            </w:r>
          </w:p>
        </w:tc>
      </w:tr>
    </w:tbl>
    <w:p w14:paraId="511B9F48" w14:textId="77777777" w:rsidR="00C57927" w:rsidRDefault="00C57927" w:rsidP="001C1211">
      <w:pPr>
        <w:spacing w:after="240"/>
        <w:jc w:val="both"/>
        <w:rPr>
          <w:rFonts w:ascii="Arial" w:hAnsi="Arial" w:cs="Arial"/>
          <w:b/>
          <w:sz w:val="32"/>
          <w:szCs w:val="32"/>
        </w:rPr>
      </w:pPr>
    </w:p>
    <w:sectPr w:rsidR="00C57927" w:rsidSect="00ED2DDA">
      <w:headerReference w:type="default" r:id="rId25"/>
      <w:footerReference w:type="default" r:id="rId26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3B11D" w14:textId="77777777" w:rsidR="005A7CF5" w:rsidRDefault="005A7CF5" w:rsidP="00054C93">
      <w:r>
        <w:separator/>
      </w:r>
    </w:p>
  </w:endnote>
  <w:endnote w:type="continuationSeparator" w:id="0">
    <w:p w14:paraId="7C2EEBC6" w14:textId="77777777" w:rsidR="005A7CF5" w:rsidRDefault="005A7CF5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295E" w14:textId="6B052C59" w:rsidR="005A7CF5" w:rsidRPr="00045B98" w:rsidRDefault="005A7CF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8E0BC" w14:textId="77777777" w:rsidR="005A7CF5" w:rsidRPr="00045B98" w:rsidRDefault="005A7CF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6B5434">
      <w:rPr>
        <w:rFonts w:ascii="Times New Roman" w:hAnsi="Times New Roman"/>
        <w:sz w:val="24"/>
        <w:szCs w:val="24"/>
        <w:lang w:val="en-AU"/>
      </w:rPr>
      <w:t>A</w:t>
    </w:r>
    <w:r w:rsidRPr="006B5434">
      <w:rPr>
        <w:rFonts w:ascii="Times New Roman" w:hAnsi="Times New Roman"/>
        <w:sz w:val="24"/>
        <w:szCs w:val="24"/>
      </w:rPr>
      <w:t>R</w:t>
    </w:r>
    <w:r w:rsidRPr="006B5434">
      <w:rPr>
        <w:rFonts w:ascii="Times New Roman" w:hAnsi="Times New Roman"/>
        <w:sz w:val="24"/>
        <w:szCs w:val="24"/>
        <w:lang w:val="en-AU"/>
      </w:rPr>
      <w:t>S</w:t>
    </w:r>
    <w:r w:rsidRPr="006B5434">
      <w:rPr>
        <w:rFonts w:ascii="Times New Roman" w:hAnsi="Times New Roman"/>
        <w:sz w:val="24"/>
        <w:szCs w:val="24"/>
      </w:rPr>
      <w:t xml:space="preserve"> </w:t>
    </w:r>
    <w:r w:rsidRPr="006B5434">
      <w:rPr>
        <w:rFonts w:ascii="Times New Roman" w:hAnsi="Times New Roman"/>
        <w:sz w:val="24"/>
        <w:szCs w:val="24"/>
        <w:lang w:val="en-AU"/>
      </w:rPr>
      <w:t>721.0</w:t>
    </w:r>
    <w:r w:rsidRPr="006B5434">
      <w:rPr>
        <w:rFonts w:ascii="Times New Roman" w:hAnsi="Times New Roman"/>
        <w:sz w:val="24"/>
        <w:szCs w:val="24"/>
      </w:rPr>
      <w:t xml:space="preserve"> -</w:t>
    </w:r>
    <w:r w:rsidRPr="00F750FC">
      <w:rPr>
        <w:rFonts w:ascii="Times New Roman" w:hAnsi="Times New Roman"/>
        <w:sz w:val="24"/>
        <w:szCs w:val="24"/>
      </w:rPr>
      <w:t xml:space="preserve">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18605" w14:textId="77777777" w:rsidR="005A7CF5" w:rsidRDefault="005A7CF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388F2424" w14:textId="77777777" w:rsidR="005A7CF5" w:rsidRPr="00CC66D6" w:rsidRDefault="005A7CF5" w:rsidP="00CC66D6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721.0A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3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3A1F3" w14:textId="77777777" w:rsidR="005A7CF5" w:rsidRPr="00CC66D6" w:rsidRDefault="005A7CF5" w:rsidP="00CC66D6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>721.0A Instructions</w:t>
    </w:r>
    <w:r w:rsidRPr="00F750FC">
      <w:rPr>
        <w:rFonts w:ascii="Times New Roman" w:hAnsi="Times New Roman"/>
        <w:sz w:val="24"/>
        <w:szCs w:val="24"/>
      </w:rPr>
      <w:t xml:space="preserve"> 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18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318EA" w14:textId="77777777" w:rsidR="005A7CF5" w:rsidRDefault="005A7CF5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33DF7870" w14:textId="77777777" w:rsidR="005A7CF5" w:rsidRPr="00CC66D6" w:rsidRDefault="005A7CF5" w:rsidP="00CC66D6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721.0B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7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16601" w14:textId="77777777" w:rsidR="005A7CF5" w:rsidRPr="00CC66D6" w:rsidRDefault="005A7CF5" w:rsidP="00CC66D6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721.0B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9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F2A0F" w14:textId="77777777" w:rsidR="005A7CF5" w:rsidRDefault="005A7CF5" w:rsidP="00054C93">
      <w:r>
        <w:separator/>
      </w:r>
    </w:p>
  </w:footnote>
  <w:footnote w:type="continuationSeparator" w:id="0">
    <w:p w14:paraId="475C4C73" w14:textId="77777777" w:rsidR="005A7CF5" w:rsidRDefault="005A7CF5" w:rsidP="0005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3AED" w14:textId="40833BD5" w:rsidR="005A7CF5" w:rsidRPr="007F4E77" w:rsidRDefault="005A7CF5" w:rsidP="00220DE4">
    <w:pPr>
      <w:pStyle w:val="Head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F1661" w14:textId="582C5A1D" w:rsidR="005A7CF5" w:rsidRPr="007F4E77" w:rsidRDefault="005A7CF5" w:rsidP="003B66B9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2C79C" w14:textId="3889EAAB" w:rsidR="005A7CF5" w:rsidRPr="007F4E77" w:rsidRDefault="005A7CF5" w:rsidP="006A3779">
    <w:pPr>
      <w:pStyle w:val="Header"/>
      <w:jc w:val="cent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5BE70" w14:textId="3B6CB5E4" w:rsidR="005A7CF5" w:rsidRPr="007F4E77" w:rsidRDefault="005A7CF5" w:rsidP="00220DE4">
    <w:pPr>
      <w:pStyle w:val="Header"/>
      <w:tabs>
        <w:tab w:val="clear" w:pos="4513"/>
        <w:tab w:val="clear" w:pos="9026"/>
        <w:tab w:val="center" w:pos="6804"/>
        <w:tab w:val="right" w:pos="13892"/>
      </w:tabs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E8024" w14:textId="3194220A" w:rsidR="005A7CF5" w:rsidRPr="007F4E77" w:rsidRDefault="005A7CF5" w:rsidP="004A1327">
    <w:pPr>
      <w:pStyle w:val="Header"/>
      <w:tabs>
        <w:tab w:val="clear" w:pos="4513"/>
        <w:tab w:val="clear" w:pos="9026"/>
        <w:tab w:val="center" w:pos="4678"/>
        <w:tab w:val="right" w:pos="8789"/>
        <w:tab w:val="right" w:pos="13892"/>
      </w:tabs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b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0DD"/>
    <w:multiLevelType w:val="hybridMultilevel"/>
    <w:tmpl w:val="FE70CF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50BA7"/>
    <w:multiLevelType w:val="hybridMultilevel"/>
    <w:tmpl w:val="A8D45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06202896"/>
    <w:multiLevelType w:val="multilevel"/>
    <w:tmpl w:val="73144502"/>
    <w:lvl w:ilvl="0">
      <w:start w:val="5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4" w15:restartNumberingAfterBreak="0">
    <w:nsid w:val="0BD06D25"/>
    <w:multiLevelType w:val="hybridMultilevel"/>
    <w:tmpl w:val="C9CE7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B6CCA"/>
    <w:multiLevelType w:val="multilevel"/>
    <w:tmpl w:val="47B43326"/>
    <w:numStyleLink w:val="D2Aformnumbering"/>
  </w:abstractNum>
  <w:abstractNum w:abstractNumId="6" w15:restartNumberingAfterBreak="0">
    <w:nsid w:val="0FF31B20"/>
    <w:multiLevelType w:val="hybridMultilevel"/>
    <w:tmpl w:val="238C2C6A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437A64"/>
    <w:multiLevelType w:val="hybridMultilevel"/>
    <w:tmpl w:val="5016D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93A24"/>
    <w:multiLevelType w:val="hybridMultilevel"/>
    <w:tmpl w:val="33861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D1590"/>
    <w:multiLevelType w:val="hybridMultilevel"/>
    <w:tmpl w:val="E1BCA5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555F8B"/>
    <w:multiLevelType w:val="multilevel"/>
    <w:tmpl w:val="CFB620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ascii="Arial" w:hAnsi="Arial" w:hint="default"/>
        <w:sz w:val="22"/>
      </w:rPr>
    </w:lvl>
  </w:abstractNum>
  <w:abstractNum w:abstractNumId="11" w15:restartNumberingAfterBreak="0">
    <w:nsid w:val="1B0550FC"/>
    <w:multiLevelType w:val="hybridMultilevel"/>
    <w:tmpl w:val="13D2A41C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F3AF7"/>
    <w:multiLevelType w:val="hybridMultilevel"/>
    <w:tmpl w:val="C4384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9728D"/>
    <w:multiLevelType w:val="multilevel"/>
    <w:tmpl w:val="47B43326"/>
    <w:numStyleLink w:val="D2Aformnumbering"/>
  </w:abstractNum>
  <w:abstractNum w:abstractNumId="14" w15:restartNumberingAfterBreak="0">
    <w:nsid w:val="222A6D4E"/>
    <w:multiLevelType w:val="hybridMultilevel"/>
    <w:tmpl w:val="C01A17C0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91551"/>
    <w:multiLevelType w:val="multilevel"/>
    <w:tmpl w:val="A4468270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25518C5"/>
    <w:multiLevelType w:val="multilevel"/>
    <w:tmpl w:val="DF0084DA"/>
    <w:lvl w:ilvl="0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4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17" w15:restartNumberingAfterBreak="0">
    <w:nsid w:val="347E1212"/>
    <w:multiLevelType w:val="multilevel"/>
    <w:tmpl w:val="CFB62046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1135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418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702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985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269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52" w:firstLine="0"/>
      </w:pPr>
      <w:rPr>
        <w:rFonts w:ascii="Arial" w:hAnsi="Arial" w:hint="default"/>
        <w:sz w:val="22"/>
      </w:rPr>
    </w:lvl>
  </w:abstractNum>
  <w:abstractNum w:abstractNumId="18" w15:restartNumberingAfterBreak="0">
    <w:nsid w:val="35EB2EE8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57B72"/>
    <w:multiLevelType w:val="hybridMultilevel"/>
    <w:tmpl w:val="DDB86C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165F2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5E10A08"/>
    <w:multiLevelType w:val="hybridMultilevel"/>
    <w:tmpl w:val="03949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4205"/>
    <w:multiLevelType w:val="hybridMultilevel"/>
    <w:tmpl w:val="D7429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D0F64"/>
    <w:multiLevelType w:val="hybridMultilevel"/>
    <w:tmpl w:val="C9A42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05660"/>
    <w:multiLevelType w:val="hybridMultilevel"/>
    <w:tmpl w:val="C76C1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25DE8"/>
    <w:multiLevelType w:val="multilevel"/>
    <w:tmpl w:val="9A588F3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/>
        <w:sz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  <w:sz w:val="22"/>
      </w:rPr>
    </w:lvl>
    <w:lvl w:ilvl="3">
      <w:start w:val="1"/>
      <w:numFmt w:val="decimal"/>
      <w:suff w:val="space"/>
      <w:lvlText w:val="4.%2.%3.%4."/>
      <w:lvlJc w:val="left"/>
      <w:pPr>
        <w:ind w:left="851" w:firstLine="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  <w:sz w:val="22"/>
      </w:rPr>
    </w:lvl>
  </w:abstractNum>
  <w:abstractNum w:abstractNumId="27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29" w15:restartNumberingAfterBreak="0">
    <w:nsid w:val="57CD2B32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B23AE"/>
    <w:multiLevelType w:val="hybridMultilevel"/>
    <w:tmpl w:val="8E2839DC"/>
    <w:lvl w:ilvl="0" w:tplc="04B2726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77396"/>
    <w:multiLevelType w:val="multilevel"/>
    <w:tmpl w:val="47B43326"/>
    <w:numStyleLink w:val="D2Aformnumbering"/>
  </w:abstractNum>
  <w:abstractNum w:abstractNumId="32" w15:restartNumberingAfterBreak="0">
    <w:nsid w:val="5A442416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723B1"/>
    <w:multiLevelType w:val="multilevel"/>
    <w:tmpl w:val="AE7E97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  <w:szCs w:val="24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34" w15:restartNumberingAfterBreak="0">
    <w:nsid w:val="5F092BBA"/>
    <w:multiLevelType w:val="hybridMultilevel"/>
    <w:tmpl w:val="C4E416BA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645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E343E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A2F3D"/>
    <w:multiLevelType w:val="multilevel"/>
    <w:tmpl w:val="47B43326"/>
    <w:numStyleLink w:val="D2Aformnumbering"/>
  </w:abstractNum>
  <w:abstractNum w:abstractNumId="39" w15:restartNumberingAfterBreak="0">
    <w:nsid w:val="68A12B01"/>
    <w:multiLevelType w:val="multilevel"/>
    <w:tmpl w:val="200CE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A2614AC"/>
    <w:multiLevelType w:val="hybridMultilevel"/>
    <w:tmpl w:val="7512C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10DC1"/>
    <w:multiLevelType w:val="multilevel"/>
    <w:tmpl w:val="D4D8DC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42" w15:restartNumberingAfterBreak="0">
    <w:nsid w:val="6EF50877"/>
    <w:multiLevelType w:val="hybridMultilevel"/>
    <w:tmpl w:val="ECCCC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454A5"/>
    <w:multiLevelType w:val="hybridMultilevel"/>
    <w:tmpl w:val="F202D2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FD4E22"/>
    <w:multiLevelType w:val="hybridMultilevel"/>
    <w:tmpl w:val="6ED69494"/>
    <w:lvl w:ilvl="0" w:tplc="1C3A51B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26F4F2C"/>
    <w:multiLevelType w:val="multilevel"/>
    <w:tmpl w:val="05284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A3D3E48"/>
    <w:multiLevelType w:val="hybridMultilevel"/>
    <w:tmpl w:val="7BA839B8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9"/>
  </w:num>
  <w:num w:numId="4">
    <w:abstractNumId w:val="30"/>
  </w:num>
  <w:num w:numId="5">
    <w:abstractNumId w:val="28"/>
  </w:num>
  <w:num w:numId="6">
    <w:abstractNumId w:val="5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%2."/>
        <w:lvlJc w:val="left"/>
        <w:pPr>
          <w:ind w:left="100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8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57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5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3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2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0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988" w:firstLine="0"/>
        </w:pPr>
        <w:rPr>
          <w:rFonts w:hint="default"/>
        </w:rPr>
      </w:lvl>
    </w:lvlOverride>
  </w:num>
  <w:num w:numId="7">
    <w:abstractNumId w:val="1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cs="Times New Roman"/>
          <w:b w:val="0"/>
          <w:sz w:val="22"/>
          <w:szCs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8" w:firstLine="0"/>
        </w:pPr>
        <w:rPr>
          <w:rFonts w:ascii="Arial" w:hAnsi="Arial" w:cs="Arial"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cs="Times New Roman"/>
        </w:rPr>
      </w:lvl>
    </w:lvlOverride>
  </w:num>
  <w:num w:numId="8">
    <w:abstractNumId w:val="41"/>
  </w:num>
  <w:num w:numId="9">
    <w:abstractNumId w:val="6"/>
  </w:num>
  <w:num w:numId="10">
    <w:abstractNumId w:val="3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hint="default"/>
        </w:rPr>
      </w:lvl>
    </w:lvlOverride>
  </w:num>
  <w:num w:numId="11">
    <w:abstractNumId w:val="3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2">
    <w:abstractNumId w:val="33"/>
  </w:num>
  <w:num w:numId="13">
    <w:abstractNumId w:val="31"/>
  </w:num>
  <w:num w:numId="14">
    <w:abstractNumId w:val="26"/>
  </w:num>
  <w:num w:numId="15">
    <w:abstractNumId w:val="45"/>
  </w:num>
  <w:num w:numId="16">
    <w:abstractNumId w:val="21"/>
  </w:num>
  <w:num w:numId="17">
    <w:abstractNumId w:val="39"/>
  </w:num>
  <w:num w:numId="18">
    <w:abstractNumId w:val="16"/>
  </w:num>
  <w:num w:numId="19">
    <w:abstractNumId w:val="3"/>
  </w:num>
  <w:num w:numId="20">
    <w:abstractNumId w:val="11"/>
  </w:num>
  <w:num w:numId="21">
    <w:abstractNumId w:val="35"/>
  </w:num>
  <w:num w:numId="22">
    <w:abstractNumId w:val="15"/>
  </w:num>
  <w:num w:numId="23">
    <w:abstractNumId w:val="4"/>
  </w:num>
  <w:num w:numId="24">
    <w:abstractNumId w:val="7"/>
  </w:num>
  <w:num w:numId="25">
    <w:abstractNumId w:val="22"/>
  </w:num>
  <w:num w:numId="26">
    <w:abstractNumId w:val="25"/>
  </w:num>
  <w:num w:numId="27">
    <w:abstractNumId w:val="2"/>
  </w:num>
  <w:num w:numId="28">
    <w:abstractNumId w:val="1"/>
  </w:num>
  <w:num w:numId="29">
    <w:abstractNumId w:val="40"/>
  </w:num>
  <w:num w:numId="30">
    <w:abstractNumId w:val="32"/>
  </w:num>
  <w:num w:numId="31">
    <w:abstractNumId w:val="37"/>
  </w:num>
  <w:num w:numId="32">
    <w:abstractNumId w:val="18"/>
  </w:num>
  <w:num w:numId="33">
    <w:abstractNumId w:val="43"/>
  </w:num>
  <w:num w:numId="34">
    <w:abstractNumId w:val="42"/>
  </w:num>
  <w:num w:numId="35">
    <w:abstractNumId w:val="0"/>
  </w:num>
  <w:num w:numId="36">
    <w:abstractNumId w:val="23"/>
  </w:num>
  <w:num w:numId="37">
    <w:abstractNumId w:val="8"/>
  </w:num>
  <w:num w:numId="38">
    <w:abstractNumId w:val="12"/>
  </w:num>
  <w:num w:numId="39">
    <w:abstractNumId w:val="19"/>
  </w:num>
  <w:num w:numId="40">
    <w:abstractNumId w:val="29"/>
  </w:num>
  <w:num w:numId="41">
    <w:abstractNumId w:val="34"/>
  </w:num>
  <w:num w:numId="42">
    <w:abstractNumId w:val="14"/>
  </w:num>
  <w:num w:numId="43">
    <w:abstractNumId w:val="46"/>
  </w:num>
  <w:num w:numId="44">
    <w:abstractNumId w:val="3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45">
    <w:abstractNumId w:val="3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 w:hint="default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46">
    <w:abstractNumId w:val="10"/>
  </w:num>
  <w:num w:numId="47">
    <w:abstractNumId w:val="17"/>
  </w:num>
  <w:num w:numId="48">
    <w:abstractNumId w:val="44"/>
  </w:num>
  <w:num w:numId="49">
    <w:abstractNumId w:val="20"/>
  </w:num>
  <w:num w:numId="50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y, Tiffany">
    <w15:presenceInfo w15:providerId="None" w15:userId="Say, Tiffa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3553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0C43"/>
    <w:rsid w:val="00002406"/>
    <w:rsid w:val="00002653"/>
    <w:rsid w:val="00003E3C"/>
    <w:rsid w:val="00007500"/>
    <w:rsid w:val="00010CF8"/>
    <w:rsid w:val="00010EDD"/>
    <w:rsid w:val="000124FE"/>
    <w:rsid w:val="00014DA3"/>
    <w:rsid w:val="00014FAB"/>
    <w:rsid w:val="000154E9"/>
    <w:rsid w:val="00015BFF"/>
    <w:rsid w:val="00016C54"/>
    <w:rsid w:val="00021CC2"/>
    <w:rsid w:val="000243E2"/>
    <w:rsid w:val="00024E65"/>
    <w:rsid w:val="000276CA"/>
    <w:rsid w:val="00030790"/>
    <w:rsid w:val="0003147A"/>
    <w:rsid w:val="000323F7"/>
    <w:rsid w:val="00033032"/>
    <w:rsid w:val="00033A92"/>
    <w:rsid w:val="00034C2B"/>
    <w:rsid w:val="00034ED5"/>
    <w:rsid w:val="000350EA"/>
    <w:rsid w:val="00036913"/>
    <w:rsid w:val="00040147"/>
    <w:rsid w:val="00041673"/>
    <w:rsid w:val="00043807"/>
    <w:rsid w:val="000443E6"/>
    <w:rsid w:val="00044762"/>
    <w:rsid w:val="00045B98"/>
    <w:rsid w:val="00047EFC"/>
    <w:rsid w:val="00051DD6"/>
    <w:rsid w:val="00051F2C"/>
    <w:rsid w:val="00051F52"/>
    <w:rsid w:val="00053B35"/>
    <w:rsid w:val="000547DD"/>
    <w:rsid w:val="00054C93"/>
    <w:rsid w:val="000569AF"/>
    <w:rsid w:val="000610A4"/>
    <w:rsid w:val="00063A67"/>
    <w:rsid w:val="00065EEB"/>
    <w:rsid w:val="00066DCD"/>
    <w:rsid w:val="00070A53"/>
    <w:rsid w:val="0007117B"/>
    <w:rsid w:val="00075A37"/>
    <w:rsid w:val="00080E47"/>
    <w:rsid w:val="00080F18"/>
    <w:rsid w:val="00081247"/>
    <w:rsid w:val="00081BDA"/>
    <w:rsid w:val="00085E19"/>
    <w:rsid w:val="00086D15"/>
    <w:rsid w:val="00092B46"/>
    <w:rsid w:val="00095178"/>
    <w:rsid w:val="000952DD"/>
    <w:rsid w:val="0009777F"/>
    <w:rsid w:val="000A09B6"/>
    <w:rsid w:val="000A1138"/>
    <w:rsid w:val="000A2490"/>
    <w:rsid w:val="000A398D"/>
    <w:rsid w:val="000A3CD6"/>
    <w:rsid w:val="000B19F2"/>
    <w:rsid w:val="000B24EC"/>
    <w:rsid w:val="000C0116"/>
    <w:rsid w:val="000C20B4"/>
    <w:rsid w:val="000C2175"/>
    <w:rsid w:val="000C35FD"/>
    <w:rsid w:val="000C51DB"/>
    <w:rsid w:val="000C59B9"/>
    <w:rsid w:val="000C5DCD"/>
    <w:rsid w:val="000C75AD"/>
    <w:rsid w:val="000D2012"/>
    <w:rsid w:val="000D23B6"/>
    <w:rsid w:val="000D2A2D"/>
    <w:rsid w:val="000D3069"/>
    <w:rsid w:val="000D52A0"/>
    <w:rsid w:val="000E03C9"/>
    <w:rsid w:val="000E0DC2"/>
    <w:rsid w:val="000E21F0"/>
    <w:rsid w:val="000E573E"/>
    <w:rsid w:val="000F1CCF"/>
    <w:rsid w:val="000F2EAB"/>
    <w:rsid w:val="000F7039"/>
    <w:rsid w:val="000F7C37"/>
    <w:rsid w:val="000F7D64"/>
    <w:rsid w:val="001002B3"/>
    <w:rsid w:val="001007BE"/>
    <w:rsid w:val="00101049"/>
    <w:rsid w:val="00101563"/>
    <w:rsid w:val="001019F1"/>
    <w:rsid w:val="00101C0F"/>
    <w:rsid w:val="00102E6E"/>
    <w:rsid w:val="00106E8B"/>
    <w:rsid w:val="00107543"/>
    <w:rsid w:val="0011079C"/>
    <w:rsid w:val="00111C75"/>
    <w:rsid w:val="00112A37"/>
    <w:rsid w:val="00112C5B"/>
    <w:rsid w:val="001148EE"/>
    <w:rsid w:val="00114AB5"/>
    <w:rsid w:val="00116ECA"/>
    <w:rsid w:val="00117AF8"/>
    <w:rsid w:val="00120F2C"/>
    <w:rsid w:val="0012377B"/>
    <w:rsid w:val="001246A0"/>
    <w:rsid w:val="00125A53"/>
    <w:rsid w:val="001264E2"/>
    <w:rsid w:val="00126C09"/>
    <w:rsid w:val="00126CA5"/>
    <w:rsid w:val="00126CBA"/>
    <w:rsid w:val="001358EF"/>
    <w:rsid w:val="00135C27"/>
    <w:rsid w:val="0013653D"/>
    <w:rsid w:val="00143F88"/>
    <w:rsid w:val="00144E9D"/>
    <w:rsid w:val="00146C2D"/>
    <w:rsid w:val="00146C91"/>
    <w:rsid w:val="00146E41"/>
    <w:rsid w:val="001505D1"/>
    <w:rsid w:val="00151135"/>
    <w:rsid w:val="00151BC8"/>
    <w:rsid w:val="0015213C"/>
    <w:rsid w:val="00152E05"/>
    <w:rsid w:val="00154101"/>
    <w:rsid w:val="00154D53"/>
    <w:rsid w:val="00156611"/>
    <w:rsid w:val="00156DB2"/>
    <w:rsid w:val="00160348"/>
    <w:rsid w:val="0016230C"/>
    <w:rsid w:val="00162FF5"/>
    <w:rsid w:val="0016495E"/>
    <w:rsid w:val="001650AF"/>
    <w:rsid w:val="00167BC2"/>
    <w:rsid w:val="00171251"/>
    <w:rsid w:val="00172B01"/>
    <w:rsid w:val="001737B2"/>
    <w:rsid w:val="00174A70"/>
    <w:rsid w:val="00177390"/>
    <w:rsid w:val="00182693"/>
    <w:rsid w:val="00182FA1"/>
    <w:rsid w:val="0018670F"/>
    <w:rsid w:val="00187213"/>
    <w:rsid w:val="0019029E"/>
    <w:rsid w:val="00190496"/>
    <w:rsid w:val="00191254"/>
    <w:rsid w:val="001937BA"/>
    <w:rsid w:val="00196F50"/>
    <w:rsid w:val="00197569"/>
    <w:rsid w:val="00197EB6"/>
    <w:rsid w:val="001A0F59"/>
    <w:rsid w:val="001A23BE"/>
    <w:rsid w:val="001A2D1B"/>
    <w:rsid w:val="001A391D"/>
    <w:rsid w:val="001A43A5"/>
    <w:rsid w:val="001A4BDA"/>
    <w:rsid w:val="001A6BA4"/>
    <w:rsid w:val="001A79DB"/>
    <w:rsid w:val="001B263B"/>
    <w:rsid w:val="001B281C"/>
    <w:rsid w:val="001B316F"/>
    <w:rsid w:val="001B40F5"/>
    <w:rsid w:val="001B5CAB"/>
    <w:rsid w:val="001C1211"/>
    <w:rsid w:val="001C3E68"/>
    <w:rsid w:val="001C47A6"/>
    <w:rsid w:val="001C69A3"/>
    <w:rsid w:val="001C7904"/>
    <w:rsid w:val="001D1DF7"/>
    <w:rsid w:val="001D2D85"/>
    <w:rsid w:val="001D6B38"/>
    <w:rsid w:val="001E0029"/>
    <w:rsid w:val="001E18A6"/>
    <w:rsid w:val="001E19FD"/>
    <w:rsid w:val="001E1DAA"/>
    <w:rsid w:val="001E465D"/>
    <w:rsid w:val="001E57F5"/>
    <w:rsid w:val="001E6C3A"/>
    <w:rsid w:val="001F0C34"/>
    <w:rsid w:val="001F0D8F"/>
    <w:rsid w:val="001F5300"/>
    <w:rsid w:val="001F5675"/>
    <w:rsid w:val="001F78BC"/>
    <w:rsid w:val="00201562"/>
    <w:rsid w:val="0020461D"/>
    <w:rsid w:val="00210D1D"/>
    <w:rsid w:val="00213E78"/>
    <w:rsid w:val="00214813"/>
    <w:rsid w:val="00214829"/>
    <w:rsid w:val="00215E81"/>
    <w:rsid w:val="00216032"/>
    <w:rsid w:val="00217E4E"/>
    <w:rsid w:val="00220DE4"/>
    <w:rsid w:val="002234D0"/>
    <w:rsid w:val="00224943"/>
    <w:rsid w:val="00227EBE"/>
    <w:rsid w:val="002326C0"/>
    <w:rsid w:val="00232A15"/>
    <w:rsid w:val="0023334E"/>
    <w:rsid w:val="00233DA6"/>
    <w:rsid w:val="002352E9"/>
    <w:rsid w:val="002361A2"/>
    <w:rsid w:val="00236993"/>
    <w:rsid w:val="002409E5"/>
    <w:rsid w:val="0024158C"/>
    <w:rsid w:val="00243B27"/>
    <w:rsid w:val="00254580"/>
    <w:rsid w:val="002577E5"/>
    <w:rsid w:val="00260C0A"/>
    <w:rsid w:val="00267EF8"/>
    <w:rsid w:val="0027000E"/>
    <w:rsid w:val="00270819"/>
    <w:rsid w:val="002711E8"/>
    <w:rsid w:val="0027222C"/>
    <w:rsid w:val="00274333"/>
    <w:rsid w:val="002746A6"/>
    <w:rsid w:val="0027600A"/>
    <w:rsid w:val="00276568"/>
    <w:rsid w:val="00276DDD"/>
    <w:rsid w:val="00280896"/>
    <w:rsid w:val="00280A0E"/>
    <w:rsid w:val="00280AAB"/>
    <w:rsid w:val="00282BF4"/>
    <w:rsid w:val="002840E9"/>
    <w:rsid w:val="00286946"/>
    <w:rsid w:val="00286CCE"/>
    <w:rsid w:val="00287F8B"/>
    <w:rsid w:val="00290A85"/>
    <w:rsid w:val="0029123D"/>
    <w:rsid w:val="002912F4"/>
    <w:rsid w:val="0029339F"/>
    <w:rsid w:val="002934D4"/>
    <w:rsid w:val="002A0B6A"/>
    <w:rsid w:val="002A3D0B"/>
    <w:rsid w:val="002A5E8E"/>
    <w:rsid w:val="002A5F59"/>
    <w:rsid w:val="002B32DE"/>
    <w:rsid w:val="002B622E"/>
    <w:rsid w:val="002C1B0B"/>
    <w:rsid w:val="002C1E1F"/>
    <w:rsid w:val="002C5188"/>
    <w:rsid w:val="002D0C66"/>
    <w:rsid w:val="002D1347"/>
    <w:rsid w:val="002D16D4"/>
    <w:rsid w:val="002D16DA"/>
    <w:rsid w:val="002D18B2"/>
    <w:rsid w:val="002D27E5"/>
    <w:rsid w:val="002D3264"/>
    <w:rsid w:val="002D4D2D"/>
    <w:rsid w:val="002D72A1"/>
    <w:rsid w:val="002E0908"/>
    <w:rsid w:val="002E0CD4"/>
    <w:rsid w:val="002E17B9"/>
    <w:rsid w:val="002E1A71"/>
    <w:rsid w:val="002E3052"/>
    <w:rsid w:val="002E601E"/>
    <w:rsid w:val="002E63EB"/>
    <w:rsid w:val="002E6781"/>
    <w:rsid w:val="002E733B"/>
    <w:rsid w:val="002F006A"/>
    <w:rsid w:val="002F392F"/>
    <w:rsid w:val="002F4FF4"/>
    <w:rsid w:val="002F5AEC"/>
    <w:rsid w:val="002F5DD3"/>
    <w:rsid w:val="0030160F"/>
    <w:rsid w:val="00302E99"/>
    <w:rsid w:val="0031406E"/>
    <w:rsid w:val="003144D6"/>
    <w:rsid w:val="00316591"/>
    <w:rsid w:val="00323F27"/>
    <w:rsid w:val="00324FE1"/>
    <w:rsid w:val="00325669"/>
    <w:rsid w:val="00326BBA"/>
    <w:rsid w:val="00327273"/>
    <w:rsid w:val="0033081C"/>
    <w:rsid w:val="003335D3"/>
    <w:rsid w:val="00337758"/>
    <w:rsid w:val="00337E17"/>
    <w:rsid w:val="00340E09"/>
    <w:rsid w:val="00344003"/>
    <w:rsid w:val="003440AC"/>
    <w:rsid w:val="003461AA"/>
    <w:rsid w:val="0034660D"/>
    <w:rsid w:val="003502E7"/>
    <w:rsid w:val="00353862"/>
    <w:rsid w:val="00354B25"/>
    <w:rsid w:val="003646DA"/>
    <w:rsid w:val="00364E5A"/>
    <w:rsid w:val="00365C44"/>
    <w:rsid w:val="003666CC"/>
    <w:rsid w:val="00370092"/>
    <w:rsid w:val="0037044E"/>
    <w:rsid w:val="00371844"/>
    <w:rsid w:val="00372CAD"/>
    <w:rsid w:val="00372E05"/>
    <w:rsid w:val="003746E8"/>
    <w:rsid w:val="003757CC"/>
    <w:rsid w:val="00377A89"/>
    <w:rsid w:val="0038205C"/>
    <w:rsid w:val="003823A5"/>
    <w:rsid w:val="0038381F"/>
    <w:rsid w:val="00384C2A"/>
    <w:rsid w:val="0038760D"/>
    <w:rsid w:val="00390AD3"/>
    <w:rsid w:val="00390FEB"/>
    <w:rsid w:val="00393FB4"/>
    <w:rsid w:val="0039434C"/>
    <w:rsid w:val="003943CB"/>
    <w:rsid w:val="0039525E"/>
    <w:rsid w:val="00395940"/>
    <w:rsid w:val="00395F36"/>
    <w:rsid w:val="00397DF7"/>
    <w:rsid w:val="003A14F6"/>
    <w:rsid w:val="003A224D"/>
    <w:rsid w:val="003A2952"/>
    <w:rsid w:val="003A2B1B"/>
    <w:rsid w:val="003A3EC5"/>
    <w:rsid w:val="003A3F9E"/>
    <w:rsid w:val="003A3FE3"/>
    <w:rsid w:val="003A78E1"/>
    <w:rsid w:val="003B1182"/>
    <w:rsid w:val="003B45F2"/>
    <w:rsid w:val="003B4F52"/>
    <w:rsid w:val="003B5BE2"/>
    <w:rsid w:val="003B66B9"/>
    <w:rsid w:val="003C0CF4"/>
    <w:rsid w:val="003C1BEA"/>
    <w:rsid w:val="003C2267"/>
    <w:rsid w:val="003C2C94"/>
    <w:rsid w:val="003C3DD1"/>
    <w:rsid w:val="003C5C9D"/>
    <w:rsid w:val="003D04F3"/>
    <w:rsid w:val="003D0AE7"/>
    <w:rsid w:val="003D2EFF"/>
    <w:rsid w:val="003D5032"/>
    <w:rsid w:val="003E05BD"/>
    <w:rsid w:val="003E0CF0"/>
    <w:rsid w:val="003E39AC"/>
    <w:rsid w:val="003F2138"/>
    <w:rsid w:val="003F2287"/>
    <w:rsid w:val="003F361F"/>
    <w:rsid w:val="003F38D8"/>
    <w:rsid w:val="003F3F71"/>
    <w:rsid w:val="003F4E39"/>
    <w:rsid w:val="003F51A1"/>
    <w:rsid w:val="003F56F7"/>
    <w:rsid w:val="003F6939"/>
    <w:rsid w:val="003F6C99"/>
    <w:rsid w:val="003F7A2F"/>
    <w:rsid w:val="00401EFB"/>
    <w:rsid w:val="0040244F"/>
    <w:rsid w:val="0040537D"/>
    <w:rsid w:val="00405EBB"/>
    <w:rsid w:val="004072D6"/>
    <w:rsid w:val="00414401"/>
    <w:rsid w:val="004154EA"/>
    <w:rsid w:val="004159D3"/>
    <w:rsid w:val="00420324"/>
    <w:rsid w:val="00420D39"/>
    <w:rsid w:val="004215D9"/>
    <w:rsid w:val="004217FC"/>
    <w:rsid w:val="00425E8F"/>
    <w:rsid w:val="00427587"/>
    <w:rsid w:val="00430819"/>
    <w:rsid w:val="0043082A"/>
    <w:rsid w:val="00430CF3"/>
    <w:rsid w:val="004313CB"/>
    <w:rsid w:val="00432B87"/>
    <w:rsid w:val="00433159"/>
    <w:rsid w:val="00434569"/>
    <w:rsid w:val="00440A9F"/>
    <w:rsid w:val="00441DF5"/>
    <w:rsid w:val="00443BD2"/>
    <w:rsid w:val="0044401C"/>
    <w:rsid w:val="00444548"/>
    <w:rsid w:val="00444C46"/>
    <w:rsid w:val="00450A8F"/>
    <w:rsid w:val="00450C3F"/>
    <w:rsid w:val="00452867"/>
    <w:rsid w:val="004539C9"/>
    <w:rsid w:val="00453E31"/>
    <w:rsid w:val="00454BE3"/>
    <w:rsid w:val="004552DE"/>
    <w:rsid w:val="004560F8"/>
    <w:rsid w:val="004614FA"/>
    <w:rsid w:val="004618E8"/>
    <w:rsid w:val="004620CD"/>
    <w:rsid w:val="00462924"/>
    <w:rsid w:val="004640F5"/>
    <w:rsid w:val="00467A1C"/>
    <w:rsid w:val="0047204E"/>
    <w:rsid w:val="00474953"/>
    <w:rsid w:val="004815D7"/>
    <w:rsid w:val="004817D5"/>
    <w:rsid w:val="0048225C"/>
    <w:rsid w:val="00482D12"/>
    <w:rsid w:val="004839A3"/>
    <w:rsid w:val="004860F4"/>
    <w:rsid w:val="00487E5D"/>
    <w:rsid w:val="004901C7"/>
    <w:rsid w:val="00490D48"/>
    <w:rsid w:val="004912D6"/>
    <w:rsid w:val="00492EC2"/>
    <w:rsid w:val="00496353"/>
    <w:rsid w:val="004A0881"/>
    <w:rsid w:val="004A08BB"/>
    <w:rsid w:val="004A08D6"/>
    <w:rsid w:val="004A10E0"/>
    <w:rsid w:val="004A1327"/>
    <w:rsid w:val="004A1685"/>
    <w:rsid w:val="004A652E"/>
    <w:rsid w:val="004B3A38"/>
    <w:rsid w:val="004B5230"/>
    <w:rsid w:val="004B6916"/>
    <w:rsid w:val="004B7613"/>
    <w:rsid w:val="004C02D7"/>
    <w:rsid w:val="004C1508"/>
    <w:rsid w:val="004C2A9F"/>
    <w:rsid w:val="004C37B1"/>
    <w:rsid w:val="004C3D07"/>
    <w:rsid w:val="004C4C68"/>
    <w:rsid w:val="004C5BA4"/>
    <w:rsid w:val="004C6C26"/>
    <w:rsid w:val="004C71C9"/>
    <w:rsid w:val="004D06DF"/>
    <w:rsid w:val="004D1C2D"/>
    <w:rsid w:val="004D351F"/>
    <w:rsid w:val="004E295B"/>
    <w:rsid w:val="004E4209"/>
    <w:rsid w:val="004E5A2A"/>
    <w:rsid w:val="004E74BD"/>
    <w:rsid w:val="004F0465"/>
    <w:rsid w:val="004F37A7"/>
    <w:rsid w:val="004F6B20"/>
    <w:rsid w:val="004F7786"/>
    <w:rsid w:val="004F785E"/>
    <w:rsid w:val="005008BE"/>
    <w:rsid w:val="005008E6"/>
    <w:rsid w:val="0050171A"/>
    <w:rsid w:val="00501AC7"/>
    <w:rsid w:val="00502614"/>
    <w:rsid w:val="00502BCB"/>
    <w:rsid w:val="005042E6"/>
    <w:rsid w:val="0050671E"/>
    <w:rsid w:val="00507EC4"/>
    <w:rsid w:val="005121BA"/>
    <w:rsid w:val="00513D8B"/>
    <w:rsid w:val="0051502C"/>
    <w:rsid w:val="00515CE2"/>
    <w:rsid w:val="00516373"/>
    <w:rsid w:val="00520FFA"/>
    <w:rsid w:val="00521AA9"/>
    <w:rsid w:val="00522B3C"/>
    <w:rsid w:val="00524B40"/>
    <w:rsid w:val="00533494"/>
    <w:rsid w:val="00535258"/>
    <w:rsid w:val="005368A8"/>
    <w:rsid w:val="005403F0"/>
    <w:rsid w:val="00541E50"/>
    <w:rsid w:val="00543BDF"/>
    <w:rsid w:val="00550E07"/>
    <w:rsid w:val="00551ED9"/>
    <w:rsid w:val="005542D4"/>
    <w:rsid w:val="00554C83"/>
    <w:rsid w:val="00555274"/>
    <w:rsid w:val="00555572"/>
    <w:rsid w:val="005557C3"/>
    <w:rsid w:val="00555CC4"/>
    <w:rsid w:val="00563440"/>
    <w:rsid w:val="0056464E"/>
    <w:rsid w:val="00564B57"/>
    <w:rsid w:val="0056541B"/>
    <w:rsid w:val="0057373B"/>
    <w:rsid w:val="00573EA5"/>
    <w:rsid w:val="00574F0E"/>
    <w:rsid w:val="005753C8"/>
    <w:rsid w:val="00576370"/>
    <w:rsid w:val="0057682F"/>
    <w:rsid w:val="005774A0"/>
    <w:rsid w:val="005809B3"/>
    <w:rsid w:val="00580AAF"/>
    <w:rsid w:val="00581567"/>
    <w:rsid w:val="00582C0D"/>
    <w:rsid w:val="00584C17"/>
    <w:rsid w:val="00584C65"/>
    <w:rsid w:val="00590058"/>
    <w:rsid w:val="00590411"/>
    <w:rsid w:val="00590594"/>
    <w:rsid w:val="005907BB"/>
    <w:rsid w:val="00591172"/>
    <w:rsid w:val="00593B85"/>
    <w:rsid w:val="005940F8"/>
    <w:rsid w:val="00596B9B"/>
    <w:rsid w:val="00596FAF"/>
    <w:rsid w:val="005A0D55"/>
    <w:rsid w:val="005A10B1"/>
    <w:rsid w:val="005A1651"/>
    <w:rsid w:val="005A2253"/>
    <w:rsid w:val="005A3A16"/>
    <w:rsid w:val="005A61B2"/>
    <w:rsid w:val="005A7CF5"/>
    <w:rsid w:val="005B17E6"/>
    <w:rsid w:val="005B211D"/>
    <w:rsid w:val="005B292E"/>
    <w:rsid w:val="005B3B54"/>
    <w:rsid w:val="005B4D27"/>
    <w:rsid w:val="005C48F7"/>
    <w:rsid w:val="005C6229"/>
    <w:rsid w:val="005D0699"/>
    <w:rsid w:val="005D1F30"/>
    <w:rsid w:val="005D230C"/>
    <w:rsid w:val="005D25E7"/>
    <w:rsid w:val="005D446B"/>
    <w:rsid w:val="005D5AE2"/>
    <w:rsid w:val="005D6E52"/>
    <w:rsid w:val="005E09A1"/>
    <w:rsid w:val="005E2F97"/>
    <w:rsid w:val="005E3121"/>
    <w:rsid w:val="005E3975"/>
    <w:rsid w:val="005E5910"/>
    <w:rsid w:val="005E6390"/>
    <w:rsid w:val="005F1BE5"/>
    <w:rsid w:val="005F1C17"/>
    <w:rsid w:val="005F1C67"/>
    <w:rsid w:val="005F1F8B"/>
    <w:rsid w:val="005F2170"/>
    <w:rsid w:val="005F3D13"/>
    <w:rsid w:val="005F53CA"/>
    <w:rsid w:val="005F5E2F"/>
    <w:rsid w:val="005F7104"/>
    <w:rsid w:val="005F7589"/>
    <w:rsid w:val="005F766E"/>
    <w:rsid w:val="005F7FCF"/>
    <w:rsid w:val="006002B4"/>
    <w:rsid w:val="00600484"/>
    <w:rsid w:val="00604868"/>
    <w:rsid w:val="006048A5"/>
    <w:rsid w:val="00606ECA"/>
    <w:rsid w:val="00611DF1"/>
    <w:rsid w:val="0061679C"/>
    <w:rsid w:val="006175F5"/>
    <w:rsid w:val="00622480"/>
    <w:rsid w:val="006231D8"/>
    <w:rsid w:val="00624C4C"/>
    <w:rsid w:val="00625CE6"/>
    <w:rsid w:val="00627134"/>
    <w:rsid w:val="00627B9E"/>
    <w:rsid w:val="006353C8"/>
    <w:rsid w:val="00637AF0"/>
    <w:rsid w:val="00637EE1"/>
    <w:rsid w:val="006415F2"/>
    <w:rsid w:val="006431EF"/>
    <w:rsid w:val="00644EE3"/>
    <w:rsid w:val="006466FB"/>
    <w:rsid w:val="00647986"/>
    <w:rsid w:val="00647D58"/>
    <w:rsid w:val="00650CE6"/>
    <w:rsid w:val="00651BED"/>
    <w:rsid w:val="006538D6"/>
    <w:rsid w:val="00653DE0"/>
    <w:rsid w:val="00654103"/>
    <w:rsid w:val="0065431C"/>
    <w:rsid w:val="006565CC"/>
    <w:rsid w:val="00656A2E"/>
    <w:rsid w:val="00656C26"/>
    <w:rsid w:val="00660105"/>
    <w:rsid w:val="006609BC"/>
    <w:rsid w:val="00667D2F"/>
    <w:rsid w:val="00671CC3"/>
    <w:rsid w:val="006722A6"/>
    <w:rsid w:val="00673200"/>
    <w:rsid w:val="006742B1"/>
    <w:rsid w:val="006764C7"/>
    <w:rsid w:val="0067679C"/>
    <w:rsid w:val="00676862"/>
    <w:rsid w:val="0067736B"/>
    <w:rsid w:val="006806F8"/>
    <w:rsid w:val="00681E79"/>
    <w:rsid w:val="00682E95"/>
    <w:rsid w:val="00684F73"/>
    <w:rsid w:val="00685A51"/>
    <w:rsid w:val="00690C6E"/>
    <w:rsid w:val="00690DA1"/>
    <w:rsid w:val="00691151"/>
    <w:rsid w:val="00691792"/>
    <w:rsid w:val="00692AF9"/>
    <w:rsid w:val="006934E1"/>
    <w:rsid w:val="00694487"/>
    <w:rsid w:val="00695943"/>
    <w:rsid w:val="00695975"/>
    <w:rsid w:val="006961BF"/>
    <w:rsid w:val="006972C5"/>
    <w:rsid w:val="006975D8"/>
    <w:rsid w:val="006A1A42"/>
    <w:rsid w:val="006A3779"/>
    <w:rsid w:val="006A3849"/>
    <w:rsid w:val="006A395B"/>
    <w:rsid w:val="006A4DB1"/>
    <w:rsid w:val="006A5502"/>
    <w:rsid w:val="006A5BCD"/>
    <w:rsid w:val="006A79E3"/>
    <w:rsid w:val="006B13E0"/>
    <w:rsid w:val="006B2C07"/>
    <w:rsid w:val="006B3E9E"/>
    <w:rsid w:val="006B5434"/>
    <w:rsid w:val="006B77EC"/>
    <w:rsid w:val="006C0E0C"/>
    <w:rsid w:val="006C30AF"/>
    <w:rsid w:val="006C4147"/>
    <w:rsid w:val="006C5EDA"/>
    <w:rsid w:val="006D0BC9"/>
    <w:rsid w:val="006D0D7B"/>
    <w:rsid w:val="006D1E74"/>
    <w:rsid w:val="006D2554"/>
    <w:rsid w:val="006D46F4"/>
    <w:rsid w:val="006D6C21"/>
    <w:rsid w:val="006E2274"/>
    <w:rsid w:val="006E2499"/>
    <w:rsid w:val="006E40A0"/>
    <w:rsid w:val="006E4BB9"/>
    <w:rsid w:val="006E6DD9"/>
    <w:rsid w:val="006F07C2"/>
    <w:rsid w:val="006F12B8"/>
    <w:rsid w:val="006F2982"/>
    <w:rsid w:val="006F5D15"/>
    <w:rsid w:val="006F63FE"/>
    <w:rsid w:val="007027AC"/>
    <w:rsid w:val="007031F4"/>
    <w:rsid w:val="007059DB"/>
    <w:rsid w:val="00705E87"/>
    <w:rsid w:val="00706E5B"/>
    <w:rsid w:val="00710EC4"/>
    <w:rsid w:val="007114EA"/>
    <w:rsid w:val="0071301C"/>
    <w:rsid w:val="00713721"/>
    <w:rsid w:val="00713B1B"/>
    <w:rsid w:val="00714707"/>
    <w:rsid w:val="00715C1F"/>
    <w:rsid w:val="0071799B"/>
    <w:rsid w:val="00722370"/>
    <w:rsid w:val="007226EB"/>
    <w:rsid w:val="00723B77"/>
    <w:rsid w:val="00725287"/>
    <w:rsid w:val="00725561"/>
    <w:rsid w:val="007259CD"/>
    <w:rsid w:val="00730521"/>
    <w:rsid w:val="007316C5"/>
    <w:rsid w:val="00733292"/>
    <w:rsid w:val="00733E23"/>
    <w:rsid w:val="00735848"/>
    <w:rsid w:val="00735A08"/>
    <w:rsid w:val="007366BA"/>
    <w:rsid w:val="00737849"/>
    <w:rsid w:val="007379AF"/>
    <w:rsid w:val="00737EF9"/>
    <w:rsid w:val="007415BA"/>
    <w:rsid w:val="00741C7F"/>
    <w:rsid w:val="007427BA"/>
    <w:rsid w:val="00742C1F"/>
    <w:rsid w:val="00744C28"/>
    <w:rsid w:val="007468B9"/>
    <w:rsid w:val="00752A9E"/>
    <w:rsid w:val="00753276"/>
    <w:rsid w:val="007540B3"/>
    <w:rsid w:val="00754B45"/>
    <w:rsid w:val="00760B0E"/>
    <w:rsid w:val="007628EA"/>
    <w:rsid w:val="00766866"/>
    <w:rsid w:val="007700AD"/>
    <w:rsid w:val="00773680"/>
    <w:rsid w:val="0077683C"/>
    <w:rsid w:val="00780779"/>
    <w:rsid w:val="00781021"/>
    <w:rsid w:val="0078122B"/>
    <w:rsid w:val="00781334"/>
    <w:rsid w:val="007818CB"/>
    <w:rsid w:val="007819A8"/>
    <w:rsid w:val="00782CB9"/>
    <w:rsid w:val="00782DCF"/>
    <w:rsid w:val="007831BF"/>
    <w:rsid w:val="00783849"/>
    <w:rsid w:val="00784E5F"/>
    <w:rsid w:val="007854F4"/>
    <w:rsid w:val="0078591D"/>
    <w:rsid w:val="00785963"/>
    <w:rsid w:val="007860FA"/>
    <w:rsid w:val="007867E2"/>
    <w:rsid w:val="00791C49"/>
    <w:rsid w:val="007925B7"/>
    <w:rsid w:val="00794124"/>
    <w:rsid w:val="007944CE"/>
    <w:rsid w:val="007A00AC"/>
    <w:rsid w:val="007A1512"/>
    <w:rsid w:val="007A3121"/>
    <w:rsid w:val="007A4F82"/>
    <w:rsid w:val="007B0245"/>
    <w:rsid w:val="007B2B93"/>
    <w:rsid w:val="007B4396"/>
    <w:rsid w:val="007B48D8"/>
    <w:rsid w:val="007B63C8"/>
    <w:rsid w:val="007C3849"/>
    <w:rsid w:val="007D0119"/>
    <w:rsid w:val="007D2F6E"/>
    <w:rsid w:val="007D3260"/>
    <w:rsid w:val="007D4EDC"/>
    <w:rsid w:val="007D4FBE"/>
    <w:rsid w:val="007D5244"/>
    <w:rsid w:val="007D58E6"/>
    <w:rsid w:val="007D6DBD"/>
    <w:rsid w:val="007E0042"/>
    <w:rsid w:val="007E02E4"/>
    <w:rsid w:val="007E30AF"/>
    <w:rsid w:val="007E35C2"/>
    <w:rsid w:val="007E464D"/>
    <w:rsid w:val="007E4D3F"/>
    <w:rsid w:val="007E77B8"/>
    <w:rsid w:val="007F2C15"/>
    <w:rsid w:val="007F37BC"/>
    <w:rsid w:val="007F4E77"/>
    <w:rsid w:val="007F67DC"/>
    <w:rsid w:val="00800E93"/>
    <w:rsid w:val="008024D9"/>
    <w:rsid w:val="008040B6"/>
    <w:rsid w:val="00804407"/>
    <w:rsid w:val="00804C6D"/>
    <w:rsid w:val="00805452"/>
    <w:rsid w:val="00805468"/>
    <w:rsid w:val="008056BD"/>
    <w:rsid w:val="00805D65"/>
    <w:rsid w:val="008072AA"/>
    <w:rsid w:val="0081007C"/>
    <w:rsid w:val="00811815"/>
    <w:rsid w:val="0081271E"/>
    <w:rsid w:val="008127D7"/>
    <w:rsid w:val="008128CC"/>
    <w:rsid w:val="00816233"/>
    <w:rsid w:val="00816408"/>
    <w:rsid w:val="00820FB4"/>
    <w:rsid w:val="00822371"/>
    <w:rsid w:val="0082327B"/>
    <w:rsid w:val="00824B7B"/>
    <w:rsid w:val="00825A1C"/>
    <w:rsid w:val="008272A5"/>
    <w:rsid w:val="00827642"/>
    <w:rsid w:val="00827675"/>
    <w:rsid w:val="00830DA1"/>
    <w:rsid w:val="00831CF8"/>
    <w:rsid w:val="00832429"/>
    <w:rsid w:val="008329BF"/>
    <w:rsid w:val="00836699"/>
    <w:rsid w:val="00836B29"/>
    <w:rsid w:val="00837583"/>
    <w:rsid w:val="00840714"/>
    <w:rsid w:val="0084151E"/>
    <w:rsid w:val="00843EB3"/>
    <w:rsid w:val="0084580E"/>
    <w:rsid w:val="008464BD"/>
    <w:rsid w:val="00846ECD"/>
    <w:rsid w:val="008539AC"/>
    <w:rsid w:val="00854E33"/>
    <w:rsid w:val="00856D61"/>
    <w:rsid w:val="0085705D"/>
    <w:rsid w:val="008614DA"/>
    <w:rsid w:val="008626A1"/>
    <w:rsid w:val="00863D16"/>
    <w:rsid w:val="00863DFA"/>
    <w:rsid w:val="0086460D"/>
    <w:rsid w:val="00864F50"/>
    <w:rsid w:val="00866DC7"/>
    <w:rsid w:val="008718AB"/>
    <w:rsid w:val="00874C80"/>
    <w:rsid w:val="00874FE5"/>
    <w:rsid w:val="0087560B"/>
    <w:rsid w:val="00875ECD"/>
    <w:rsid w:val="00877181"/>
    <w:rsid w:val="00880152"/>
    <w:rsid w:val="0088018D"/>
    <w:rsid w:val="008820C9"/>
    <w:rsid w:val="008825E4"/>
    <w:rsid w:val="00883315"/>
    <w:rsid w:val="008834BF"/>
    <w:rsid w:val="008849E2"/>
    <w:rsid w:val="00886198"/>
    <w:rsid w:val="00890C0E"/>
    <w:rsid w:val="00893582"/>
    <w:rsid w:val="0089666E"/>
    <w:rsid w:val="008A362A"/>
    <w:rsid w:val="008A5793"/>
    <w:rsid w:val="008A7368"/>
    <w:rsid w:val="008A7BAE"/>
    <w:rsid w:val="008A7DF3"/>
    <w:rsid w:val="008B0030"/>
    <w:rsid w:val="008B03CB"/>
    <w:rsid w:val="008B1322"/>
    <w:rsid w:val="008B1B63"/>
    <w:rsid w:val="008B3DD3"/>
    <w:rsid w:val="008B4076"/>
    <w:rsid w:val="008B6948"/>
    <w:rsid w:val="008C462B"/>
    <w:rsid w:val="008C4B22"/>
    <w:rsid w:val="008C626D"/>
    <w:rsid w:val="008C6328"/>
    <w:rsid w:val="008C644A"/>
    <w:rsid w:val="008C686B"/>
    <w:rsid w:val="008C75C4"/>
    <w:rsid w:val="008D04FE"/>
    <w:rsid w:val="008D3171"/>
    <w:rsid w:val="008D4A02"/>
    <w:rsid w:val="008D4F3C"/>
    <w:rsid w:val="008D5CF0"/>
    <w:rsid w:val="008E397E"/>
    <w:rsid w:val="008F0E27"/>
    <w:rsid w:val="008F5B1F"/>
    <w:rsid w:val="008F7867"/>
    <w:rsid w:val="008F792C"/>
    <w:rsid w:val="009017D8"/>
    <w:rsid w:val="00906A2E"/>
    <w:rsid w:val="00906B29"/>
    <w:rsid w:val="00906E58"/>
    <w:rsid w:val="00906FDC"/>
    <w:rsid w:val="009075DB"/>
    <w:rsid w:val="00907A08"/>
    <w:rsid w:val="00911E29"/>
    <w:rsid w:val="00911E59"/>
    <w:rsid w:val="009155E6"/>
    <w:rsid w:val="009178AA"/>
    <w:rsid w:val="009179A3"/>
    <w:rsid w:val="00923C2A"/>
    <w:rsid w:val="00924E81"/>
    <w:rsid w:val="00925C31"/>
    <w:rsid w:val="00927DDD"/>
    <w:rsid w:val="0093350E"/>
    <w:rsid w:val="009415FA"/>
    <w:rsid w:val="00942C25"/>
    <w:rsid w:val="00943226"/>
    <w:rsid w:val="0094356D"/>
    <w:rsid w:val="00946FA8"/>
    <w:rsid w:val="0094718C"/>
    <w:rsid w:val="00951131"/>
    <w:rsid w:val="009524CF"/>
    <w:rsid w:val="00957227"/>
    <w:rsid w:val="00957BC9"/>
    <w:rsid w:val="00960C0D"/>
    <w:rsid w:val="0096108E"/>
    <w:rsid w:val="00961DDB"/>
    <w:rsid w:val="00961F22"/>
    <w:rsid w:val="009638E3"/>
    <w:rsid w:val="009660D9"/>
    <w:rsid w:val="00966ED3"/>
    <w:rsid w:val="009673CD"/>
    <w:rsid w:val="0097635C"/>
    <w:rsid w:val="00977269"/>
    <w:rsid w:val="00980856"/>
    <w:rsid w:val="00980883"/>
    <w:rsid w:val="00980F96"/>
    <w:rsid w:val="0098194D"/>
    <w:rsid w:val="00985526"/>
    <w:rsid w:val="00994ABA"/>
    <w:rsid w:val="00995049"/>
    <w:rsid w:val="0099527A"/>
    <w:rsid w:val="00997A4F"/>
    <w:rsid w:val="009A01E3"/>
    <w:rsid w:val="009A03B7"/>
    <w:rsid w:val="009A3892"/>
    <w:rsid w:val="009A3A26"/>
    <w:rsid w:val="009A3C68"/>
    <w:rsid w:val="009A6E27"/>
    <w:rsid w:val="009A7B3A"/>
    <w:rsid w:val="009B07EF"/>
    <w:rsid w:val="009B1A6E"/>
    <w:rsid w:val="009B1E67"/>
    <w:rsid w:val="009B6905"/>
    <w:rsid w:val="009B7296"/>
    <w:rsid w:val="009C118D"/>
    <w:rsid w:val="009C15F6"/>
    <w:rsid w:val="009C2ADA"/>
    <w:rsid w:val="009C4DFA"/>
    <w:rsid w:val="009C5368"/>
    <w:rsid w:val="009C53C1"/>
    <w:rsid w:val="009C5D31"/>
    <w:rsid w:val="009C60FC"/>
    <w:rsid w:val="009C6488"/>
    <w:rsid w:val="009D0A9E"/>
    <w:rsid w:val="009D151E"/>
    <w:rsid w:val="009D3200"/>
    <w:rsid w:val="009D3405"/>
    <w:rsid w:val="009D35E4"/>
    <w:rsid w:val="009D47C6"/>
    <w:rsid w:val="009D5ED0"/>
    <w:rsid w:val="009E0D59"/>
    <w:rsid w:val="009E1A76"/>
    <w:rsid w:val="009E1E2B"/>
    <w:rsid w:val="009E3412"/>
    <w:rsid w:val="009E3AE5"/>
    <w:rsid w:val="009E470A"/>
    <w:rsid w:val="009E4BEE"/>
    <w:rsid w:val="009E5714"/>
    <w:rsid w:val="009E5754"/>
    <w:rsid w:val="009E5844"/>
    <w:rsid w:val="009E664D"/>
    <w:rsid w:val="009E7FD1"/>
    <w:rsid w:val="009F40DA"/>
    <w:rsid w:val="009F4A6F"/>
    <w:rsid w:val="009F5025"/>
    <w:rsid w:val="009F6AA6"/>
    <w:rsid w:val="009F7A7A"/>
    <w:rsid w:val="00A00631"/>
    <w:rsid w:val="00A02083"/>
    <w:rsid w:val="00A035A7"/>
    <w:rsid w:val="00A0418E"/>
    <w:rsid w:val="00A06640"/>
    <w:rsid w:val="00A07BB0"/>
    <w:rsid w:val="00A112D3"/>
    <w:rsid w:val="00A139D6"/>
    <w:rsid w:val="00A14808"/>
    <w:rsid w:val="00A163F9"/>
    <w:rsid w:val="00A20492"/>
    <w:rsid w:val="00A226A3"/>
    <w:rsid w:val="00A22A69"/>
    <w:rsid w:val="00A23E31"/>
    <w:rsid w:val="00A323F8"/>
    <w:rsid w:val="00A33716"/>
    <w:rsid w:val="00A3378E"/>
    <w:rsid w:val="00A343B3"/>
    <w:rsid w:val="00A36FA5"/>
    <w:rsid w:val="00A4024C"/>
    <w:rsid w:val="00A43165"/>
    <w:rsid w:val="00A447F4"/>
    <w:rsid w:val="00A6186C"/>
    <w:rsid w:val="00A62EFD"/>
    <w:rsid w:val="00A635D6"/>
    <w:rsid w:val="00A63A2B"/>
    <w:rsid w:val="00A64060"/>
    <w:rsid w:val="00A67C02"/>
    <w:rsid w:val="00A73994"/>
    <w:rsid w:val="00A76DEE"/>
    <w:rsid w:val="00A836CA"/>
    <w:rsid w:val="00A83CB5"/>
    <w:rsid w:val="00A846A6"/>
    <w:rsid w:val="00A8639A"/>
    <w:rsid w:val="00A86D3C"/>
    <w:rsid w:val="00A87D37"/>
    <w:rsid w:val="00A9182A"/>
    <w:rsid w:val="00A91F7E"/>
    <w:rsid w:val="00A95C30"/>
    <w:rsid w:val="00A95CAB"/>
    <w:rsid w:val="00A96C1C"/>
    <w:rsid w:val="00A97577"/>
    <w:rsid w:val="00A97E8A"/>
    <w:rsid w:val="00AA01C8"/>
    <w:rsid w:val="00AA0375"/>
    <w:rsid w:val="00AA06DB"/>
    <w:rsid w:val="00AA0D30"/>
    <w:rsid w:val="00AA2067"/>
    <w:rsid w:val="00AA391A"/>
    <w:rsid w:val="00AA4897"/>
    <w:rsid w:val="00AA59F9"/>
    <w:rsid w:val="00AA65BA"/>
    <w:rsid w:val="00AA67CF"/>
    <w:rsid w:val="00AA6966"/>
    <w:rsid w:val="00AA75D8"/>
    <w:rsid w:val="00AB1CCE"/>
    <w:rsid w:val="00AB38BE"/>
    <w:rsid w:val="00AB4984"/>
    <w:rsid w:val="00AB626C"/>
    <w:rsid w:val="00AC0C84"/>
    <w:rsid w:val="00AC1317"/>
    <w:rsid w:val="00AC220D"/>
    <w:rsid w:val="00AC2517"/>
    <w:rsid w:val="00AC329F"/>
    <w:rsid w:val="00AC6DA4"/>
    <w:rsid w:val="00AC7802"/>
    <w:rsid w:val="00AD7F1A"/>
    <w:rsid w:val="00AE02D7"/>
    <w:rsid w:val="00AE2B33"/>
    <w:rsid w:val="00AE3602"/>
    <w:rsid w:val="00AE6424"/>
    <w:rsid w:val="00AF0D9F"/>
    <w:rsid w:val="00AF0E4D"/>
    <w:rsid w:val="00AF103C"/>
    <w:rsid w:val="00AF2E16"/>
    <w:rsid w:val="00AF3445"/>
    <w:rsid w:val="00B00D14"/>
    <w:rsid w:val="00B023CA"/>
    <w:rsid w:val="00B037C7"/>
    <w:rsid w:val="00B038B3"/>
    <w:rsid w:val="00B04B20"/>
    <w:rsid w:val="00B05762"/>
    <w:rsid w:val="00B05A5D"/>
    <w:rsid w:val="00B1159A"/>
    <w:rsid w:val="00B11D38"/>
    <w:rsid w:val="00B141E6"/>
    <w:rsid w:val="00B146E3"/>
    <w:rsid w:val="00B2040D"/>
    <w:rsid w:val="00B265B6"/>
    <w:rsid w:val="00B26900"/>
    <w:rsid w:val="00B31068"/>
    <w:rsid w:val="00B315E6"/>
    <w:rsid w:val="00B32AD1"/>
    <w:rsid w:val="00B346D4"/>
    <w:rsid w:val="00B350BE"/>
    <w:rsid w:val="00B35454"/>
    <w:rsid w:val="00B35520"/>
    <w:rsid w:val="00B35E07"/>
    <w:rsid w:val="00B40254"/>
    <w:rsid w:val="00B40E12"/>
    <w:rsid w:val="00B42206"/>
    <w:rsid w:val="00B45664"/>
    <w:rsid w:val="00B471FF"/>
    <w:rsid w:val="00B536A7"/>
    <w:rsid w:val="00B55B96"/>
    <w:rsid w:val="00B56CFC"/>
    <w:rsid w:val="00B628CF"/>
    <w:rsid w:val="00B62AB3"/>
    <w:rsid w:val="00B63A00"/>
    <w:rsid w:val="00B63D4E"/>
    <w:rsid w:val="00B643EB"/>
    <w:rsid w:val="00B64409"/>
    <w:rsid w:val="00B64DE1"/>
    <w:rsid w:val="00B654B5"/>
    <w:rsid w:val="00B65889"/>
    <w:rsid w:val="00B67369"/>
    <w:rsid w:val="00B70847"/>
    <w:rsid w:val="00B712F8"/>
    <w:rsid w:val="00B73680"/>
    <w:rsid w:val="00B8000C"/>
    <w:rsid w:val="00B8284F"/>
    <w:rsid w:val="00B8346A"/>
    <w:rsid w:val="00B85BE3"/>
    <w:rsid w:val="00B87F53"/>
    <w:rsid w:val="00B90C07"/>
    <w:rsid w:val="00B9123E"/>
    <w:rsid w:val="00B9260E"/>
    <w:rsid w:val="00B9343B"/>
    <w:rsid w:val="00B945FC"/>
    <w:rsid w:val="00B95FF0"/>
    <w:rsid w:val="00B960F7"/>
    <w:rsid w:val="00B97CFA"/>
    <w:rsid w:val="00B97E68"/>
    <w:rsid w:val="00BA0C9D"/>
    <w:rsid w:val="00BA1DD1"/>
    <w:rsid w:val="00BA4680"/>
    <w:rsid w:val="00BA51A4"/>
    <w:rsid w:val="00BA5D64"/>
    <w:rsid w:val="00BA6BE4"/>
    <w:rsid w:val="00BB17AE"/>
    <w:rsid w:val="00BB2E02"/>
    <w:rsid w:val="00BB7C9A"/>
    <w:rsid w:val="00BB7F75"/>
    <w:rsid w:val="00BC2080"/>
    <w:rsid w:val="00BC2302"/>
    <w:rsid w:val="00BC266D"/>
    <w:rsid w:val="00BC2B80"/>
    <w:rsid w:val="00BC3E0A"/>
    <w:rsid w:val="00BC3FF6"/>
    <w:rsid w:val="00BC4852"/>
    <w:rsid w:val="00BC5BAE"/>
    <w:rsid w:val="00BC73FC"/>
    <w:rsid w:val="00BC7684"/>
    <w:rsid w:val="00BD079E"/>
    <w:rsid w:val="00BD4357"/>
    <w:rsid w:val="00BD4BA8"/>
    <w:rsid w:val="00BE14E8"/>
    <w:rsid w:val="00BE263E"/>
    <w:rsid w:val="00BE3BA5"/>
    <w:rsid w:val="00BE4846"/>
    <w:rsid w:val="00BE55D4"/>
    <w:rsid w:val="00BE6C22"/>
    <w:rsid w:val="00BE7307"/>
    <w:rsid w:val="00BF006E"/>
    <w:rsid w:val="00BF20A0"/>
    <w:rsid w:val="00BF2D6F"/>
    <w:rsid w:val="00BF2DD3"/>
    <w:rsid w:val="00BF35DF"/>
    <w:rsid w:val="00BF377C"/>
    <w:rsid w:val="00BF37AB"/>
    <w:rsid w:val="00BF4026"/>
    <w:rsid w:val="00BF4DD6"/>
    <w:rsid w:val="00BF68ED"/>
    <w:rsid w:val="00BF7B40"/>
    <w:rsid w:val="00C00592"/>
    <w:rsid w:val="00C02787"/>
    <w:rsid w:val="00C048A8"/>
    <w:rsid w:val="00C06421"/>
    <w:rsid w:val="00C06AF4"/>
    <w:rsid w:val="00C07EAA"/>
    <w:rsid w:val="00C1005B"/>
    <w:rsid w:val="00C10873"/>
    <w:rsid w:val="00C10E68"/>
    <w:rsid w:val="00C15774"/>
    <w:rsid w:val="00C201AF"/>
    <w:rsid w:val="00C20722"/>
    <w:rsid w:val="00C20C9D"/>
    <w:rsid w:val="00C26219"/>
    <w:rsid w:val="00C27F85"/>
    <w:rsid w:val="00C302FA"/>
    <w:rsid w:val="00C30F52"/>
    <w:rsid w:val="00C31BDD"/>
    <w:rsid w:val="00C329AD"/>
    <w:rsid w:val="00C36440"/>
    <w:rsid w:val="00C43C1D"/>
    <w:rsid w:val="00C44915"/>
    <w:rsid w:val="00C44ED9"/>
    <w:rsid w:val="00C4547D"/>
    <w:rsid w:val="00C46736"/>
    <w:rsid w:val="00C47549"/>
    <w:rsid w:val="00C50988"/>
    <w:rsid w:val="00C53458"/>
    <w:rsid w:val="00C54801"/>
    <w:rsid w:val="00C549D2"/>
    <w:rsid w:val="00C5598D"/>
    <w:rsid w:val="00C55C6D"/>
    <w:rsid w:val="00C56995"/>
    <w:rsid w:val="00C56C3E"/>
    <w:rsid w:val="00C57927"/>
    <w:rsid w:val="00C6183E"/>
    <w:rsid w:val="00C63338"/>
    <w:rsid w:val="00C664F4"/>
    <w:rsid w:val="00C71F51"/>
    <w:rsid w:val="00C72548"/>
    <w:rsid w:val="00C72799"/>
    <w:rsid w:val="00C74441"/>
    <w:rsid w:val="00C75064"/>
    <w:rsid w:val="00C7633F"/>
    <w:rsid w:val="00C770B3"/>
    <w:rsid w:val="00C77338"/>
    <w:rsid w:val="00C8047C"/>
    <w:rsid w:val="00C84CEE"/>
    <w:rsid w:val="00C8640E"/>
    <w:rsid w:val="00C93047"/>
    <w:rsid w:val="00C93F6A"/>
    <w:rsid w:val="00C960DE"/>
    <w:rsid w:val="00C96151"/>
    <w:rsid w:val="00C96631"/>
    <w:rsid w:val="00C97803"/>
    <w:rsid w:val="00CA0B42"/>
    <w:rsid w:val="00CA44F4"/>
    <w:rsid w:val="00CA64C1"/>
    <w:rsid w:val="00CA6CB3"/>
    <w:rsid w:val="00CB2F78"/>
    <w:rsid w:val="00CB510B"/>
    <w:rsid w:val="00CB6C83"/>
    <w:rsid w:val="00CB6F2F"/>
    <w:rsid w:val="00CB7E94"/>
    <w:rsid w:val="00CC0913"/>
    <w:rsid w:val="00CC175E"/>
    <w:rsid w:val="00CC21A8"/>
    <w:rsid w:val="00CC336A"/>
    <w:rsid w:val="00CC66D6"/>
    <w:rsid w:val="00CD02D2"/>
    <w:rsid w:val="00CD09DB"/>
    <w:rsid w:val="00CD112A"/>
    <w:rsid w:val="00CD13F7"/>
    <w:rsid w:val="00CD3512"/>
    <w:rsid w:val="00CD4ADD"/>
    <w:rsid w:val="00CD5C6F"/>
    <w:rsid w:val="00CD6DE8"/>
    <w:rsid w:val="00CD72DB"/>
    <w:rsid w:val="00CE05B0"/>
    <w:rsid w:val="00CE0F3B"/>
    <w:rsid w:val="00CE2CAC"/>
    <w:rsid w:val="00CE70E0"/>
    <w:rsid w:val="00CF0306"/>
    <w:rsid w:val="00CF04C3"/>
    <w:rsid w:val="00CF4BD9"/>
    <w:rsid w:val="00CF5040"/>
    <w:rsid w:val="00CF52A0"/>
    <w:rsid w:val="00CF610E"/>
    <w:rsid w:val="00D00732"/>
    <w:rsid w:val="00D02666"/>
    <w:rsid w:val="00D0272A"/>
    <w:rsid w:val="00D03BBA"/>
    <w:rsid w:val="00D043FA"/>
    <w:rsid w:val="00D048B5"/>
    <w:rsid w:val="00D05BFD"/>
    <w:rsid w:val="00D064FA"/>
    <w:rsid w:val="00D110BB"/>
    <w:rsid w:val="00D148D0"/>
    <w:rsid w:val="00D1658E"/>
    <w:rsid w:val="00D17A7E"/>
    <w:rsid w:val="00D17C99"/>
    <w:rsid w:val="00D206CC"/>
    <w:rsid w:val="00D20DC6"/>
    <w:rsid w:val="00D22AB8"/>
    <w:rsid w:val="00D23515"/>
    <w:rsid w:val="00D23AF9"/>
    <w:rsid w:val="00D23B18"/>
    <w:rsid w:val="00D2556C"/>
    <w:rsid w:val="00D272FC"/>
    <w:rsid w:val="00D32EE6"/>
    <w:rsid w:val="00D34354"/>
    <w:rsid w:val="00D3436A"/>
    <w:rsid w:val="00D37888"/>
    <w:rsid w:val="00D40D25"/>
    <w:rsid w:val="00D40DC2"/>
    <w:rsid w:val="00D4265C"/>
    <w:rsid w:val="00D42A0E"/>
    <w:rsid w:val="00D477FC"/>
    <w:rsid w:val="00D5034D"/>
    <w:rsid w:val="00D50648"/>
    <w:rsid w:val="00D5160B"/>
    <w:rsid w:val="00D51DB9"/>
    <w:rsid w:val="00D53E3E"/>
    <w:rsid w:val="00D553BE"/>
    <w:rsid w:val="00D56E67"/>
    <w:rsid w:val="00D56FCB"/>
    <w:rsid w:val="00D60256"/>
    <w:rsid w:val="00D62E3C"/>
    <w:rsid w:val="00D64906"/>
    <w:rsid w:val="00D64983"/>
    <w:rsid w:val="00D700F5"/>
    <w:rsid w:val="00D715BF"/>
    <w:rsid w:val="00D71D87"/>
    <w:rsid w:val="00D723B7"/>
    <w:rsid w:val="00D73279"/>
    <w:rsid w:val="00D767D2"/>
    <w:rsid w:val="00D76975"/>
    <w:rsid w:val="00D81EEE"/>
    <w:rsid w:val="00D82A03"/>
    <w:rsid w:val="00D834BD"/>
    <w:rsid w:val="00D844C4"/>
    <w:rsid w:val="00D84C72"/>
    <w:rsid w:val="00D90977"/>
    <w:rsid w:val="00D90F89"/>
    <w:rsid w:val="00D940E5"/>
    <w:rsid w:val="00DA24A2"/>
    <w:rsid w:val="00DA634C"/>
    <w:rsid w:val="00DB0552"/>
    <w:rsid w:val="00DB0C1B"/>
    <w:rsid w:val="00DB4869"/>
    <w:rsid w:val="00DB61E3"/>
    <w:rsid w:val="00DB715E"/>
    <w:rsid w:val="00DC050F"/>
    <w:rsid w:val="00DC061C"/>
    <w:rsid w:val="00DC1E32"/>
    <w:rsid w:val="00DC215D"/>
    <w:rsid w:val="00DC2B6C"/>
    <w:rsid w:val="00DD41B9"/>
    <w:rsid w:val="00DE184C"/>
    <w:rsid w:val="00DE1D54"/>
    <w:rsid w:val="00DE1E29"/>
    <w:rsid w:val="00DE1E4E"/>
    <w:rsid w:val="00DE29EF"/>
    <w:rsid w:val="00DE300D"/>
    <w:rsid w:val="00DE350F"/>
    <w:rsid w:val="00DE44AB"/>
    <w:rsid w:val="00DE50A2"/>
    <w:rsid w:val="00DF2C71"/>
    <w:rsid w:val="00DF579E"/>
    <w:rsid w:val="00DF6093"/>
    <w:rsid w:val="00E00AF7"/>
    <w:rsid w:val="00E019FB"/>
    <w:rsid w:val="00E12B72"/>
    <w:rsid w:val="00E15497"/>
    <w:rsid w:val="00E1756A"/>
    <w:rsid w:val="00E201A8"/>
    <w:rsid w:val="00E21791"/>
    <w:rsid w:val="00E2314C"/>
    <w:rsid w:val="00E26B16"/>
    <w:rsid w:val="00E27B11"/>
    <w:rsid w:val="00E3767D"/>
    <w:rsid w:val="00E40154"/>
    <w:rsid w:val="00E4171E"/>
    <w:rsid w:val="00E42B92"/>
    <w:rsid w:val="00E42D06"/>
    <w:rsid w:val="00E47336"/>
    <w:rsid w:val="00E4755F"/>
    <w:rsid w:val="00E47566"/>
    <w:rsid w:val="00E52250"/>
    <w:rsid w:val="00E522F5"/>
    <w:rsid w:val="00E524CE"/>
    <w:rsid w:val="00E547EA"/>
    <w:rsid w:val="00E54FC9"/>
    <w:rsid w:val="00E568EE"/>
    <w:rsid w:val="00E57D94"/>
    <w:rsid w:val="00E603BA"/>
    <w:rsid w:val="00E6113E"/>
    <w:rsid w:val="00E61533"/>
    <w:rsid w:val="00E6703A"/>
    <w:rsid w:val="00E672FE"/>
    <w:rsid w:val="00E700AD"/>
    <w:rsid w:val="00E71222"/>
    <w:rsid w:val="00E7333D"/>
    <w:rsid w:val="00E73CF6"/>
    <w:rsid w:val="00E75097"/>
    <w:rsid w:val="00E75D04"/>
    <w:rsid w:val="00E77EDA"/>
    <w:rsid w:val="00E802D6"/>
    <w:rsid w:val="00E8278C"/>
    <w:rsid w:val="00E82FE0"/>
    <w:rsid w:val="00E84425"/>
    <w:rsid w:val="00E85535"/>
    <w:rsid w:val="00E87E72"/>
    <w:rsid w:val="00E90C89"/>
    <w:rsid w:val="00E90D25"/>
    <w:rsid w:val="00E919D9"/>
    <w:rsid w:val="00E9236D"/>
    <w:rsid w:val="00E92713"/>
    <w:rsid w:val="00E93160"/>
    <w:rsid w:val="00EA3E3A"/>
    <w:rsid w:val="00EA4E72"/>
    <w:rsid w:val="00EA541F"/>
    <w:rsid w:val="00EA5E6A"/>
    <w:rsid w:val="00EA6DB2"/>
    <w:rsid w:val="00EB2B2F"/>
    <w:rsid w:val="00EB5232"/>
    <w:rsid w:val="00EB53E2"/>
    <w:rsid w:val="00EB6512"/>
    <w:rsid w:val="00EC01DF"/>
    <w:rsid w:val="00EC045C"/>
    <w:rsid w:val="00EC0E94"/>
    <w:rsid w:val="00EC22DE"/>
    <w:rsid w:val="00EC46FD"/>
    <w:rsid w:val="00EC5653"/>
    <w:rsid w:val="00EC65B6"/>
    <w:rsid w:val="00EC7E46"/>
    <w:rsid w:val="00ED20FF"/>
    <w:rsid w:val="00ED24F6"/>
    <w:rsid w:val="00ED2DDA"/>
    <w:rsid w:val="00ED6500"/>
    <w:rsid w:val="00ED6655"/>
    <w:rsid w:val="00ED7A30"/>
    <w:rsid w:val="00ED7DA3"/>
    <w:rsid w:val="00EE2182"/>
    <w:rsid w:val="00EE2D31"/>
    <w:rsid w:val="00EE767B"/>
    <w:rsid w:val="00EF1F54"/>
    <w:rsid w:val="00EF240C"/>
    <w:rsid w:val="00EF394E"/>
    <w:rsid w:val="00F00366"/>
    <w:rsid w:val="00F012AA"/>
    <w:rsid w:val="00F01371"/>
    <w:rsid w:val="00F017AC"/>
    <w:rsid w:val="00F05635"/>
    <w:rsid w:val="00F06176"/>
    <w:rsid w:val="00F079BD"/>
    <w:rsid w:val="00F11A4C"/>
    <w:rsid w:val="00F11C50"/>
    <w:rsid w:val="00F11CBE"/>
    <w:rsid w:val="00F12024"/>
    <w:rsid w:val="00F140A7"/>
    <w:rsid w:val="00F14B1B"/>
    <w:rsid w:val="00F176FE"/>
    <w:rsid w:val="00F224BF"/>
    <w:rsid w:val="00F22B0F"/>
    <w:rsid w:val="00F26830"/>
    <w:rsid w:val="00F3081F"/>
    <w:rsid w:val="00F311ED"/>
    <w:rsid w:val="00F32A31"/>
    <w:rsid w:val="00F33264"/>
    <w:rsid w:val="00F36418"/>
    <w:rsid w:val="00F37C74"/>
    <w:rsid w:val="00F37D3E"/>
    <w:rsid w:val="00F37DB9"/>
    <w:rsid w:val="00F37F78"/>
    <w:rsid w:val="00F400D4"/>
    <w:rsid w:val="00F40F0D"/>
    <w:rsid w:val="00F42C0F"/>
    <w:rsid w:val="00F42E60"/>
    <w:rsid w:val="00F42F7F"/>
    <w:rsid w:val="00F4359B"/>
    <w:rsid w:val="00F44D29"/>
    <w:rsid w:val="00F44E5E"/>
    <w:rsid w:val="00F4681F"/>
    <w:rsid w:val="00F47480"/>
    <w:rsid w:val="00F474B2"/>
    <w:rsid w:val="00F476ED"/>
    <w:rsid w:val="00F51EB2"/>
    <w:rsid w:val="00F51F04"/>
    <w:rsid w:val="00F5257B"/>
    <w:rsid w:val="00F53267"/>
    <w:rsid w:val="00F545B0"/>
    <w:rsid w:val="00F551D9"/>
    <w:rsid w:val="00F6148A"/>
    <w:rsid w:val="00F61DD4"/>
    <w:rsid w:val="00F6285A"/>
    <w:rsid w:val="00F63401"/>
    <w:rsid w:val="00F65EAC"/>
    <w:rsid w:val="00F704E7"/>
    <w:rsid w:val="00F70FC4"/>
    <w:rsid w:val="00F71EFE"/>
    <w:rsid w:val="00F74A43"/>
    <w:rsid w:val="00F750FC"/>
    <w:rsid w:val="00F75958"/>
    <w:rsid w:val="00F7706D"/>
    <w:rsid w:val="00F77582"/>
    <w:rsid w:val="00F7790A"/>
    <w:rsid w:val="00F81487"/>
    <w:rsid w:val="00F83382"/>
    <w:rsid w:val="00F83859"/>
    <w:rsid w:val="00F852A5"/>
    <w:rsid w:val="00F85402"/>
    <w:rsid w:val="00F86BBC"/>
    <w:rsid w:val="00F92EBD"/>
    <w:rsid w:val="00F955EF"/>
    <w:rsid w:val="00F95A92"/>
    <w:rsid w:val="00F9677D"/>
    <w:rsid w:val="00F96E55"/>
    <w:rsid w:val="00F97D3E"/>
    <w:rsid w:val="00FA0337"/>
    <w:rsid w:val="00FA2AA7"/>
    <w:rsid w:val="00FA5345"/>
    <w:rsid w:val="00FA6B1D"/>
    <w:rsid w:val="00FA7F90"/>
    <w:rsid w:val="00FB427B"/>
    <w:rsid w:val="00FB5CB1"/>
    <w:rsid w:val="00FB6B1C"/>
    <w:rsid w:val="00FC3D8C"/>
    <w:rsid w:val="00FC45EE"/>
    <w:rsid w:val="00FC77E3"/>
    <w:rsid w:val="00FD1A9A"/>
    <w:rsid w:val="00FD1EEC"/>
    <w:rsid w:val="00FD5691"/>
    <w:rsid w:val="00FE03F3"/>
    <w:rsid w:val="00FE099C"/>
    <w:rsid w:val="00FE4B40"/>
    <w:rsid w:val="00FE7514"/>
    <w:rsid w:val="00FF2A67"/>
    <w:rsid w:val="00FF3235"/>
    <w:rsid w:val="00FF3908"/>
    <w:rsid w:val="00FF3930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4:docId w14:val="46243553"/>
  <w15:chartTrackingRefBased/>
  <w15:docId w15:val="{03F9D872-E442-4726-B12A-B6F002D2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1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5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7366BA"/>
    <w:pPr>
      <w:spacing w:after="120"/>
    </w:pPr>
    <w:rPr>
      <w:rFonts w:ascii="Times New Roman" w:eastAsia="Times New Roman" w:hAnsi="Times New Roman"/>
      <w:sz w:val="26"/>
      <w:szCs w:val="20"/>
      <w:lang w:eastAsia="en-AU"/>
    </w:rPr>
  </w:style>
  <w:style w:type="character" w:customStyle="1" w:styleId="BodyTextChar">
    <w:name w:val="Body Text Char"/>
    <w:link w:val="BodyText"/>
    <w:uiPriority w:val="99"/>
    <w:rsid w:val="007366BA"/>
    <w:rPr>
      <w:rFonts w:ascii="Times New Roman" w:eastAsia="Times New Roman" w:hAnsi="Times New Roman"/>
      <w:sz w:val="26"/>
    </w:rPr>
  </w:style>
  <w:style w:type="numbering" w:customStyle="1" w:styleId="D2Aformnumbering1">
    <w:name w:val="D2A form numbering1"/>
    <w:uiPriority w:val="99"/>
    <w:rsid w:val="0001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header" Target="header4.xml"/><Relationship Id="rId28" Type="http://schemas.microsoft.com/office/2011/relationships/people" Target="people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721.0 ABSRBA Repurchase Agreements and Securities Lending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5JENXJJSCC7A-445999044-11527</_dlc_DocId>
    <_dlc_DocIdUrl xmlns="814d62cb-2db6-4c25-ab62-b9075facbc11">
      <Url>https://im/teams/LEGAL/_layouts/15/DocIdRedir.aspx?ID=5JENXJJSCC7A-445999044-11527</Url>
      <Description>5JENXJJSCC7A-445999044-11527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86CAC-0BDF-45B9-8B1E-72FE497E8DE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EDA2178-E7FE-4512-9860-1EB70255AF9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1B2F0D7-4DCB-4E7A-965E-F35C5005B6B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EA534D0-2B97-4805-BAFA-57339AE7DF51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814d62cb-2db6-4c25-ab62-b9075facbc11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33A9F0D-8C63-4B9B-B964-AA3CEDF1DB1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6A562F47-C187-474D-A2FD-98151F0543B8}"/>
</file>

<file path=customXml/itemProps7.xml><?xml version="1.0" encoding="utf-8"?>
<ds:datastoreItem xmlns:ds="http://schemas.openxmlformats.org/officeDocument/2006/customXml" ds:itemID="{6556023F-262F-4C4A-8255-5B22863B4F7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B53D404-126F-4414-9ACC-4B14DEF1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44</Pages>
  <Words>11238</Words>
  <Characters>64058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721.0 ABSRBA Repurchase Agreements and Securities Lending</vt:lpstr>
    </vt:vector>
  </TitlesOfParts>
  <Company>APRA</Company>
  <LinksUpToDate>false</LinksUpToDate>
  <CharactersWithSpaces>75146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32 of 2021</dc:title>
  <dc:subject/>
  <dc:creator>David Shade</dc:creator>
  <cp:keywords> [SEC=OFFICIAL]</cp:keywords>
  <cp:lastModifiedBy>Say, Tiffany</cp:lastModifiedBy>
  <cp:revision>12</cp:revision>
  <cp:lastPrinted>2020-01-08T20:17:00Z</cp:lastPrinted>
  <dcterms:created xsi:type="dcterms:W3CDTF">2020-11-13T08:50:00Z</dcterms:created>
  <dcterms:modified xsi:type="dcterms:W3CDTF">2021-07-26T15:28:00Z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DBF2C23E4BADD8D7D0B29BB6B332033121013C98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898499427CAC2455E8A353ACE477B67EC820C841</vt:lpwstr>
  </property>
  <property fmtid="{D5CDD505-2E9C-101B-9397-08002B2CF9AE}" pid="7" name="PM_InsertionValue">
    <vt:lpwstr>OFFICIAL</vt:lpwstr>
  </property>
  <property fmtid="{D5CDD505-2E9C-101B-9397-08002B2CF9AE}" pid="8" name="PM_Hash_Salt">
    <vt:lpwstr>6FD4CC93DA14A581D6B4AB8A37B8C10B</vt:lpwstr>
  </property>
  <property fmtid="{D5CDD505-2E9C-101B-9397-08002B2CF9AE}" pid="9" name="PM_Hash_Version">
    <vt:lpwstr>2018.0</vt:lpwstr>
  </property>
  <property fmtid="{D5CDD505-2E9C-101B-9397-08002B2CF9AE}" pid="10" name="PM_Hash_Salt_Prev">
    <vt:lpwstr>DB0D5D48A796678F0A86DE471CA7378C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{70796014-9f1f-47e2-93f1-b1fe10fdff12}</vt:lpwstr>
  </property>
  <property fmtid="{D5CDD505-2E9C-101B-9397-08002B2CF9AE}" pid="20" name="RecordPoint_SubmissionCompleted">
    <vt:lpwstr>2021-08-11T18:30:25.2122784+10:00</vt:lpwstr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VQVUQ2WUPSKA-1683173573-50349</vt:lpwstr>
  </property>
  <property fmtid="{D5CDD505-2E9C-101B-9397-08002B2CF9AE}" pid="24" name="_dlc_DocIdItemGuid">
    <vt:lpwstr>70796014-9f1f-47e2-93f1-b1fe10fdff12</vt:lpwstr>
  </property>
  <property fmtid="{D5CDD505-2E9C-101B-9397-08002B2CF9AE}" pid="25" name="_dlc_DocIdUrl">
    <vt:lpwstr>https://im/teams/DA/_layouts/15/DocIdRedir.aspx?ID=VQVUQ2WUPSKA-1683173573-50349, VQVUQ2WUPSKA-1683173573-50349</vt:lpwstr>
  </property>
  <property fmtid="{D5CDD505-2E9C-101B-9397-08002B2CF9AE}" pid="26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7" name="APRAEntityAdviceSupport">
    <vt:lpwstr/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IRTR">
    <vt:lpwstr/>
  </property>
  <property fmtid="{D5CDD505-2E9C-101B-9397-08002B2CF9AE}" pid="31" name="APRACategory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>R0001395097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EC683EE47D714BCC9C01765182EC78ED</vt:lpwstr>
  </property>
  <property fmtid="{D5CDD505-2E9C-101B-9397-08002B2CF9AE}" pid="46" name="PM_OriginationTimeStamp">
    <vt:lpwstr>2021-07-09T08:23:43Z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ContentTypeId">
    <vt:lpwstr>0x0101008CA7A4F8331B45C7B0D3158B4994D0CA0200577EC0F5A1FBFC498F9A8436B963F8A6</vt:lpwstr>
  </property>
  <property fmtid="{D5CDD505-2E9C-101B-9397-08002B2CF9AE}" pid="53" name="display_urn:schemas-microsoft-com:office:office#Editor">
    <vt:lpwstr>McKenna, Geoff</vt:lpwstr>
  </property>
  <property fmtid="{D5CDD505-2E9C-101B-9397-08002B2CF9AE}" pid="54" name="Order">
    <vt:lpwstr>1134600.00000000</vt:lpwstr>
  </property>
  <property fmtid="{D5CDD505-2E9C-101B-9397-08002B2CF9AE}" pid="55" name="APRALevelRole">
    <vt:lpwstr/>
  </property>
  <property fmtid="{D5CDD505-2E9C-101B-9397-08002B2CF9AE}" pid="56" name="display_urn:schemas-microsoft-com:office:office#Author">
    <vt:lpwstr>Matsin, Greg</vt:lpwstr>
  </property>
  <property fmtid="{D5CDD505-2E9C-101B-9397-08002B2CF9AE}" pid="57" name="APRACourse">
    <vt:lpwstr/>
  </property>
  <property fmtid="{D5CDD505-2E9C-101B-9397-08002B2CF9AE}" pid="58" name="lf4d1daa69264fbd938fe6384736f7f1">
    <vt:lpwstr/>
  </property>
  <property fmtid="{D5CDD505-2E9C-101B-9397-08002B2CF9AE}" pid="59" name="i203ac9837b842bb9bbae1464c65f93b">
    <vt:lpwstr/>
  </property>
  <property fmtid="{D5CDD505-2E9C-101B-9397-08002B2CF9AE}" pid="60" name="PM_Note">
    <vt:lpwstr/>
  </property>
  <property fmtid="{D5CDD505-2E9C-101B-9397-08002B2CF9AE}" pid="61" name="PM_Markers">
    <vt:lpwstr/>
  </property>
</Properties>
</file>